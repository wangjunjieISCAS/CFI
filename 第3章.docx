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C868F" w14:textId="3EBE43DD" w:rsidR="003864D8" w:rsidRPr="003864D8" w:rsidRDefault="003864D8" w:rsidP="003864D8">
      <w:pPr>
        <w:keepNext/>
        <w:keepLines/>
        <w:widowControl/>
        <w:numPr>
          <w:ilvl w:val="0"/>
          <w:numId w:val="1"/>
        </w:numPr>
        <w:pBdr>
          <w:top w:val="nil"/>
          <w:left w:val="nil"/>
          <w:bottom w:val="nil"/>
          <w:right w:val="nil"/>
          <w:between w:val="nil"/>
          <w:bar w:val="nil"/>
        </w:pBdr>
        <w:tabs>
          <w:tab w:val="left" w:pos="318"/>
          <w:tab w:val="left" w:pos="360"/>
        </w:tabs>
        <w:spacing w:before="160" w:after="160"/>
        <w:jc w:val="left"/>
        <w:outlineLvl w:val="0"/>
        <w:rPr>
          <w:rFonts w:ascii="黑体" w:eastAsia="黑体" w:hAnsi="黑体" w:cs="黑体"/>
          <w:color w:val="000000"/>
          <w:kern w:val="0"/>
          <w:szCs w:val="21"/>
          <w:u w:color="000000"/>
          <w:bdr w:val="nil"/>
          <w:lang w:val="zh-TW" w:eastAsia="zh-TW"/>
        </w:rPr>
      </w:pPr>
      <w:r w:rsidRPr="003864D8">
        <w:rPr>
          <w:rFonts w:ascii="Arial Unicode MS" w:eastAsia="黑体" w:hAnsi="Arial Unicode MS" w:cs="Arial Unicode MS"/>
          <w:color w:val="000000"/>
          <w:kern w:val="0"/>
          <w:szCs w:val="21"/>
          <w:u w:color="000000"/>
          <w:bdr w:val="nil"/>
          <w:lang w:eastAsia="zh-TW"/>
        </w:rPr>
        <w:t>系统实现</w:t>
      </w:r>
      <w:r w:rsidRPr="003864D8">
        <w:rPr>
          <w:rFonts w:ascii="黑体" w:eastAsia="黑体" w:hAnsi="黑体" w:cs="黑体"/>
          <w:color w:val="000000"/>
          <w:kern w:val="0"/>
          <w:szCs w:val="21"/>
          <w:u w:color="000000"/>
          <w:bdr w:val="nil"/>
          <w:lang w:val="zh-TW" w:eastAsia="zh-TW"/>
        </w:rPr>
        <w:br/>
      </w:r>
      <w:r w:rsidRPr="003864D8">
        <w:rPr>
          <w:rFonts w:ascii="Arial Unicode MS" w:eastAsia="Times New Roman" w:hAnsi="Arial Unicode MS" w:cs="Arial Unicode MS"/>
          <w:color w:val="000000"/>
          <w:kern w:val="0"/>
          <w:szCs w:val="21"/>
          <w:u w:color="000000"/>
          <w:bdr w:val="nil"/>
        </w:rPr>
        <w:commentReference w:id="0"/>
      </w:r>
    </w:p>
    <w:p w14:paraId="1B02E47B" w14:textId="3FE22961"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r>
      <w:r w:rsidRPr="003864D8">
        <w:rPr>
          <w:rFonts w:ascii="Times New Roman" w:eastAsia="宋体" w:hAnsi="Times New Roman" w:cs="Times New Roman" w:hint="eastAsia"/>
          <w:color w:val="000000"/>
          <w:sz w:val="18"/>
          <w:szCs w:val="18"/>
          <w:u w:color="000000"/>
          <w:bdr w:val="nil"/>
          <w:lang w:val="zh-TW" w:eastAsia="zh-TW"/>
        </w:rPr>
        <w:t>我们在</w:t>
      </w:r>
      <w:commentRangeStart w:id="1"/>
      <w:r w:rsidRPr="003864D8">
        <w:rPr>
          <w:rFonts w:ascii="Times New Roman" w:eastAsia="Times New Roman" w:hAnsi="Times New Roman" w:cs="Times New Roman"/>
          <w:color w:val="000000"/>
          <w:sz w:val="18"/>
          <w:szCs w:val="18"/>
          <w:u w:color="000000"/>
          <w:bdr w:val="nil"/>
        </w:rPr>
        <w:t>Intel Ivy Bridge</w:t>
      </w:r>
      <w:commentRangeEnd w:id="1"/>
      <w:r w:rsidRPr="003864D8">
        <w:rPr>
          <w:rFonts w:ascii="Times New Roman" w:eastAsia="Times New Roman" w:hAnsi="Times New Roman" w:cs="Times New Roman"/>
          <w:color w:val="000000"/>
          <w:sz w:val="18"/>
          <w:szCs w:val="18"/>
          <w:u w:color="000000"/>
          <w:bdr w:val="nil"/>
        </w:rPr>
        <w:commentReference w:id="1"/>
      </w:r>
      <w:r w:rsidRPr="003864D8">
        <w:rPr>
          <w:rFonts w:ascii="Times New Roman" w:eastAsia="宋体" w:hAnsi="Times New Roman" w:cs="Times New Roman" w:hint="eastAsia"/>
          <w:color w:val="000000"/>
          <w:sz w:val="18"/>
          <w:szCs w:val="18"/>
          <w:u w:color="000000"/>
          <w:bdr w:val="nil"/>
          <w:lang w:val="zh-TW" w:eastAsia="zh-TW"/>
        </w:rPr>
        <w:t>平台下的</w:t>
      </w:r>
      <w:r w:rsidRPr="003864D8">
        <w:rPr>
          <w:rFonts w:ascii="Times New Roman" w:eastAsia="Times New Roman" w:hAnsi="Times New Roman" w:cs="Times New Roman"/>
          <w:color w:val="000000"/>
          <w:sz w:val="18"/>
          <w:szCs w:val="18"/>
          <w:u w:color="000000"/>
          <w:bdr w:val="nil"/>
        </w:rPr>
        <w:t>Ubuntu 15.04</w:t>
      </w:r>
      <w:r w:rsidRPr="003864D8">
        <w:rPr>
          <w:rFonts w:ascii="Times New Roman" w:eastAsia="宋体" w:hAnsi="Times New Roman" w:cs="Times New Roman" w:hint="eastAsia"/>
          <w:color w:val="000000"/>
          <w:sz w:val="18"/>
          <w:szCs w:val="18"/>
          <w:u w:color="000000"/>
          <w:bdr w:val="nil"/>
          <w:lang w:val="zh-TW" w:eastAsia="zh-TW"/>
        </w:rPr>
        <w:t>系统上实现了一个</w:t>
      </w:r>
      <w:del w:id="2" w:author="wang" w:date="2017-12-27T11:08:00Z">
        <w:r w:rsidRPr="003864D8" w:rsidDel="00841445">
          <w:rPr>
            <w:rFonts w:ascii="Times New Roman" w:eastAsia="Times New Roman" w:hAnsi="Times New Roman" w:cs="Times New Roman"/>
            <w:color w:val="000000"/>
            <w:sz w:val="18"/>
            <w:szCs w:val="18"/>
            <w:u w:color="000000"/>
            <w:bdr w:val="nil"/>
          </w:rPr>
          <w:delText>PerfCFI</w:delText>
        </w:r>
      </w:del>
      <w:ins w:id="3" w:author="wang" w:date="2017-12-27T11:08:00Z">
        <w:r w:rsidR="00841445">
          <w:rPr>
            <w:rFonts w:ascii="Times New Roman" w:eastAsia="Times New Roman" w:hAnsi="Times New Roman" w:cs="Times New Roman"/>
            <w:color w:val="000000"/>
            <w:sz w:val="18"/>
            <w:szCs w:val="18"/>
            <w:u w:color="000000"/>
            <w:bdr w:val="nil"/>
          </w:rPr>
          <w:t>BranchChecker</w:t>
        </w:r>
      </w:ins>
      <w:r w:rsidRPr="003864D8">
        <w:rPr>
          <w:rFonts w:ascii="Times New Roman" w:eastAsia="宋体" w:hAnsi="Times New Roman" w:cs="Times New Roman" w:hint="eastAsia"/>
          <w:color w:val="000000"/>
          <w:sz w:val="18"/>
          <w:szCs w:val="18"/>
          <w:u w:color="000000"/>
          <w:bdr w:val="nil"/>
          <w:lang w:val="zh-TW" w:eastAsia="zh-TW"/>
        </w:rPr>
        <w:t>的原型系统，</w:t>
      </w:r>
      <w:commentRangeStart w:id="4"/>
      <w:r w:rsidRPr="003864D8">
        <w:rPr>
          <w:rFonts w:ascii="Times New Roman" w:eastAsia="宋体" w:hAnsi="Times New Roman" w:cs="Times New Roman" w:hint="eastAsia"/>
          <w:color w:val="000000"/>
          <w:sz w:val="18"/>
          <w:szCs w:val="18"/>
          <w:u w:color="000000"/>
          <w:bdr w:val="nil"/>
          <w:lang w:val="zh-TW" w:eastAsia="zh-TW"/>
        </w:rPr>
        <w:t>如图</w:t>
      </w:r>
      <w:r w:rsidRPr="003864D8">
        <w:rPr>
          <w:rFonts w:ascii="Times New Roman" w:eastAsia="Times New Roman" w:hAnsi="Times New Roman" w:cs="Times New Roman"/>
          <w:color w:val="000000"/>
          <w:sz w:val="18"/>
          <w:szCs w:val="18"/>
          <w:u w:color="000000"/>
          <w:bdr w:val="nil"/>
        </w:rPr>
        <w:t>1</w:t>
      </w:r>
      <w:r w:rsidRPr="003864D8">
        <w:rPr>
          <w:rFonts w:ascii="Times New Roman" w:eastAsia="宋体" w:hAnsi="Times New Roman" w:cs="Times New Roman" w:hint="eastAsia"/>
          <w:color w:val="000000"/>
          <w:sz w:val="18"/>
          <w:szCs w:val="18"/>
          <w:u w:color="000000"/>
          <w:bdr w:val="nil"/>
          <w:lang w:val="zh-TW" w:eastAsia="zh-TW"/>
        </w:rPr>
        <w:t>所示。</w:t>
      </w:r>
      <w:commentRangeEnd w:id="4"/>
      <w:r w:rsidR="00FA7858">
        <w:rPr>
          <w:rStyle w:val="a9"/>
        </w:rPr>
        <w:commentReference w:id="4"/>
      </w:r>
      <w:r w:rsidRPr="003864D8">
        <w:rPr>
          <w:rFonts w:ascii="Times New Roman" w:eastAsia="宋体" w:hAnsi="Times New Roman" w:cs="Times New Roman" w:hint="eastAsia"/>
          <w:color w:val="000000"/>
          <w:sz w:val="18"/>
          <w:szCs w:val="18"/>
          <w:u w:color="000000"/>
          <w:bdr w:val="nil"/>
          <w:lang w:val="zh-TW" w:eastAsia="zh-TW"/>
        </w:rPr>
        <w:t>该系统主要由一个</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可装载内核模块构成，该模块会劫持</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内核的</w:t>
      </w:r>
      <w:commentRangeStart w:id="5"/>
      <w:r w:rsidRPr="003864D8">
        <w:rPr>
          <w:rFonts w:ascii="Times New Roman" w:eastAsia="Times New Roman" w:hAnsi="Times New Roman" w:cs="Times New Roman"/>
          <w:color w:val="000000"/>
          <w:sz w:val="18"/>
          <w:szCs w:val="18"/>
          <w:u w:color="000000"/>
          <w:bdr w:val="nil"/>
        </w:rPr>
        <w:t>PMI</w:t>
      </w:r>
      <w:commentRangeEnd w:id="5"/>
      <w:r w:rsidRPr="003864D8">
        <w:rPr>
          <w:rFonts w:ascii="Times New Roman" w:eastAsia="Times New Roman" w:hAnsi="Times New Roman" w:cs="Times New Roman"/>
          <w:color w:val="000000"/>
          <w:sz w:val="18"/>
          <w:szCs w:val="18"/>
          <w:u w:color="000000"/>
          <w:bdr w:val="nil"/>
        </w:rPr>
        <w:commentReference w:id="5"/>
      </w:r>
      <w:r w:rsidRPr="003864D8">
        <w:rPr>
          <w:rFonts w:ascii="Times New Roman" w:eastAsia="宋体" w:hAnsi="Times New Roman" w:cs="Times New Roman" w:hint="eastAsia"/>
          <w:color w:val="000000"/>
          <w:sz w:val="18"/>
          <w:szCs w:val="18"/>
          <w:u w:color="000000"/>
          <w:bdr w:val="nil"/>
          <w:lang w:val="zh-TW" w:eastAsia="zh-TW"/>
        </w:rPr>
        <w:t>事件处理以及重要系统调用，并利用</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信息以及应用内存信息进行</w:t>
      </w:r>
      <w:r w:rsidRPr="003864D8">
        <w:rPr>
          <w:rFonts w:ascii="Times New Roman" w:eastAsia="Times New Roman" w:hAnsi="Times New Roman" w:cs="Times New Roman"/>
          <w:color w:val="000000"/>
          <w:sz w:val="18"/>
          <w:szCs w:val="18"/>
          <w:u w:color="000000"/>
          <w:bdr w:val="nil"/>
        </w:rPr>
        <w:t>CFI</w:t>
      </w:r>
      <w:r w:rsidRPr="003864D8">
        <w:rPr>
          <w:rFonts w:ascii="Times New Roman" w:eastAsia="宋体" w:hAnsi="Times New Roman" w:cs="Times New Roman" w:hint="eastAsia"/>
          <w:color w:val="000000"/>
          <w:sz w:val="18"/>
          <w:szCs w:val="18"/>
          <w:u w:color="000000"/>
          <w:bdr w:val="nil"/>
          <w:lang w:val="zh-TW" w:eastAsia="zh-TW"/>
        </w:rPr>
        <w:t>检测。</w:t>
      </w:r>
    </w:p>
    <w:p w14:paraId="590415ED" w14:textId="77777777" w:rsidR="003864D8" w:rsidRPr="003864D8" w:rsidRDefault="003864D8" w:rsidP="003864D8">
      <w:pPr>
        <w:pBdr>
          <w:top w:val="nil"/>
          <w:left w:val="nil"/>
          <w:bottom w:val="nil"/>
          <w:right w:val="nil"/>
          <w:between w:val="nil"/>
          <w:bar w:val="nil"/>
        </w:pBdr>
        <w:ind w:left="846"/>
        <w:jc w:val="center"/>
        <w:rPr>
          <w:rFonts w:ascii="宋体" w:eastAsia="PMingLiU" w:hAnsi="宋体" w:cs="宋体"/>
          <w:color w:val="000000"/>
          <w:sz w:val="18"/>
          <w:szCs w:val="18"/>
          <w:u w:color="000000"/>
          <w:bdr w:val="nil"/>
          <w:lang w:val="zh-TW" w:eastAsia="zh-TW"/>
        </w:rPr>
      </w:pPr>
    </w:p>
    <w:p w14:paraId="0CCA1DBC" w14:textId="77777777" w:rsidR="003864D8" w:rsidRPr="003864D8" w:rsidRDefault="003864D8" w:rsidP="003864D8">
      <w:pPr>
        <w:pBdr>
          <w:top w:val="nil"/>
          <w:left w:val="nil"/>
          <w:bottom w:val="nil"/>
          <w:right w:val="nil"/>
          <w:between w:val="nil"/>
          <w:bar w:val="nil"/>
        </w:pBdr>
        <w:tabs>
          <w:tab w:val="left" w:pos="357"/>
        </w:tabs>
        <w:spacing w:before="142"/>
        <w:jc w:val="center"/>
        <w:rPr>
          <w:rFonts w:ascii="宋体" w:eastAsia="PMingLiU" w:hAnsi="宋体" w:cs="宋体"/>
          <w:color w:val="000000"/>
          <w:sz w:val="18"/>
          <w:szCs w:val="18"/>
          <w:u w:color="000000"/>
          <w:bdr w:val="nil"/>
          <w:lang w:val="zh-TW" w:eastAsia="zh-TW"/>
        </w:rPr>
      </w:pPr>
    </w:p>
    <w:p w14:paraId="40E379B5" w14:textId="77777777" w:rsidR="003864D8" w:rsidRPr="003864D8" w:rsidRDefault="003864D8" w:rsidP="003864D8">
      <w:pPr>
        <w:pBdr>
          <w:top w:val="nil"/>
          <w:left w:val="nil"/>
          <w:bottom w:val="nil"/>
          <w:right w:val="nil"/>
          <w:between w:val="nil"/>
          <w:bar w:val="nil"/>
        </w:pBdr>
        <w:tabs>
          <w:tab w:val="left" w:pos="357"/>
        </w:tabs>
        <w:ind w:left="426"/>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下面将对检测触发点及具体的</w:t>
      </w:r>
      <w:r w:rsidRPr="003864D8">
        <w:rPr>
          <w:rFonts w:ascii="Times New Roman" w:eastAsia="Times New Roman" w:hAnsi="Times New Roman" w:cs="Times New Roman"/>
          <w:color w:val="000000"/>
          <w:sz w:val="18"/>
          <w:szCs w:val="18"/>
          <w:u w:color="000000"/>
          <w:bdr w:val="nil"/>
        </w:rPr>
        <w:t>CFI</w:t>
      </w:r>
      <w:r w:rsidRPr="003864D8">
        <w:rPr>
          <w:rFonts w:ascii="Times New Roman" w:eastAsia="宋体" w:hAnsi="Times New Roman" w:cs="Times New Roman" w:hint="eastAsia"/>
          <w:color w:val="000000"/>
          <w:sz w:val="18"/>
          <w:szCs w:val="18"/>
          <w:u w:color="000000"/>
          <w:bdr w:val="nil"/>
          <w:lang w:val="zh-TW" w:eastAsia="zh-TW"/>
        </w:rPr>
        <w:t>检测算法进行详细描述。</w:t>
      </w:r>
      <w:r w:rsidRPr="003864D8">
        <w:rPr>
          <w:rFonts w:ascii="Times New Roman" w:eastAsia="宋体" w:hAnsi="Times New Roman" w:cs="Times New Roman" w:hint="eastAsia"/>
          <w:color w:val="000000"/>
          <w:sz w:val="18"/>
          <w:szCs w:val="18"/>
          <w:u w:color="000000"/>
          <w:bdr w:val="nil"/>
          <w:lang w:val="zh-TW" w:eastAsia="zh-TW"/>
        </w:rPr>
        <w:br/>
      </w:r>
      <w:commentRangeStart w:id="6"/>
    </w:p>
    <w:p w14:paraId="71C0E85F"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Arial Unicode MS" w:eastAsia="黑体" w:hAnsi="Arial Unicode MS" w:cs="Arial Unicode MS"/>
          <w:color w:val="000000"/>
          <w:kern w:val="0"/>
          <w:sz w:val="18"/>
          <w:szCs w:val="18"/>
          <w:u w:color="000000"/>
          <w:bdr w:val="nil"/>
          <w:lang w:eastAsia="zh-TW"/>
        </w:rPr>
        <w:t>检测触发点选择</w:t>
      </w:r>
      <w:r w:rsidRPr="003864D8">
        <w:rPr>
          <w:rFonts w:ascii="黑体" w:eastAsia="黑体" w:hAnsi="黑体" w:cs="黑体"/>
          <w:color w:val="000000"/>
          <w:kern w:val="0"/>
          <w:sz w:val="18"/>
          <w:szCs w:val="18"/>
          <w:u w:color="000000"/>
          <w:bdr w:val="nil"/>
          <w:lang w:val="zh-TW" w:eastAsia="zh-TW"/>
        </w:rPr>
        <w:br/>
      </w:r>
      <w:commentRangeEnd w:id="6"/>
      <w:r w:rsidRPr="003864D8">
        <w:rPr>
          <w:rFonts w:ascii="Arial Unicode MS" w:eastAsia="Times New Roman" w:hAnsi="Arial Unicode MS" w:cs="Arial Unicode MS"/>
          <w:color w:val="000000"/>
          <w:kern w:val="0"/>
          <w:sz w:val="18"/>
          <w:szCs w:val="18"/>
          <w:u w:color="000000"/>
          <w:bdr w:val="nil"/>
        </w:rPr>
        <w:commentReference w:id="6"/>
      </w:r>
    </w:p>
    <w:p w14:paraId="109F79A1" w14:textId="105CADA1"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前文中提到，最理想状态的检测触发点为用户态预测失败的跳转间接分支提交事件，但</w:t>
      </w:r>
      <w:r w:rsidRPr="003864D8">
        <w:rPr>
          <w:rFonts w:ascii="Times New Roman" w:eastAsia="Times New Roman" w:hAnsi="Times New Roman" w:cs="Times New Roman"/>
          <w:color w:val="000000"/>
          <w:sz w:val="18"/>
          <w:szCs w:val="18"/>
          <w:u w:color="000000"/>
          <w:bdr w:val="nil"/>
          <w:lang w:eastAsia="zh-TW"/>
        </w:rPr>
        <w:t>Ivy Bridge</w:t>
      </w:r>
      <w:r w:rsidRPr="003864D8">
        <w:rPr>
          <w:rFonts w:ascii="Times New Roman" w:eastAsia="宋体" w:hAnsi="Times New Roman" w:cs="Times New Roman" w:hint="eastAsia"/>
          <w:color w:val="000000"/>
          <w:sz w:val="18"/>
          <w:szCs w:val="18"/>
          <w:u w:color="000000"/>
          <w:bdr w:val="nil"/>
          <w:lang w:val="zh-TW" w:eastAsia="zh-TW"/>
        </w:rPr>
        <w:t>平台下并不支持该采样事件（支持的分支采样事件如表</w:t>
      </w:r>
      <w:r w:rsidRPr="003864D8">
        <w:rPr>
          <w:rFonts w:ascii="Times New Roman" w:eastAsia="Times New Roman" w:hAnsi="Times New Roman" w:cs="Times New Roman"/>
          <w:color w:val="000000"/>
          <w:sz w:val="18"/>
          <w:szCs w:val="18"/>
          <w:u w:color="000000"/>
          <w:bdr w:val="nil"/>
          <w:lang w:eastAsia="zh-TW"/>
        </w:rPr>
        <w:t>1</w:t>
      </w:r>
      <w:r w:rsidRPr="003864D8">
        <w:rPr>
          <w:rFonts w:ascii="Times New Roman" w:eastAsia="宋体" w:hAnsi="Times New Roman" w:cs="Times New Roman" w:hint="eastAsia"/>
          <w:color w:val="000000"/>
          <w:sz w:val="18"/>
          <w:szCs w:val="18"/>
          <w:u w:color="000000"/>
          <w:bdr w:val="nil"/>
          <w:lang w:val="zh-TW" w:eastAsia="zh-TW"/>
        </w:rPr>
        <w:t>所示</w:t>
      </w:r>
      <w:ins w:id="7" w:author="weiwei" w:date="2017-12-29T19:37:00Z">
        <w:r w:rsidR="003032E3">
          <w:rPr>
            <w:rFonts w:ascii="Times New Roman" w:eastAsia="宋体" w:hAnsi="Times New Roman" w:cs="Times New Roman" w:hint="eastAsia"/>
            <w:color w:val="000000"/>
            <w:sz w:val="18"/>
            <w:szCs w:val="18"/>
            <w:u w:color="000000"/>
            <w:bdr w:val="nil"/>
            <w:lang w:val="zh-TW" w:eastAsia="zh-TW"/>
          </w:rPr>
          <w:t>，</w:t>
        </w:r>
        <w:r w:rsidR="003032E3">
          <w:rPr>
            <w:rFonts w:ascii="Times New Roman" w:eastAsia="PMingLiU" w:hAnsi="Times New Roman" w:cs="Times New Roman"/>
            <w:color w:val="000000"/>
            <w:sz w:val="18"/>
            <w:szCs w:val="18"/>
            <w:u w:color="000000"/>
            <w:bdr w:val="nil"/>
            <w:lang w:val="zh-TW" w:eastAsia="zh-TW"/>
          </w:rPr>
          <w:t>同一</w:t>
        </w:r>
      </w:ins>
      <w:ins w:id="8" w:author="weiwei" w:date="2017-12-29T19:38:00Z">
        <w:r w:rsidR="003032E3">
          <w:rPr>
            <w:rFonts w:ascii="Times New Roman" w:hAnsi="Times New Roman" w:cs="Times New Roman" w:hint="eastAsia"/>
            <w:color w:val="000000"/>
            <w:sz w:val="18"/>
            <w:szCs w:val="18"/>
            <w:u w:color="000000"/>
            <w:bdr w:val="nil"/>
            <w:lang w:val="zh-TW" w:eastAsia="zh-TW"/>
          </w:rPr>
          <w:t>时间编码下的多个事件类型的掩码组合来同时</w:t>
        </w:r>
      </w:ins>
      <w:ins w:id="9" w:author="weiwei" w:date="2017-12-29T19:39:00Z">
        <w:r w:rsidR="003032E3">
          <w:rPr>
            <w:rFonts w:ascii="Times New Roman" w:hAnsi="Times New Roman" w:cs="Times New Roman" w:hint="eastAsia"/>
            <w:color w:val="000000"/>
            <w:sz w:val="18"/>
            <w:szCs w:val="18"/>
            <w:u w:color="000000"/>
            <w:bdr w:val="nil"/>
            <w:lang w:val="zh-TW" w:eastAsia="zh-TW"/>
          </w:rPr>
          <w:t>对</w:t>
        </w:r>
      </w:ins>
      <w:ins w:id="10" w:author="weiwei" w:date="2017-12-29T19:38:00Z">
        <w:r w:rsidR="003032E3">
          <w:rPr>
            <w:rFonts w:ascii="Times New Roman" w:hAnsi="Times New Roman" w:cs="Times New Roman" w:hint="eastAsia"/>
            <w:color w:val="000000"/>
            <w:sz w:val="18"/>
            <w:szCs w:val="18"/>
            <w:u w:color="000000"/>
            <w:bdr w:val="nil"/>
            <w:lang w:val="zh-TW" w:eastAsia="zh-TW"/>
          </w:rPr>
          <w:t>多种不同的</w:t>
        </w:r>
        <w:r w:rsidR="003032E3">
          <w:rPr>
            <w:rFonts w:ascii="Times New Roman" w:hAnsi="Times New Roman" w:cs="Times New Roman"/>
            <w:color w:val="000000"/>
            <w:sz w:val="18"/>
            <w:szCs w:val="18"/>
            <w:u w:color="000000"/>
            <w:bdr w:val="nil"/>
            <w:lang w:val="zh-TW" w:eastAsia="zh-TW"/>
          </w:rPr>
          <w:t>事件</w:t>
        </w:r>
      </w:ins>
      <w:ins w:id="11" w:author="weiwei" w:date="2017-12-29T19:39:00Z">
        <w:r w:rsidR="003032E3">
          <w:rPr>
            <w:rFonts w:ascii="Times New Roman" w:hAnsi="Times New Roman" w:cs="Times New Roman" w:hint="eastAsia"/>
            <w:color w:val="000000"/>
            <w:sz w:val="18"/>
            <w:szCs w:val="18"/>
            <w:u w:color="000000"/>
            <w:bdr w:val="nil"/>
            <w:lang w:val="zh-TW" w:eastAsia="zh-TW"/>
          </w:rPr>
          <w:t>采样</w:t>
        </w:r>
      </w:ins>
      <w:r w:rsidRPr="003864D8">
        <w:rPr>
          <w:rFonts w:ascii="Times New Roman" w:eastAsia="宋体" w:hAnsi="Times New Roman" w:cs="Times New Roman" w:hint="eastAsia"/>
          <w:color w:val="000000"/>
          <w:sz w:val="18"/>
          <w:szCs w:val="18"/>
          <w:u w:color="000000"/>
          <w:bdr w:val="nil"/>
          <w:lang w:val="zh-TW" w:eastAsia="zh-TW"/>
        </w:rPr>
        <w:t>），因此我们选择了最接近它的两个</w:t>
      </w:r>
      <w:r w:rsidRPr="003864D8">
        <w:rPr>
          <w:rFonts w:ascii="Times New Roman" w:eastAsia="Times New Roman" w:hAnsi="Times New Roman" w:cs="Times New Roman"/>
          <w:color w:val="000000"/>
          <w:sz w:val="18"/>
          <w:szCs w:val="18"/>
          <w:u w:color="000000"/>
          <w:bdr w:val="nil"/>
          <w:lang w:eastAsia="zh-TW"/>
        </w:rPr>
        <w:t>“</w:t>
      </w:r>
      <w:r w:rsidRPr="003864D8">
        <w:rPr>
          <w:rFonts w:ascii="Times New Roman" w:eastAsia="宋体" w:hAnsi="Times New Roman" w:cs="Times New Roman" w:hint="eastAsia"/>
          <w:color w:val="000000"/>
          <w:sz w:val="18"/>
          <w:szCs w:val="18"/>
          <w:u w:color="000000"/>
          <w:bdr w:val="nil"/>
          <w:lang w:val="zh-TW" w:eastAsia="zh-TW"/>
        </w:rPr>
        <w:t>超集</w:t>
      </w:r>
      <w:r w:rsidRPr="003864D8">
        <w:rPr>
          <w:rFonts w:ascii="Times New Roman" w:eastAsia="Times New Roman" w:hAnsi="Times New Roman" w:cs="Times New Roman"/>
          <w:color w:val="000000"/>
          <w:sz w:val="18"/>
          <w:szCs w:val="18"/>
          <w:u w:color="000000"/>
          <w:bdr w:val="nil"/>
          <w:lang w:eastAsia="zh-TW"/>
        </w:rPr>
        <w:t>”</w:t>
      </w:r>
      <w:r w:rsidRPr="003864D8">
        <w:rPr>
          <w:rFonts w:ascii="Times New Roman" w:eastAsia="宋体" w:hAnsi="Times New Roman" w:cs="Times New Roman" w:hint="eastAsia"/>
          <w:color w:val="000000"/>
          <w:sz w:val="18"/>
          <w:szCs w:val="18"/>
          <w:u w:color="000000"/>
          <w:bdr w:val="nil"/>
          <w:lang w:val="zh-TW" w:eastAsia="zh-TW"/>
        </w:rPr>
        <w:t>事件作为备选事件：用户态预测失败的跳转分支提交事件</w:t>
      </w:r>
      <w:ins w:id="12" w:author="weiwei" w:date="2017-12-29T19:36:00Z">
        <w:r w:rsidR="003032E3">
          <w:rPr>
            <w:rFonts w:asciiTheme="minorEastAsia" w:hAnsiTheme="minorEastAsia" w:cs="Times New Roman" w:hint="eastAsia"/>
            <w:color w:val="000000"/>
            <w:sz w:val="18"/>
            <w:szCs w:val="18"/>
            <w:u w:color="000000"/>
            <w:bdr w:val="nil"/>
            <w:lang w:val="zh-TW" w:eastAsia="zh-TW"/>
          </w:rPr>
          <w:t>(</w:t>
        </w:r>
      </w:ins>
      <w:del w:id="13" w:author="weiwei" w:date="2017-12-29T19:36:00Z">
        <w:r w:rsidRPr="003864D8" w:rsidDel="003032E3">
          <w:rPr>
            <w:rFonts w:ascii="Times New Roman" w:eastAsia="宋体" w:hAnsi="Times New Roman" w:cs="Times New Roman" w:hint="eastAsia"/>
            <w:color w:val="000000"/>
            <w:sz w:val="18"/>
            <w:szCs w:val="18"/>
            <w:u w:color="000000"/>
            <w:bdr w:val="nil"/>
            <w:lang w:val="zh-TW" w:eastAsia="zh-TW"/>
          </w:rPr>
          <w:delText>（</w:delText>
        </w:r>
      </w:del>
      <w:r w:rsidRPr="003864D8">
        <w:rPr>
          <w:rFonts w:ascii="Times New Roman" w:eastAsia="宋体" w:hAnsi="Times New Roman" w:cs="Times New Roman" w:hint="eastAsia"/>
          <w:color w:val="000000"/>
          <w:sz w:val="18"/>
          <w:szCs w:val="18"/>
          <w:u w:color="000000"/>
          <w:bdr w:val="nil"/>
          <w:lang w:val="zh-TW" w:eastAsia="zh-TW"/>
        </w:rPr>
        <w:t>事件编码为</w:t>
      </w:r>
      <w:r w:rsidRPr="003864D8">
        <w:rPr>
          <w:rFonts w:ascii="Times New Roman" w:eastAsia="Times New Roman" w:hAnsi="Times New Roman" w:cs="Times New Roman"/>
          <w:color w:val="000000"/>
          <w:sz w:val="18"/>
          <w:szCs w:val="18"/>
          <w:u w:color="000000"/>
          <w:bdr w:val="nil"/>
          <w:lang w:eastAsia="zh-TW"/>
        </w:rPr>
        <w:t>0xc5</w:t>
      </w:r>
      <w:r w:rsidRPr="003864D8">
        <w:rPr>
          <w:rFonts w:ascii="Times New Roman" w:eastAsia="宋体" w:hAnsi="Times New Roman" w:cs="Times New Roman" w:hint="eastAsia"/>
          <w:color w:val="000000"/>
          <w:sz w:val="18"/>
          <w:szCs w:val="18"/>
          <w:u w:color="000000"/>
          <w:bdr w:val="nil"/>
          <w:lang w:val="zh-TW" w:eastAsia="zh-TW"/>
        </w:rPr>
        <w:t>，掩码为</w:t>
      </w:r>
      <w:r w:rsidRPr="003864D8">
        <w:rPr>
          <w:rFonts w:ascii="Times New Roman" w:eastAsia="Times New Roman" w:hAnsi="Times New Roman" w:cs="Times New Roman"/>
          <w:color w:val="000000"/>
          <w:sz w:val="18"/>
          <w:szCs w:val="18"/>
          <w:u w:color="000000"/>
          <w:bdr w:val="nil"/>
          <w:lang w:eastAsia="zh-TW"/>
        </w:rPr>
        <w:t>0x20</w:t>
      </w:r>
      <w:r w:rsidRPr="003864D8">
        <w:rPr>
          <w:rFonts w:ascii="Times New Roman" w:eastAsia="宋体" w:hAnsi="Times New Roman" w:cs="Times New Roman" w:hint="eastAsia"/>
          <w:color w:val="000000"/>
          <w:sz w:val="18"/>
          <w:szCs w:val="18"/>
          <w:u w:color="000000"/>
          <w:bdr w:val="nil"/>
          <w:lang w:val="zh-TW" w:eastAsia="zh-TW"/>
        </w:rPr>
        <w:t>）和用户态预测失败的跳转间接分支执行事件（事件编码为</w:t>
      </w:r>
      <w:r w:rsidRPr="003864D8">
        <w:rPr>
          <w:rFonts w:ascii="Times New Roman" w:eastAsia="Times New Roman" w:hAnsi="Times New Roman" w:cs="Times New Roman"/>
          <w:color w:val="000000"/>
          <w:sz w:val="18"/>
          <w:szCs w:val="18"/>
          <w:u w:color="000000"/>
          <w:bdr w:val="nil"/>
          <w:lang w:eastAsia="zh-TW"/>
        </w:rPr>
        <w:t>0x89</w:t>
      </w:r>
      <w:r w:rsidRPr="003864D8">
        <w:rPr>
          <w:rFonts w:ascii="Times New Roman" w:eastAsia="宋体" w:hAnsi="Times New Roman" w:cs="Times New Roman" w:hint="eastAsia"/>
          <w:color w:val="000000"/>
          <w:sz w:val="18"/>
          <w:szCs w:val="18"/>
          <w:u w:color="000000"/>
          <w:bdr w:val="nil"/>
          <w:lang w:val="zh-TW" w:eastAsia="zh-TW"/>
        </w:rPr>
        <w:t>，</w:t>
      </w:r>
      <w:commentRangeStart w:id="14"/>
      <w:commentRangeStart w:id="15"/>
      <w:r w:rsidRPr="003864D8">
        <w:rPr>
          <w:rFonts w:ascii="Times New Roman" w:eastAsia="宋体" w:hAnsi="Times New Roman" w:cs="Times New Roman" w:hint="eastAsia"/>
          <w:color w:val="000000"/>
          <w:sz w:val="18"/>
          <w:szCs w:val="18"/>
          <w:u w:color="000000"/>
          <w:bdr w:val="nil"/>
          <w:lang w:val="zh-TW" w:eastAsia="zh-TW"/>
        </w:rPr>
        <w:t>掩码为</w:t>
      </w:r>
      <w:r w:rsidRPr="003864D8">
        <w:rPr>
          <w:rFonts w:ascii="Times New Roman" w:eastAsia="Times New Roman" w:hAnsi="Times New Roman" w:cs="Times New Roman"/>
          <w:color w:val="000000"/>
          <w:sz w:val="18"/>
          <w:szCs w:val="18"/>
          <w:u w:color="000000"/>
          <w:bdr w:val="nil"/>
          <w:lang w:eastAsia="zh-TW"/>
        </w:rPr>
        <w:t>0xac</w:t>
      </w:r>
      <w:commentRangeEnd w:id="14"/>
      <w:r w:rsidRPr="003864D8">
        <w:rPr>
          <w:rFonts w:ascii="Times New Roman" w:eastAsia="Times New Roman" w:hAnsi="Times New Roman" w:cs="Times New Roman"/>
          <w:color w:val="000000"/>
          <w:sz w:val="18"/>
          <w:szCs w:val="18"/>
          <w:u w:color="000000"/>
          <w:bdr w:val="nil"/>
        </w:rPr>
        <w:commentReference w:id="14"/>
      </w:r>
      <w:commentRangeEnd w:id="15"/>
      <w:ins w:id="16" w:author="weiwei" w:date="2017-12-29T19:36:00Z">
        <w:r w:rsidR="003032E3">
          <w:rPr>
            <w:rFonts w:asciiTheme="minorEastAsia" w:hAnsiTheme="minorEastAsia" w:cs="Times New Roman" w:hint="eastAsia"/>
            <w:color w:val="000000"/>
            <w:sz w:val="18"/>
            <w:szCs w:val="18"/>
            <w:u w:color="000000"/>
            <w:bdr w:val="nil"/>
            <w:lang w:eastAsia="zh-TW"/>
          </w:rPr>
          <w:t>,</w:t>
        </w:r>
      </w:ins>
      <w:r w:rsidR="00841445">
        <w:rPr>
          <w:rStyle w:val="a9"/>
        </w:rPr>
        <w:commentReference w:id="15"/>
      </w:r>
      <w:ins w:id="17" w:author="weiwei" w:date="2017-12-29T19:41:00Z">
        <w:r w:rsidR="003032E3">
          <w:rPr>
            <w:rFonts w:asciiTheme="minorEastAsia" w:hAnsiTheme="minorEastAsia" w:cs="Times New Roman" w:hint="eastAsia"/>
            <w:color w:val="000000"/>
            <w:sz w:val="18"/>
            <w:szCs w:val="18"/>
            <w:u w:color="000000"/>
            <w:bdr w:val="nil"/>
            <w:lang w:eastAsia="zh-TW"/>
          </w:rPr>
          <w:t>同时对</w:t>
        </w:r>
      </w:ins>
      <w:ins w:id="18" w:author="weiwei" w:date="2017-12-29T19:40:00Z">
        <w:r w:rsidR="003032E3" w:rsidRPr="003032E3">
          <w:rPr>
            <w:rFonts w:ascii="Times New Roman" w:hAnsi="Times New Roman" w:cs="Times New Roman"/>
            <w:color w:val="000000"/>
            <w:sz w:val="18"/>
            <w:szCs w:val="18"/>
            <w:u w:color="000000"/>
            <w:bdr w:val="nil"/>
            <w:lang w:val="zh-TW" w:eastAsia="zh-TW"/>
            <w:rPrChange w:id="19" w:author="weiwei" w:date="2017-12-29T19:41:00Z">
              <w:rPr>
                <w:rFonts w:eastAsia="Times New Roman"/>
                <w:color w:val="000000"/>
                <w:sz w:val="15"/>
                <w:szCs w:val="15"/>
                <w:u w:color="000000"/>
                <w:lang w:eastAsia="zh-TW"/>
              </w:rPr>
            </w:rPrChange>
          </w:rPr>
          <w:t>BR_MISP_EXEC.TAKEN</w:t>
        </w:r>
      </w:ins>
      <w:ins w:id="20" w:author="weiwei" w:date="2017-12-29T19:39:00Z">
        <w:r w:rsidR="003032E3" w:rsidRPr="003032E3">
          <w:rPr>
            <w:rFonts w:ascii="Times New Roman" w:hAnsi="Times New Roman" w:cs="Times New Roman" w:hint="eastAsia"/>
            <w:color w:val="000000"/>
            <w:sz w:val="18"/>
            <w:szCs w:val="18"/>
            <w:u w:color="000000"/>
            <w:bdr w:val="nil"/>
            <w:lang w:val="zh-TW" w:eastAsia="zh-TW"/>
            <w:rPrChange w:id="21" w:author="weiwei" w:date="2017-12-29T19:41:00Z">
              <w:rPr>
                <w:rFonts w:hint="eastAsia"/>
                <w:color w:val="000000"/>
                <w:sz w:val="15"/>
                <w:szCs w:val="15"/>
                <w:u w:color="000000"/>
                <w:lang w:eastAsia="zh-TW"/>
              </w:rPr>
            </w:rPrChange>
          </w:rPr>
          <w:t>、</w:t>
        </w:r>
      </w:ins>
      <w:ins w:id="22" w:author="weiwei" w:date="2017-12-29T19:40:00Z">
        <w:r w:rsidR="003032E3" w:rsidRPr="003032E3">
          <w:rPr>
            <w:rFonts w:ascii="Times New Roman" w:hAnsi="Times New Roman" w:cs="Times New Roman"/>
            <w:color w:val="000000"/>
            <w:sz w:val="18"/>
            <w:szCs w:val="18"/>
            <w:u w:color="000000"/>
            <w:bdr w:val="nil"/>
            <w:lang w:val="zh-TW" w:eastAsia="zh-TW"/>
            <w:rPrChange w:id="23" w:author="weiwei" w:date="2017-12-29T19:41:00Z">
              <w:rPr>
                <w:rFonts w:eastAsia="Times New Roman"/>
                <w:color w:val="000000"/>
                <w:sz w:val="15"/>
                <w:szCs w:val="15"/>
                <w:u w:color="000000"/>
                <w:lang w:eastAsia="zh-TW"/>
              </w:rPr>
            </w:rPrChange>
          </w:rPr>
          <w:t>BR_MISP_EXEC.INDIRECT_NEAR_CALL</w:t>
        </w:r>
        <w:r w:rsidR="003032E3" w:rsidRPr="003032E3">
          <w:rPr>
            <w:rFonts w:ascii="Times New Roman" w:hAnsi="Times New Roman" w:cs="Times New Roman" w:hint="eastAsia"/>
            <w:color w:val="000000"/>
            <w:sz w:val="18"/>
            <w:szCs w:val="18"/>
            <w:u w:color="000000"/>
            <w:bdr w:val="nil"/>
            <w:lang w:val="zh-TW" w:eastAsia="zh-TW"/>
            <w:rPrChange w:id="24" w:author="weiwei" w:date="2017-12-29T19:41:00Z">
              <w:rPr>
                <w:rFonts w:hint="eastAsia"/>
                <w:color w:val="000000"/>
                <w:sz w:val="15"/>
                <w:szCs w:val="15"/>
                <w:u w:color="000000"/>
                <w:lang w:eastAsia="zh-TW"/>
              </w:rPr>
            </w:rPrChange>
          </w:rPr>
          <w:t>，</w:t>
        </w:r>
        <w:r w:rsidR="003032E3" w:rsidRPr="003032E3">
          <w:rPr>
            <w:rFonts w:ascii="Times New Roman" w:hAnsi="Times New Roman" w:cs="Times New Roman"/>
            <w:color w:val="000000"/>
            <w:sz w:val="18"/>
            <w:szCs w:val="18"/>
            <w:u w:color="000000"/>
            <w:bdr w:val="nil"/>
            <w:lang w:val="zh-TW" w:eastAsia="zh-TW"/>
            <w:rPrChange w:id="25" w:author="weiwei" w:date="2017-12-29T19:41:00Z">
              <w:rPr>
                <w:rFonts w:eastAsia="Times New Roman"/>
                <w:color w:val="000000"/>
                <w:sz w:val="15"/>
                <w:szCs w:val="15"/>
                <w:u w:color="000000"/>
                <w:lang w:eastAsia="zh-TW"/>
              </w:rPr>
            </w:rPrChange>
          </w:rPr>
          <w:t>BR_MISP_EXEC.RETURN_NEAR</w:t>
        </w:r>
      </w:ins>
      <w:ins w:id="26" w:author="weiwei" w:date="2017-12-29T19:41:00Z">
        <w:r w:rsidR="003032E3" w:rsidRPr="003032E3">
          <w:rPr>
            <w:rFonts w:ascii="Times New Roman" w:hAnsi="Times New Roman" w:cs="Times New Roman" w:hint="eastAsia"/>
            <w:color w:val="000000"/>
            <w:sz w:val="18"/>
            <w:szCs w:val="18"/>
            <w:u w:color="000000"/>
            <w:bdr w:val="nil"/>
            <w:lang w:val="zh-TW" w:eastAsia="zh-TW"/>
            <w:rPrChange w:id="27" w:author="weiwei" w:date="2017-12-29T19:41:00Z">
              <w:rPr>
                <w:rFonts w:hint="eastAsia"/>
                <w:color w:val="000000"/>
                <w:sz w:val="15"/>
                <w:szCs w:val="15"/>
                <w:u w:color="000000"/>
                <w:lang w:eastAsia="zh-TW"/>
              </w:rPr>
            </w:rPrChange>
          </w:rPr>
          <w:t>，</w:t>
        </w:r>
        <w:r w:rsidR="003032E3" w:rsidRPr="003032E3">
          <w:rPr>
            <w:rFonts w:ascii="Times New Roman" w:hAnsi="Times New Roman" w:cs="Times New Roman"/>
            <w:color w:val="000000"/>
            <w:sz w:val="18"/>
            <w:szCs w:val="18"/>
            <w:u w:color="000000"/>
            <w:bdr w:val="nil"/>
            <w:lang w:val="zh-TW" w:eastAsia="zh-TW"/>
            <w:rPrChange w:id="28" w:author="weiwei" w:date="2017-12-29T19:41:00Z">
              <w:rPr>
                <w:rFonts w:eastAsia="Times New Roman"/>
                <w:color w:val="000000"/>
                <w:sz w:val="15"/>
                <w:szCs w:val="15"/>
                <w:u w:color="000000"/>
                <w:lang w:eastAsia="zh-TW"/>
              </w:rPr>
            </w:rPrChange>
          </w:rPr>
          <w:t>BR_MISP_EXEC.INDIRECT_JMP_NON_CALL_RET</w:t>
        </w:r>
        <w:r w:rsidR="003032E3" w:rsidRPr="003032E3">
          <w:rPr>
            <w:rFonts w:ascii="Times New Roman" w:hAnsi="Times New Roman" w:cs="Times New Roman" w:hint="eastAsia"/>
            <w:color w:val="000000"/>
            <w:sz w:val="18"/>
            <w:szCs w:val="18"/>
            <w:u w:color="000000"/>
            <w:bdr w:val="nil"/>
            <w:lang w:val="zh-TW" w:eastAsia="zh-TW"/>
            <w:rPrChange w:id="29" w:author="weiwei" w:date="2017-12-29T19:41:00Z">
              <w:rPr>
                <w:rFonts w:hint="eastAsia"/>
                <w:color w:val="000000"/>
                <w:sz w:val="15"/>
                <w:szCs w:val="15"/>
                <w:u w:color="000000"/>
                <w:lang w:eastAsia="zh-TW"/>
              </w:rPr>
            </w:rPrChange>
          </w:rPr>
          <w:t>这四种事件采样</w:t>
        </w:r>
      </w:ins>
      <w:r w:rsidRPr="003032E3">
        <w:rPr>
          <w:rFonts w:ascii="Times New Roman" w:hAnsi="Times New Roman" w:cs="Times New Roman" w:hint="eastAsia"/>
          <w:color w:val="000000"/>
          <w:sz w:val="18"/>
          <w:szCs w:val="18"/>
          <w:u w:color="000000"/>
          <w:bdr w:val="nil"/>
          <w:lang w:val="zh-TW" w:eastAsia="zh-TW"/>
          <w:rPrChange w:id="30" w:author="weiwei" w:date="2017-12-29T19:41:00Z">
            <w:rPr>
              <w:rFonts w:ascii="Times New Roman" w:eastAsia="宋体" w:hAnsi="Times New Roman" w:cs="Times New Roman" w:hint="eastAsia"/>
              <w:color w:val="000000"/>
              <w:sz w:val="18"/>
              <w:szCs w:val="18"/>
              <w:u w:color="000000"/>
              <w:bdr w:val="nil"/>
              <w:lang w:val="zh-TW" w:eastAsia="zh-TW"/>
            </w:rPr>
          </w:rPrChange>
        </w:rPr>
        <w:t>）。</w:t>
      </w:r>
    </w:p>
    <w:p w14:paraId="5109C55E" w14:textId="77777777" w:rsidR="003864D8" w:rsidRPr="003864D8" w:rsidRDefault="003864D8" w:rsidP="003864D8">
      <w:pPr>
        <w:pBdr>
          <w:top w:val="nil"/>
          <w:left w:val="nil"/>
          <w:bottom w:val="nil"/>
          <w:right w:val="nil"/>
          <w:between w:val="nil"/>
          <w:bar w:val="nil"/>
        </w:pBdr>
        <w:tabs>
          <w:tab w:val="left" w:pos="357"/>
        </w:tabs>
        <w:spacing w:before="85"/>
        <w:jc w:val="center"/>
        <w:rPr>
          <w:rFonts w:ascii="Times New Roman" w:eastAsia="Times New Roman" w:hAnsi="Times New Roman" w:cs="Times New Roman"/>
          <w:color w:val="000000"/>
          <w:sz w:val="18"/>
          <w:szCs w:val="18"/>
          <w:u w:color="000000"/>
          <w:bdr w:val="nil"/>
          <w:lang w:eastAsia="zh-TW"/>
        </w:rPr>
      </w:pPr>
      <w:r w:rsidRPr="003864D8">
        <w:rPr>
          <w:rFonts w:ascii="Times New Roman" w:eastAsia="Times New Roman" w:hAnsi="Times New Roman" w:cs="Times New Roman"/>
          <w:color w:val="000000"/>
          <w:sz w:val="18"/>
          <w:szCs w:val="18"/>
          <w:u w:color="000000"/>
          <w:bdr w:val="nil"/>
          <w:lang w:eastAsia="zh-TW"/>
        </w:rPr>
        <w:tab/>
      </w:r>
      <w:r w:rsidRPr="003864D8">
        <w:rPr>
          <w:rFonts w:ascii="Times New Roman" w:eastAsia="Times New Roman" w:hAnsi="Times New Roman" w:cs="Times New Roman"/>
          <w:b/>
          <w:bCs/>
          <w:color w:val="000000"/>
          <w:sz w:val="18"/>
          <w:szCs w:val="18"/>
          <w:u w:color="000000"/>
          <w:bdr w:val="nil"/>
          <w:lang w:eastAsia="zh-TW"/>
        </w:rPr>
        <w:t>Table 1</w:t>
      </w:r>
      <w:r w:rsidRPr="003864D8">
        <w:rPr>
          <w:rFonts w:ascii="Times New Roman" w:eastAsia="Times New Roman" w:hAnsi="Times New Roman" w:cs="Times New Roman"/>
          <w:color w:val="000000"/>
          <w:sz w:val="18"/>
          <w:szCs w:val="18"/>
          <w:u w:color="000000"/>
          <w:bdr w:val="nil"/>
          <w:lang w:eastAsia="zh-TW"/>
        </w:rPr>
        <w:t xml:space="preserve">  Branch-related pmu sample event supported by Ivy Bridge</w:t>
      </w:r>
    </w:p>
    <w:p w14:paraId="7EE5839B"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lang w:eastAsia="zh-TW"/>
        </w:rPr>
        <w:t>1</w:t>
      </w:r>
      <w:r w:rsidRPr="003864D8">
        <w:rPr>
          <w:rFonts w:ascii="Times New Roman" w:eastAsia="Times New Roman" w:hAnsi="Times New Roman" w:cs="Times New Roman"/>
          <w:color w:val="000000"/>
          <w:sz w:val="18"/>
          <w:szCs w:val="18"/>
          <w:u w:color="000000"/>
          <w:bdr w:val="nil"/>
          <w:lang w:eastAsia="zh-TW"/>
        </w:rPr>
        <w:t xml:space="preserve">  I</w:t>
      </w:r>
      <w:commentRangeStart w:id="31"/>
      <w:r w:rsidRPr="003864D8">
        <w:rPr>
          <w:rFonts w:ascii="Times New Roman" w:eastAsia="Times New Roman" w:hAnsi="Times New Roman" w:cs="Times New Roman"/>
          <w:color w:val="000000"/>
          <w:sz w:val="18"/>
          <w:szCs w:val="18"/>
          <w:u w:color="000000"/>
          <w:bdr w:val="nil"/>
          <w:lang w:eastAsia="zh-TW"/>
        </w:rPr>
        <w:t>vy Bridge</w:t>
      </w:r>
      <w:r w:rsidRPr="003864D8">
        <w:rPr>
          <w:rFonts w:ascii="Times New Roman" w:eastAsia="宋体" w:hAnsi="Times New Roman" w:cs="Times New Roman" w:hint="eastAsia"/>
          <w:color w:val="000000"/>
          <w:sz w:val="18"/>
          <w:szCs w:val="18"/>
          <w:u w:color="000000"/>
          <w:bdr w:val="nil"/>
          <w:lang w:val="zh-TW" w:eastAsia="zh-TW"/>
        </w:rPr>
        <w:t>支</w:t>
      </w:r>
      <w:commentRangeEnd w:id="31"/>
      <w:r w:rsidRPr="003864D8">
        <w:rPr>
          <w:rFonts w:ascii="Times New Roman" w:eastAsia="Times New Roman" w:hAnsi="Times New Roman" w:cs="Times New Roman"/>
          <w:color w:val="000000"/>
          <w:sz w:val="18"/>
          <w:szCs w:val="18"/>
          <w:u w:color="000000"/>
          <w:bdr w:val="nil"/>
        </w:rPr>
        <w:commentReference w:id="31"/>
      </w:r>
      <w:r w:rsidRPr="003864D8">
        <w:rPr>
          <w:rFonts w:ascii="Times New Roman" w:eastAsia="宋体" w:hAnsi="Times New Roman" w:cs="Times New Roman" w:hint="eastAsia"/>
          <w:color w:val="000000"/>
          <w:sz w:val="18"/>
          <w:szCs w:val="18"/>
          <w:u w:color="000000"/>
          <w:bdr w:val="nil"/>
          <w:lang w:val="zh-TW" w:eastAsia="zh-TW"/>
        </w:rPr>
        <w:t>持的分支采样事件</w:t>
      </w:r>
    </w:p>
    <w:tbl>
      <w:tblPr>
        <w:tblStyle w:val="TableNormal"/>
        <w:tblW w:w="90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93"/>
        <w:gridCol w:w="545"/>
        <w:gridCol w:w="3735"/>
        <w:gridCol w:w="4032"/>
      </w:tblGrid>
      <w:tr w:rsidR="003864D8" w:rsidRPr="003864D8" w14:paraId="34CBA128" w14:textId="77777777" w:rsidTr="005805BD">
        <w:trPr>
          <w:trHeight w:val="314"/>
          <w:jc w:val="center"/>
        </w:trPr>
        <w:tc>
          <w:tcPr>
            <w:tcW w:w="69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45F6D70E" w14:textId="77777777" w:rsidR="003864D8" w:rsidRPr="003864D8" w:rsidRDefault="003864D8" w:rsidP="003864D8">
            <w:pPr>
              <w:spacing w:line="20" w:lineRule="atLeast"/>
              <w:jc w:val="center"/>
              <w:rPr>
                <w:rFonts w:eastAsia="Times New Roman"/>
                <w:color w:val="000000"/>
                <w:sz w:val="18"/>
                <w:szCs w:val="18"/>
                <w:u w:color="000000"/>
                <w:lang w:eastAsia="zh-TW"/>
              </w:rPr>
            </w:pPr>
            <w:r w:rsidRPr="003864D8">
              <w:rPr>
                <w:rFonts w:eastAsia="宋体" w:hint="eastAsia"/>
                <w:color w:val="000000"/>
                <w:sz w:val="15"/>
                <w:szCs w:val="15"/>
                <w:u w:color="000000"/>
                <w:lang w:val="zh-TW" w:eastAsia="zh-TW"/>
              </w:rPr>
              <w:t>事件编码</w:t>
            </w:r>
          </w:p>
        </w:tc>
        <w:tc>
          <w:tcPr>
            <w:tcW w:w="545"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29A516C5" w14:textId="77777777" w:rsidR="003864D8" w:rsidRPr="003864D8" w:rsidRDefault="003864D8" w:rsidP="003864D8">
            <w:pPr>
              <w:spacing w:line="20" w:lineRule="atLeast"/>
              <w:jc w:val="center"/>
              <w:rPr>
                <w:rFonts w:eastAsia="Times New Roman"/>
                <w:color w:val="000000"/>
                <w:sz w:val="18"/>
                <w:szCs w:val="18"/>
                <w:u w:color="000000"/>
                <w:lang w:eastAsia="zh-TW"/>
              </w:rPr>
            </w:pPr>
            <w:r w:rsidRPr="003864D8">
              <w:rPr>
                <w:rFonts w:eastAsia="宋体" w:hint="eastAsia"/>
                <w:color w:val="000000"/>
                <w:sz w:val="15"/>
                <w:szCs w:val="15"/>
                <w:u w:color="000000"/>
                <w:lang w:val="zh-TW" w:eastAsia="zh-TW"/>
              </w:rPr>
              <w:t>掩码</w:t>
            </w:r>
          </w:p>
        </w:tc>
        <w:tc>
          <w:tcPr>
            <w:tcW w:w="3735"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D673F82" w14:textId="77777777" w:rsidR="003864D8" w:rsidRPr="003864D8" w:rsidRDefault="003864D8" w:rsidP="003864D8">
            <w:pPr>
              <w:spacing w:line="20" w:lineRule="atLeast"/>
              <w:jc w:val="center"/>
              <w:rPr>
                <w:rFonts w:eastAsia="Times New Roman"/>
                <w:color w:val="000000"/>
                <w:sz w:val="18"/>
                <w:szCs w:val="18"/>
                <w:u w:color="000000"/>
                <w:lang w:eastAsia="zh-TW"/>
              </w:rPr>
            </w:pPr>
            <w:r w:rsidRPr="003864D8">
              <w:rPr>
                <w:rFonts w:eastAsia="宋体" w:hint="eastAsia"/>
                <w:color w:val="000000"/>
                <w:sz w:val="15"/>
                <w:szCs w:val="15"/>
                <w:u w:color="000000"/>
                <w:lang w:val="zh-TW" w:eastAsia="zh-TW"/>
              </w:rPr>
              <w:t>事件名称</w:t>
            </w:r>
            <w:bookmarkStart w:id="32" w:name="_GoBack"/>
            <w:bookmarkEnd w:id="32"/>
          </w:p>
        </w:tc>
        <w:tc>
          <w:tcPr>
            <w:tcW w:w="4032"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CFC440E" w14:textId="77777777" w:rsidR="003864D8" w:rsidRPr="003864D8" w:rsidRDefault="003864D8" w:rsidP="003864D8">
            <w:pPr>
              <w:spacing w:line="20" w:lineRule="atLeast"/>
              <w:jc w:val="center"/>
              <w:rPr>
                <w:rFonts w:eastAsia="Times New Roman"/>
                <w:color w:val="000000"/>
                <w:sz w:val="18"/>
                <w:szCs w:val="18"/>
                <w:u w:color="000000"/>
                <w:lang w:eastAsia="zh-TW"/>
              </w:rPr>
            </w:pPr>
            <w:r w:rsidRPr="003864D8">
              <w:rPr>
                <w:rFonts w:eastAsia="宋体" w:hint="eastAsia"/>
                <w:color w:val="000000"/>
                <w:sz w:val="15"/>
                <w:szCs w:val="15"/>
                <w:u w:color="000000"/>
                <w:lang w:val="zh-TW" w:eastAsia="zh-TW"/>
              </w:rPr>
              <w:t>事件描述</w:t>
            </w:r>
          </w:p>
        </w:tc>
      </w:tr>
      <w:tr w:rsidR="003864D8" w:rsidRPr="003864D8" w14:paraId="2B41E2EB" w14:textId="77777777" w:rsidTr="005805BD">
        <w:trPr>
          <w:trHeight w:val="179"/>
          <w:jc w:val="center"/>
        </w:trPr>
        <w:tc>
          <w:tcPr>
            <w:tcW w:w="693"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02F24DBB" w14:textId="77777777" w:rsidR="003864D8" w:rsidRPr="003864D8" w:rsidRDefault="003864D8" w:rsidP="003864D8">
            <w:pPr>
              <w:spacing w:line="20" w:lineRule="atLeast"/>
              <w:jc w:val="center"/>
              <w:rPr>
                <w:rFonts w:eastAsia="Times New Roman"/>
                <w:color w:val="000000"/>
                <w:sz w:val="18"/>
                <w:szCs w:val="18"/>
                <w:u w:color="000000"/>
                <w:lang w:eastAsia="zh-TW"/>
              </w:rPr>
            </w:pPr>
            <w:r w:rsidRPr="003864D8">
              <w:rPr>
                <w:rFonts w:eastAsia="Times New Roman"/>
                <w:color w:val="000000"/>
                <w:sz w:val="15"/>
                <w:szCs w:val="15"/>
                <w:u w:color="000000"/>
                <w:lang w:eastAsia="zh-TW"/>
              </w:rPr>
              <w:t>0x89</w:t>
            </w:r>
          </w:p>
        </w:tc>
        <w:tc>
          <w:tcPr>
            <w:tcW w:w="54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49CBC6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0x01 </w:t>
            </w:r>
          </w:p>
        </w:tc>
        <w:tc>
          <w:tcPr>
            <w:tcW w:w="3735"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BF3869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BR_MISP_EXEC.COND </w:t>
            </w:r>
          </w:p>
        </w:tc>
        <w:tc>
          <w:tcPr>
            <w:tcW w:w="4032"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88040C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conditional near branch instructions mispredicted.</w:t>
            </w:r>
          </w:p>
        </w:tc>
      </w:tr>
      <w:tr w:rsidR="003864D8" w:rsidRPr="003864D8" w14:paraId="2AC662FE"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9AB15E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53752D0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0x04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514CDF5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BR_MISP_EXEC.INDIRECT_JMP_NON_CALL_RET</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D204A1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branch</w:t>
            </w:r>
            <w:r w:rsidRPr="003864D8">
              <w:rPr>
                <w:rFonts w:eastAsia="Times New Roman"/>
                <w:color w:val="000000"/>
                <w:sz w:val="15"/>
                <w:szCs w:val="15"/>
                <w:u w:color="000000"/>
              </w:rPr>
              <w:br/>
              <w:t>instructions that are not calls or returns.</w:t>
            </w:r>
          </w:p>
        </w:tc>
      </w:tr>
      <w:tr w:rsidR="003864D8" w:rsidRPr="003864D8" w14:paraId="5A55A706"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7D0649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30AEF4A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0x08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42EC8CA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BR_MISP_EXEC.RETURN_NEAR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7DD92C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branches that have a return mnemonic.</w:t>
            </w:r>
          </w:p>
        </w:tc>
      </w:tr>
      <w:tr w:rsidR="003864D8" w:rsidRPr="003864D8" w14:paraId="5CE7CAB0"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22F5883E"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0787E0D"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0x10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988962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BR_MISP_EXEC.DIRECT_NEAR_CALL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37F569C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unconditional near call branch instructions, excluding non-call branch, executed.</w:t>
            </w:r>
          </w:p>
        </w:tc>
      </w:tr>
      <w:tr w:rsidR="003864D8" w:rsidRPr="003864D8" w14:paraId="124F0F88" w14:textId="77777777" w:rsidTr="005805BD">
        <w:trPr>
          <w:trHeight w:val="35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4357A225"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13F447F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0x20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D79EFD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BR_MISP_EXEC.INDIRECT_NEAR_CALL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69F25FB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indirect near calls, including both register and memory indirect, executed.</w:t>
            </w:r>
          </w:p>
        </w:tc>
      </w:tr>
      <w:tr w:rsidR="003864D8" w:rsidRPr="003864D8" w14:paraId="2EB8450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7E138747"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E39BBC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0x40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7E6C85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BR_MISP_EXEC.NONTAKEN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BA0B12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non-taken near branches executed.</w:t>
            </w:r>
          </w:p>
        </w:tc>
      </w:tr>
      <w:tr w:rsidR="003864D8" w:rsidRPr="003864D8" w14:paraId="4E133DF6"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6E3D426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3F289AD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0x80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13C82F7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BR_MISP_EXEC.TAKEN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1D11B5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Qualify mispredicted taken near branches executed</w:t>
            </w:r>
          </w:p>
        </w:tc>
      </w:tr>
      <w:tr w:rsidR="003864D8" w:rsidRPr="003864D8" w14:paraId="2781B296"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533CE04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0x89</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617519C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0xFF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46B99A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BR_MISP_EXEC.ALL_BRANCHES </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0EF3514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Counts all near executed branches (not necessarily retired)</w:t>
            </w:r>
          </w:p>
        </w:tc>
      </w:tr>
      <w:tr w:rsidR="003864D8" w:rsidRPr="003864D8" w14:paraId="6A41A70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35ACFB4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482FF9D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0x00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7391091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BR_MISP_RETIRED.ALL_BRANCHES</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1E16C2F3"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branch instructions at retirement. </w:t>
            </w:r>
          </w:p>
        </w:tc>
      </w:tr>
      <w:tr w:rsidR="003864D8" w:rsidRPr="003864D8" w14:paraId="2D78E97D"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73B1FE66"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0E79921C"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0x01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68E6E3C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BR_MISP_RETIRED.CONDITIONAL</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7CBE5968"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conditional branch instructions retired. </w:t>
            </w:r>
          </w:p>
        </w:tc>
      </w:tr>
      <w:tr w:rsidR="003864D8" w:rsidRPr="003864D8" w14:paraId="54CD0D69" w14:textId="77777777" w:rsidTr="005805BD">
        <w:trPr>
          <w:trHeight w:val="174"/>
          <w:jc w:val="center"/>
        </w:trPr>
        <w:tc>
          <w:tcPr>
            <w:tcW w:w="693" w:type="dxa"/>
            <w:tcBorders>
              <w:top w:val="nil"/>
              <w:left w:val="nil"/>
              <w:bottom w:val="nil"/>
              <w:right w:val="nil"/>
            </w:tcBorders>
            <w:shd w:val="clear" w:color="auto" w:fill="auto"/>
            <w:tcMar>
              <w:top w:w="80" w:type="dxa"/>
              <w:left w:w="80" w:type="dxa"/>
              <w:bottom w:w="80" w:type="dxa"/>
              <w:right w:w="80" w:type="dxa"/>
            </w:tcMar>
            <w:vAlign w:val="center"/>
          </w:tcPr>
          <w:p w14:paraId="12A219E2"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0xc5</w:t>
            </w:r>
          </w:p>
        </w:tc>
        <w:tc>
          <w:tcPr>
            <w:tcW w:w="545" w:type="dxa"/>
            <w:tcBorders>
              <w:top w:val="nil"/>
              <w:left w:val="nil"/>
              <w:bottom w:val="nil"/>
              <w:right w:val="nil"/>
            </w:tcBorders>
            <w:shd w:val="clear" w:color="auto" w:fill="auto"/>
            <w:tcMar>
              <w:top w:w="80" w:type="dxa"/>
              <w:left w:w="80" w:type="dxa"/>
              <w:bottom w:w="80" w:type="dxa"/>
              <w:right w:w="80" w:type="dxa"/>
            </w:tcMar>
            <w:vAlign w:val="center"/>
          </w:tcPr>
          <w:p w14:paraId="6FC7B2CA"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0x04 </w:t>
            </w:r>
          </w:p>
        </w:tc>
        <w:tc>
          <w:tcPr>
            <w:tcW w:w="3735" w:type="dxa"/>
            <w:tcBorders>
              <w:top w:val="nil"/>
              <w:left w:val="nil"/>
              <w:bottom w:val="nil"/>
              <w:right w:val="nil"/>
            </w:tcBorders>
            <w:shd w:val="clear" w:color="auto" w:fill="auto"/>
            <w:tcMar>
              <w:top w:w="80" w:type="dxa"/>
              <w:left w:w="80" w:type="dxa"/>
              <w:bottom w:w="80" w:type="dxa"/>
              <w:right w:w="80" w:type="dxa"/>
            </w:tcMar>
            <w:vAlign w:val="center"/>
          </w:tcPr>
          <w:p w14:paraId="5B22D85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BR_MISP_RETIRED.ALL_BRANCHES</w:t>
            </w:r>
          </w:p>
        </w:tc>
        <w:tc>
          <w:tcPr>
            <w:tcW w:w="4032" w:type="dxa"/>
            <w:tcBorders>
              <w:top w:val="nil"/>
              <w:left w:val="nil"/>
              <w:bottom w:val="nil"/>
              <w:right w:val="nil"/>
            </w:tcBorders>
            <w:shd w:val="clear" w:color="auto" w:fill="auto"/>
            <w:tcMar>
              <w:top w:w="80" w:type="dxa"/>
              <w:left w:w="80" w:type="dxa"/>
              <w:bottom w:w="80" w:type="dxa"/>
              <w:right w:w="80" w:type="dxa"/>
            </w:tcMar>
            <w:vAlign w:val="center"/>
          </w:tcPr>
          <w:p w14:paraId="62D30754"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Mispredicted macro branch instructions retired. </w:t>
            </w:r>
          </w:p>
        </w:tc>
      </w:tr>
      <w:tr w:rsidR="003864D8" w:rsidRPr="003864D8" w14:paraId="02D678B5" w14:textId="77777777" w:rsidTr="005805BD">
        <w:trPr>
          <w:trHeight w:val="364"/>
          <w:jc w:val="center"/>
        </w:trPr>
        <w:tc>
          <w:tcPr>
            <w:tcW w:w="693"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59886490"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lastRenderedPageBreak/>
              <w:t>0xc5</w:t>
            </w:r>
          </w:p>
        </w:tc>
        <w:tc>
          <w:tcPr>
            <w:tcW w:w="545"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6086C5F9"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 xml:space="preserve">0x20 </w:t>
            </w:r>
          </w:p>
        </w:tc>
        <w:tc>
          <w:tcPr>
            <w:tcW w:w="3735"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2D65BD3F"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BR_MISP_RETIRED.NEAR_TAKEN</w:t>
            </w:r>
          </w:p>
        </w:tc>
        <w:tc>
          <w:tcPr>
            <w:tcW w:w="4032"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3319E0EB" w14:textId="77777777" w:rsidR="003864D8" w:rsidRPr="003864D8" w:rsidRDefault="003864D8" w:rsidP="003864D8">
            <w:pPr>
              <w:spacing w:line="20" w:lineRule="atLeast"/>
              <w:jc w:val="center"/>
              <w:rPr>
                <w:rFonts w:eastAsia="Times New Roman"/>
                <w:color w:val="000000"/>
                <w:sz w:val="18"/>
                <w:szCs w:val="18"/>
                <w:u w:color="000000"/>
              </w:rPr>
            </w:pPr>
            <w:r w:rsidRPr="003864D8">
              <w:rPr>
                <w:rFonts w:eastAsia="Times New Roman"/>
                <w:color w:val="000000"/>
                <w:sz w:val="15"/>
                <w:szCs w:val="15"/>
                <w:u w:color="000000"/>
              </w:rPr>
              <w:t>Number of near branch instructions retired that</w:t>
            </w:r>
            <w:r w:rsidRPr="003864D8">
              <w:rPr>
                <w:rFonts w:eastAsia="Times New Roman"/>
                <w:color w:val="000000"/>
                <w:sz w:val="15"/>
                <w:szCs w:val="15"/>
                <w:u w:color="000000"/>
              </w:rPr>
              <w:br/>
              <w:t>were taken but mispredicted.</w:t>
            </w:r>
          </w:p>
        </w:tc>
      </w:tr>
    </w:tbl>
    <w:p w14:paraId="78E1695A"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p>
    <w:p w14:paraId="7A93AB56" w14:textId="3C7579EB" w:rsidR="003864D8" w:rsidRDefault="003864D8" w:rsidP="003864D8">
      <w:pPr>
        <w:pBdr>
          <w:top w:val="nil"/>
          <w:left w:val="nil"/>
          <w:bottom w:val="nil"/>
          <w:right w:val="nil"/>
          <w:between w:val="nil"/>
          <w:bar w:val="nil"/>
        </w:pBdr>
        <w:tabs>
          <w:tab w:val="left" w:pos="357"/>
        </w:tabs>
        <w:ind w:firstLine="372"/>
        <w:rPr>
          <w:ins w:id="33" w:author="weiwei" w:date="2017-12-29T19:43:00Z"/>
          <w:rFonts w:ascii="Times New Roman" w:eastAsia="PMingLiU" w:hAnsi="Times New Roman" w:cs="Times New Roman"/>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针对这两种事件类型，我们利用</w:t>
      </w:r>
      <w:r w:rsidRPr="003864D8">
        <w:rPr>
          <w:rFonts w:ascii="Times New Roman" w:eastAsia="Times New Roman" w:hAnsi="Times New Roman" w:cs="Times New Roman"/>
          <w:color w:val="000000"/>
          <w:sz w:val="18"/>
          <w:szCs w:val="18"/>
          <w:u w:color="000000"/>
          <w:bdr w:val="nil"/>
        </w:rPr>
        <w:t>perf</w:t>
      </w:r>
      <w:r w:rsidRPr="003864D8">
        <w:rPr>
          <w:rFonts w:ascii="Times New Roman" w:eastAsia="宋体" w:hAnsi="Times New Roman" w:cs="Times New Roman" w:hint="eastAsia"/>
          <w:color w:val="000000"/>
          <w:sz w:val="18"/>
          <w:szCs w:val="18"/>
          <w:u w:color="000000"/>
          <w:bdr w:val="nil"/>
          <w:lang w:val="zh-TW" w:eastAsia="zh-TW"/>
        </w:rPr>
        <w:t>工具对随机选择的</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部分程序进行了采样，采样数据如</w:t>
      </w:r>
      <w:ins w:id="34" w:author="weiwei" w:date="2017-12-29T19:47:00Z">
        <w:r w:rsidR="00720FAD">
          <w:rPr>
            <w:rFonts w:ascii="Times New Roman" w:hAnsi="Times New Roman" w:cs="Times New Roman" w:hint="eastAsia"/>
            <w:color w:val="000000"/>
            <w:sz w:val="18"/>
            <w:szCs w:val="18"/>
            <w:u w:color="000000"/>
            <w:bdr w:val="nil"/>
            <w:lang w:val="zh-TW"/>
          </w:rPr>
          <w:t>表</w:t>
        </w:r>
      </w:ins>
      <w:del w:id="35" w:author="weiwei" w:date="2017-12-29T19:47:00Z">
        <w:r w:rsidRPr="003864D8" w:rsidDel="00720FAD">
          <w:rPr>
            <w:rFonts w:ascii="Times New Roman" w:eastAsia="宋体" w:hAnsi="Times New Roman" w:cs="Times New Roman" w:hint="eastAsia"/>
            <w:color w:val="000000"/>
            <w:sz w:val="18"/>
            <w:szCs w:val="18"/>
            <w:u w:color="000000"/>
            <w:bdr w:val="nil"/>
            <w:lang w:val="zh-TW" w:eastAsia="zh-TW"/>
          </w:rPr>
          <w:delText>图</w:delText>
        </w:r>
      </w:del>
      <w:r w:rsidRPr="003864D8">
        <w:rPr>
          <w:rFonts w:ascii="Times New Roman" w:eastAsia="Times New Roman" w:hAnsi="Times New Roman" w:cs="Times New Roman"/>
          <w:color w:val="000000"/>
          <w:sz w:val="18"/>
          <w:szCs w:val="18"/>
          <w:u w:color="000000"/>
          <w:bdr w:val="nil"/>
        </w:rPr>
        <w:t>2</w:t>
      </w:r>
      <w:r w:rsidRPr="003864D8">
        <w:rPr>
          <w:rFonts w:ascii="Times New Roman" w:eastAsia="宋体" w:hAnsi="Times New Roman" w:cs="Times New Roman" w:hint="eastAsia"/>
          <w:color w:val="000000"/>
          <w:sz w:val="18"/>
          <w:szCs w:val="18"/>
          <w:u w:color="000000"/>
          <w:bdr w:val="nil"/>
          <w:lang w:val="zh-TW" w:eastAsia="zh-TW"/>
        </w:rPr>
        <w:t>所示：</w:t>
      </w:r>
    </w:p>
    <w:p w14:paraId="7AE8A325" w14:textId="03E81BB2" w:rsidR="003032E3" w:rsidRPr="003864D8" w:rsidRDefault="003032E3" w:rsidP="003032E3">
      <w:pPr>
        <w:pBdr>
          <w:top w:val="nil"/>
          <w:left w:val="nil"/>
          <w:bottom w:val="nil"/>
          <w:right w:val="nil"/>
          <w:between w:val="nil"/>
          <w:bar w:val="nil"/>
        </w:pBdr>
        <w:tabs>
          <w:tab w:val="left" w:pos="357"/>
        </w:tabs>
        <w:jc w:val="center"/>
        <w:rPr>
          <w:ins w:id="36" w:author="weiwei" w:date="2017-12-29T19:43:00Z"/>
          <w:rFonts w:ascii="Times New Roman" w:eastAsia="Times New Roman" w:hAnsi="Times New Roman" w:cs="Times New Roman"/>
          <w:color w:val="000000"/>
          <w:sz w:val="18"/>
          <w:szCs w:val="18"/>
          <w:u w:color="000000"/>
          <w:bdr w:val="nil"/>
        </w:rPr>
      </w:pPr>
      <w:ins w:id="37" w:author="weiwei" w:date="2017-12-29T19:43:00Z">
        <w:r>
          <w:rPr>
            <w:rFonts w:ascii="Times New Roman" w:eastAsia="PMingLiU" w:hAnsi="Times New Roman" w:cs="Times New Roman"/>
            <w:color w:val="000000"/>
            <w:sz w:val="18"/>
            <w:szCs w:val="18"/>
            <w:u w:color="000000"/>
            <w:bdr w:val="nil"/>
            <w:lang w:val="zh-TW" w:eastAsia="zh-TW"/>
          </w:rPr>
          <w:tab/>
        </w:r>
      </w:ins>
      <w:ins w:id="38" w:author="weiwei" w:date="2017-12-29T19:46:00Z">
        <w:r w:rsidR="00720FAD" w:rsidRPr="003864D8">
          <w:rPr>
            <w:rFonts w:ascii="Times New Roman" w:eastAsia="Times New Roman" w:hAnsi="Times New Roman" w:cs="Times New Roman"/>
            <w:b/>
            <w:bCs/>
            <w:color w:val="000000"/>
            <w:sz w:val="18"/>
            <w:szCs w:val="18"/>
            <w:u w:color="000000"/>
            <w:bdr w:val="nil"/>
          </w:rPr>
          <w:t>Table 2</w:t>
        </w:r>
        <w:r w:rsidR="00720FAD" w:rsidRPr="003864D8">
          <w:rPr>
            <w:rFonts w:ascii="Times New Roman" w:eastAsia="Times New Roman" w:hAnsi="Times New Roman" w:cs="Times New Roman"/>
            <w:color w:val="000000"/>
            <w:sz w:val="18"/>
            <w:szCs w:val="18"/>
            <w:u w:color="000000"/>
            <w:bdr w:val="nil"/>
          </w:rPr>
          <w:t xml:space="preserve"> </w:t>
        </w:r>
      </w:ins>
      <w:ins w:id="39" w:author="weiwei" w:date="2017-12-29T19:43:00Z">
        <w:r w:rsidR="00720FAD">
          <w:rPr>
            <w:rFonts w:ascii="Times New Roman" w:eastAsia="Times New Roman" w:hAnsi="Times New Roman" w:cs="Times New Roman"/>
            <w:color w:val="000000"/>
            <w:sz w:val="18"/>
            <w:szCs w:val="18"/>
            <w:u w:color="000000"/>
            <w:bdr w:val="nil"/>
          </w:rPr>
          <w:t xml:space="preserve">  sample data of the t</w:t>
        </w:r>
      </w:ins>
      <w:ins w:id="40" w:author="weiwei" w:date="2017-12-29T19:46:00Z">
        <w:r w:rsidR="00720FAD">
          <w:rPr>
            <w:rFonts w:ascii="Times New Roman" w:eastAsia="Times New Roman" w:hAnsi="Times New Roman" w:cs="Times New Roman"/>
            <w:color w:val="000000"/>
            <w:sz w:val="18"/>
            <w:szCs w:val="18"/>
            <w:u w:color="000000"/>
            <w:bdr w:val="nil"/>
          </w:rPr>
          <w:t>hree</w:t>
        </w:r>
      </w:ins>
      <w:ins w:id="41" w:author="weiwei" w:date="2017-12-29T19:43:00Z">
        <w:r w:rsidRPr="003864D8">
          <w:rPr>
            <w:rFonts w:ascii="Times New Roman" w:eastAsia="Times New Roman" w:hAnsi="Times New Roman" w:cs="Times New Roman"/>
            <w:color w:val="000000"/>
            <w:sz w:val="18"/>
            <w:szCs w:val="18"/>
            <w:u w:color="000000"/>
            <w:bdr w:val="nil"/>
          </w:rPr>
          <w:t xml:space="preserve"> branch event on</w:t>
        </w:r>
      </w:ins>
      <w:ins w:id="42" w:author="weiwei" w:date="2017-12-29T19:46:00Z">
        <w:r w:rsidR="00720FAD">
          <w:rPr>
            <w:rFonts w:ascii="Times New Roman" w:eastAsia="Times New Roman" w:hAnsi="Times New Roman" w:cs="Times New Roman"/>
            <w:color w:val="000000"/>
            <w:sz w:val="18"/>
            <w:szCs w:val="18"/>
            <w:u w:color="000000"/>
            <w:bdr w:val="nil"/>
          </w:rPr>
          <w:t xml:space="preserve"> common linux application </w:t>
        </w:r>
      </w:ins>
    </w:p>
    <w:p w14:paraId="0EE9A126" w14:textId="5267F413" w:rsidR="003032E3" w:rsidRPr="00720FAD" w:rsidRDefault="003032E3" w:rsidP="003032E3">
      <w:pPr>
        <w:pBdr>
          <w:top w:val="nil"/>
          <w:left w:val="nil"/>
          <w:bottom w:val="nil"/>
          <w:right w:val="nil"/>
          <w:between w:val="nil"/>
          <w:bar w:val="nil"/>
        </w:pBdr>
        <w:tabs>
          <w:tab w:val="left" w:pos="357"/>
        </w:tabs>
        <w:ind w:firstLine="372"/>
        <w:rPr>
          <w:ins w:id="43" w:author="weiwei" w:date="2017-12-29T19:42:00Z"/>
          <w:rFonts w:ascii="Times New Roman" w:eastAsia="PMingLiU" w:hAnsi="Times New Roman" w:cs="Times New Roman" w:hint="eastAsia"/>
          <w:color w:val="000000"/>
          <w:sz w:val="18"/>
          <w:szCs w:val="18"/>
          <w:u w:color="000000"/>
          <w:bdr w:val="nil"/>
          <w:lang w:eastAsia="zh-TW"/>
          <w:rPrChange w:id="44" w:author="weiwei" w:date="2017-12-29T19:46:00Z">
            <w:rPr>
              <w:ins w:id="45" w:author="weiwei" w:date="2017-12-29T19:42:00Z"/>
              <w:rFonts w:ascii="Times New Roman" w:eastAsia="PMingLiU" w:hAnsi="Times New Roman" w:cs="Times New Roman"/>
              <w:color w:val="000000"/>
              <w:sz w:val="18"/>
              <w:szCs w:val="18"/>
              <w:u w:color="000000"/>
              <w:bdr w:val="nil"/>
              <w:lang w:val="zh-TW" w:eastAsia="zh-TW"/>
            </w:rPr>
          </w:rPrChange>
        </w:rPr>
      </w:pPr>
      <w:ins w:id="46" w:author="weiwei" w:date="2017-12-29T19:43:00Z">
        <w:r>
          <w:rPr>
            <w:rFonts w:ascii="Times New Roman" w:eastAsia="PMingLiU" w:hAnsi="Times New Roman" w:cs="Times New Roman"/>
            <w:color w:val="000000"/>
            <w:sz w:val="18"/>
            <w:szCs w:val="18"/>
            <w:u w:color="000000"/>
            <w:bdr w:val="nil"/>
            <w:lang w:val="zh-TW" w:eastAsia="zh-TW"/>
          </w:rPr>
          <w:tab/>
        </w:r>
        <w:r>
          <w:rPr>
            <w:rFonts w:ascii="Times New Roman" w:eastAsia="PMingLiU" w:hAnsi="Times New Roman" w:cs="Times New Roman"/>
            <w:color w:val="000000"/>
            <w:sz w:val="18"/>
            <w:szCs w:val="18"/>
            <w:u w:color="000000"/>
            <w:bdr w:val="nil"/>
            <w:lang w:val="zh-TW" w:eastAsia="zh-TW"/>
          </w:rPr>
          <w:tab/>
        </w:r>
        <w:r>
          <w:rPr>
            <w:rFonts w:ascii="Times New Roman" w:eastAsia="PMingLiU" w:hAnsi="Times New Roman" w:cs="Times New Roman"/>
            <w:color w:val="000000"/>
            <w:sz w:val="18"/>
            <w:szCs w:val="18"/>
            <w:u w:color="000000"/>
            <w:bdr w:val="nil"/>
            <w:lang w:val="zh-TW" w:eastAsia="zh-TW"/>
          </w:rPr>
          <w:tab/>
        </w:r>
        <w:r>
          <w:rPr>
            <w:rFonts w:ascii="Times New Roman" w:eastAsia="PMingLiU" w:hAnsi="Times New Roman" w:cs="Times New Roman"/>
            <w:color w:val="000000"/>
            <w:sz w:val="18"/>
            <w:szCs w:val="18"/>
            <w:u w:color="000000"/>
            <w:bdr w:val="nil"/>
            <w:lang w:val="zh-TW" w:eastAsia="zh-TW"/>
          </w:rPr>
          <w:tab/>
        </w:r>
        <w:r>
          <w:rPr>
            <w:rFonts w:ascii="Times New Roman" w:eastAsia="PMingLiU" w:hAnsi="Times New Roman" w:cs="Times New Roman"/>
            <w:color w:val="000000"/>
            <w:sz w:val="18"/>
            <w:szCs w:val="18"/>
            <w:u w:color="000000"/>
            <w:bdr w:val="nil"/>
            <w:lang w:val="zh-TW" w:eastAsia="zh-TW"/>
          </w:rPr>
          <w:tab/>
        </w:r>
      </w:ins>
      <w:ins w:id="47" w:author="weiwei" w:date="2017-12-29T19:47:00Z">
        <w:r w:rsidR="00720FAD" w:rsidRPr="003864D8">
          <w:rPr>
            <w:rFonts w:ascii="Times New Roman" w:eastAsia="黑体" w:hAnsi="Times New Roman" w:cs="Times New Roman" w:hint="eastAsia"/>
            <w:color w:val="000000"/>
            <w:sz w:val="18"/>
            <w:szCs w:val="18"/>
            <w:u w:color="000000"/>
            <w:bdr w:val="nil"/>
            <w:lang w:val="zh-TW" w:eastAsia="zh-TW"/>
          </w:rPr>
          <w:t>表</w:t>
        </w:r>
        <w:r w:rsidR="00720FAD" w:rsidRPr="003864D8">
          <w:rPr>
            <w:rFonts w:ascii="Times New Roman" w:eastAsia="Times New Roman" w:hAnsi="Times New Roman" w:cs="Times New Roman"/>
            <w:b/>
            <w:bCs/>
            <w:color w:val="000000"/>
            <w:sz w:val="18"/>
            <w:szCs w:val="18"/>
            <w:u w:color="000000"/>
            <w:bdr w:val="nil"/>
          </w:rPr>
          <w:t>2</w:t>
        </w:r>
      </w:ins>
      <w:ins w:id="48" w:author="weiwei" w:date="2017-12-29T19:43:00Z">
        <w:r w:rsidR="00720FAD">
          <w:rPr>
            <w:rFonts w:ascii="Times New Roman" w:eastAsia="Times New Roman" w:hAnsi="Times New Roman" w:cs="Times New Roman"/>
            <w:color w:val="000000"/>
            <w:sz w:val="18"/>
            <w:szCs w:val="18"/>
            <w:u w:color="000000"/>
            <w:bdr w:val="nil"/>
          </w:rPr>
          <w:t xml:space="preserve">  </w:t>
        </w:r>
      </w:ins>
      <w:ins w:id="49" w:author="weiwei" w:date="2017-12-29T19:46:00Z">
        <w:r w:rsidR="00720FAD">
          <w:rPr>
            <w:rFonts w:ascii="Times New Roman" w:hAnsi="Times New Roman" w:cs="Times New Roman" w:hint="eastAsia"/>
            <w:color w:val="000000"/>
            <w:sz w:val="18"/>
            <w:szCs w:val="18"/>
            <w:u w:color="000000"/>
            <w:bdr w:val="nil"/>
          </w:rPr>
          <w:t>常用</w:t>
        </w:r>
        <w:r w:rsidR="00720FAD">
          <w:rPr>
            <w:rFonts w:ascii="Times New Roman" w:hAnsi="Times New Roman" w:cs="Times New Roman" w:hint="eastAsia"/>
            <w:color w:val="000000"/>
            <w:sz w:val="18"/>
            <w:szCs w:val="18"/>
            <w:u w:color="000000"/>
            <w:bdr w:val="nil"/>
          </w:rPr>
          <w:t>linxu</w:t>
        </w:r>
        <w:r w:rsidR="00720FAD">
          <w:rPr>
            <w:rFonts w:ascii="Times New Roman" w:hAnsi="Times New Roman" w:cs="Times New Roman" w:hint="eastAsia"/>
            <w:color w:val="000000"/>
            <w:sz w:val="18"/>
            <w:szCs w:val="18"/>
            <w:u w:color="000000"/>
            <w:bdr w:val="nil"/>
          </w:rPr>
          <w:t>程序</w:t>
        </w:r>
      </w:ins>
      <w:ins w:id="50" w:author="weiwei" w:date="2017-12-29T19:43:00Z">
        <w:r w:rsidR="00720FAD">
          <w:rPr>
            <w:rFonts w:ascii="Times New Roman" w:eastAsia="宋体" w:hAnsi="Times New Roman" w:cs="Times New Roman" w:hint="eastAsia"/>
            <w:color w:val="000000"/>
            <w:sz w:val="18"/>
            <w:szCs w:val="18"/>
            <w:u w:color="000000"/>
            <w:bdr w:val="nil"/>
            <w:lang w:val="zh-TW" w:eastAsia="zh-TW"/>
          </w:rPr>
          <w:t>上</w:t>
        </w:r>
      </w:ins>
      <w:ins w:id="51" w:author="weiwei" w:date="2017-12-29T19:46:00Z">
        <w:r w:rsidR="00720FAD">
          <w:rPr>
            <w:rFonts w:ascii="Times New Roman" w:eastAsia="宋体" w:hAnsi="Times New Roman" w:cs="Times New Roman" w:hint="eastAsia"/>
            <w:color w:val="000000"/>
            <w:sz w:val="18"/>
            <w:szCs w:val="18"/>
            <w:u w:color="000000"/>
            <w:bdr w:val="nil"/>
            <w:lang w:val="zh-TW"/>
          </w:rPr>
          <w:t>三</w:t>
        </w:r>
      </w:ins>
      <w:ins w:id="52" w:author="weiwei" w:date="2017-12-29T19:43:00Z">
        <w:r w:rsidRPr="003864D8">
          <w:rPr>
            <w:rFonts w:ascii="Times New Roman" w:eastAsia="宋体" w:hAnsi="Times New Roman" w:cs="Times New Roman" w:hint="eastAsia"/>
            <w:color w:val="000000"/>
            <w:sz w:val="18"/>
            <w:szCs w:val="18"/>
            <w:u w:color="000000"/>
            <w:bdr w:val="nil"/>
            <w:lang w:val="zh-TW" w:eastAsia="zh-TW"/>
          </w:rPr>
          <w:t>种</w:t>
        </w:r>
        <w:commentRangeStart w:id="53"/>
        <w:r w:rsidRPr="003864D8">
          <w:rPr>
            <w:rFonts w:ascii="Times New Roman" w:eastAsia="宋体" w:hAnsi="Times New Roman" w:cs="Times New Roman" w:hint="eastAsia"/>
            <w:color w:val="000000"/>
            <w:sz w:val="18"/>
            <w:szCs w:val="18"/>
            <w:u w:color="000000"/>
            <w:bdr w:val="nil"/>
            <w:lang w:val="zh-TW" w:eastAsia="zh-TW"/>
          </w:rPr>
          <w:t>分支事件的采样数据</w:t>
        </w:r>
        <w:commentRangeEnd w:id="53"/>
        <w:r>
          <w:rPr>
            <w:rStyle w:val="a9"/>
          </w:rPr>
          <w:commentReference w:id="53"/>
        </w:r>
      </w:ins>
    </w:p>
    <w:tbl>
      <w:tblPr>
        <w:tblW w:w="4433" w:type="dxa"/>
        <w:jc w:val="center"/>
        <w:tblLook w:val="04A0" w:firstRow="1" w:lastRow="0" w:firstColumn="1" w:lastColumn="0" w:noHBand="0" w:noVBand="1"/>
        <w:tblPrChange w:id="54" w:author="weiwei" w:date="2017-12-29T19:43:00Z">
          <w:tblPr>
            <w:tblW w:w="4433" w:type="dxa"/>
            <w:tblLook w:val="04A0" w:firstRow="1" w:lastRow="0" w:firstColumn="1" w:lastColumn="0" w:noHBand="0" w:noVBand="1"/>
          </w:tblPr>
        </w:tblPrChange>
      </w:tblPr>
      <w:tblGrid>
        <w:gridCol w:w="1357"/>
        <w:gridCol w:w="840"/>
        <w:gridCol w:w="1267"/>
        <w:gridCol w:w="1527"/>
        <w:tblGridChange w:id="55">
          <w:tblGrid>
            <w:gridCol w:w="1357"/>
            <w:gridCol w:w="840"/>
            <w:gridCol w:w="1267"/>
            <w:gridCol w:w="1527"/>
          </w:tblGrid>
        </w:tblGridChange>
      </w:tblGrid>
      <w:tr w:rsidR="003032E3" w:rsidRPr="003032E3" w14:paraId="570001AA" w14:textId="77777777" w:rsidTr="003032E3">
        <w:trPr>
          <w:trHeight w:val="255"/>
          <w:jc w:val="center"/>
          <w:ins w:id="56" w:author="weiwei" w:date="2017-12-29T19:42:00Z"/>
          <w:trPrChange w:id="57"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58" w:author="weiwei" w:date="2017-12-29T19:43:00Z">
              <w:tcPr>
                <w:tcW w:w="1171" w:type="dxa"/>
                <w:tcBorders>
                  <w:top w:val="nil"/>
                  <w:left w:val="nil"/>
                  <w:bottom w:val="nil"/>
                  <w:right w:val="nil"/>
                </w:tcBorders>
                <w:shd w:val="clear" w:color="auto" w:fill="auto"/>
                <w:noWrap/>
                <w:vAlign w:val="center"/>
                <w:hideMark/>
              </w:tcPr>
            </w:tcPrChange>
          </w:tcPr>
          <w:p w14:paraId="3D16B6BB" w14:textId="77777777" w:rsidR="003032E3" w:rsidRPr="003032E3" w:rsidRDefault="003032E3" w:rsidP="003032E3">
            <w:pPr>
              <w:widowControl/>
              <w:jc w:val="left"/>
              <w:rPr>
                <w:ins w:id="59" w:author="weiwei" w:date="2017-12-29T19:42:00Z"/>
                <w:rFonts w:ascii="宋体" w:eastAsia="宋体" w:hAnsi="宋体" w:cs="宋体"/>
                <w:kern w:val="0"/>
                <w:sz w:val="24"/>
                <w:szCs w:val="24"/>
              </w:rPr>
            </w:pPr>
          </w:p>
        </w:tc>
        <w:tc>
          <w:tcPr>
            <w:tcW w:w="840" w:type="dxa"/>
            <w:tcBorders>
              <w:top w:val="nil"/>
              <w:left w:val="nil"/>
              <w:bottom w:val="nil"/>
              <w:right w:val="nil"/>
            </w:tcBorders>
            <w:shd w:val="clear" w:color="auto" w:fill="auto"/>
            <w:noWrap/>
            <w:vAlign w:val="center"/>
            <w:hideMark/>
            <w:tcPrChange w:id="60" w:author="weiwei" w:date="2017-12-29T19:43:00Z">
              <w:tcPr>
                <w:tcW w:w="840" w:type="dxa"/>
                <w:tcBorders>
                  <w:top w:val="nil"/>
                  <w:left w:val="nil"/>
                  <w:bottom w:val="nil"/>
                  <w:right w:val="nil"/>
                </w:tcBorders>
                <w:shd w:val="clear" w:color="auto" w:fill="auto"/>
                <w:noWrap/>
                <w:vAlign w:val="center"/>
                <w:hideMark/>
              </w:tcPr>
            </w:tcPrChange>
          </w:tcPr>
          <w:p w14:paraId="2B6CF84E" w14:textId="77777777" w:rsidR="003032E3" w:rsidRPr="003032E3" w:rsidRDefault="003032E3" w:rsidP="003032E3">
            <w:pPr>
              <w:widowControl/>
              <w:jc w:val="left"/>
              <w:rPr>
                <w:ins w:id="61" w:author="weiwei" w:date="2017-12-29T19:42:00Z"/>
                <w:rFonts w:ascii="Arial" w:eastAsia="宋体" w:hAnsi="Arial" w:cs="Arial"/>
                <w:color w:val="000000"/>
                <w:kern w:val="0"/>
                <w:sz w:val="18"/>
                <w:szCs w:val="18"/>
              </w:rPr>
            </w:pPr>
            <w:ins w:id="62" w:author="weiwei" w:date="2017-12-29T19:42:00Z">
              <w:r w:rsidRPr="003032E3">
                <w:rPr>
                  <w:rFonts w:ascii="Arial" w:eastAsia="宋体" w:hAnsi="Arial" w:cs="Arial"/>
                  <w:color w:val="000000"/>
                  <w:kern w:val="0"/>
                  <w:sz w:val="18"/>
                  <w:szCs w:val="18"/>
                </w:rPr>
                <w:t>IndBr</w:t>
              </w:r>
            </w:ins>
          </w:p>
        </w:tc>
        <w:tc>
          <w:tcPr>
            <w:tcW w:w="1081" w:type="dxa"/>
            <w:tcBorders>
              <w:top w:val="nil"/>
              <w:left w:val="nil"/>
              <w:bottom w:val="nil"/>
              <w:right w:val="nil"/>
            </w:tcBorders>
            <w:shd w:val="clear" w:color="auto" w:fill="auto"/>
            <w:noWrap/>
            <w:vAlign w:val="center"/>
            <w:hideMark/>
            <w:tcPrChange w:id="63" w:author="weiwei" w:date="2017-12-29T19:43:00Z">
              <w:tcPr>
                <w:tcW w:w="1081" w:type="dxa"/>
                <w:tcBorders>
                  <w:top w:val="nil"/>
                  <w:left w:val="nil"/>
                  <w:bottom w:val="nil"/>
                  <w:right w:val="nil"/>
                </w:tcBorders>
                <w:shd w:val="clear" w:color="auto" w:fill="auto"/>
                <w:noWrap/>
                <w:vAlign w:val="center"/>
                <w:hideMark/>
              </w:tcPr>
            </w:tcPrChange>
          </w:tcPr>
          <w:p w14:paraId="0E7E900C" w14:textId="77777777" w:rsidR="003032E3" w:rsidRPr="003032E3" w:rsidRDefault="003032E3" w:rsidP="003032E3">
            <w:pPr>
              <w:widowControl/>
              <w:jc w:val="left"/>
              <w:rPr>
                <w:ins w:id="64" w:author="weiwei" w:date="2017-12-29T19:42:00Z"/>
                <w:rFonts w:ascii="Arial" w:eastAsia="宋体" w:hAnsi="Arial" w:cs="Arial"/>
                <w:color w:val="000000"/>
                <w:kern w:val="0"/>
                <w:sz w:val="18"/>
                <w:szCs w:val="18"/>
              </w:rPr>
            </w:pPr>
            <w:ins w:id="65" w:author="weiwei" w:date="2017-12-29T19:42:00Z">
              <w:r w:rsidRPr="003032E3">
                <w:rPr>
                  <w:rFonts w:ascii="Arial" w:eastAsia="宋体" w:hAnsi="Arial" w:cs="Arial"/>
                  <w:color w:val="000000"/>
                  <w:kern w:val="0"/>
                  <w:sz w:val="18"/>
                  <w:szCs w:val="18"/>
                </w:rPr>
                <w:t>MispIndBr(E)</w:t>
              </w:r>
            </w:ins>
          </w:p>
        </w:tc>
        <w:tc>
          <w:tcPr>
            <w:tcW w:w="1341" w:type="dxa"/>
            <w:tcBorders>
              <w:top w:val="nil"/>
              <w:left w:val="nil"/>
              <w:bottom w:val="nil"/>
              <w:right w:val="nil"/>
            </w:tcBorders>
            <w:shd w:val="clear" w:color="auto" w:fill="auto"/>
            <w:noWrap/>
            <w:vAlign w:val="center"/>
            <w:hideMark/>
            <w:tcPrChange w:id="66" w:author="weiwei" w:date="2017-12-29T19:43:00Z">
              <w:tcPr>
                <w:tcW w:w="1341" w:type="dxa"/>
                <w:tcBorders>
                  <w:top w:val="nil"/>
                  <w:left w:val="nil"/>
                  <w:bottom w:val="nil"/>
                  <w:right w:val="nil"/>
                </w:tcBorders>
                <w:shd w:val="clear" w:color="auto" w:fill="auto"/>
                <w:noWrap/>
                <w:vAlign w:val="center"/>
                <w:hideMark/>
              </w:tcPr>
            </w:tcPrChange>
          </w:tcPr>
          <w:p w14:paraId="2868C951" w14:textId="77777777" w:rsidR="003032E3" w:rsidRPr="003032E3" w:rsidRDefault="003032E3" w:rsidP="003032E3">
            <w:pPr>
              <w:widowControl/>
              <w:jc w:val="left"/>
              <w:rPr>
                <w:ins w:id="67" w:author="weiwei" w:date="2017-12-29T19:42:00Z"/>
                <w:rFonts w:ascii="Arial" w:eastAsia="宋体" w:hAnsi="Arial" w:cs="Arial"/>
                <w:color w:val="000000"/>
                <w:kern w:val="0"/>
                <w:sz w:val="18"/>
                <w:szCs w:val="18"/>
              </w:rPr>
            </w:pPr>
            <w:ins w:id="68" w:author="weiwei" w:date="2017-12-29T19:42:00Z">
              <w:r w:rsidRPr="003032E3">
                <w:rPr>
                  <w:rFonts w:ascii="Arial" w:eastAsia="宋体" w:hAnsi="Arial" w:cs="Arial"/>
                  <w:color w:val="000000"/>
                  <w:kern w:val="0"/>
                  <w:sz w:val="18"/>
                  <w:szCs w:val="18"/>
                </w:rPr>
                <w:t>MispTakenBr(R)</w:t>
              </w:r>
            </w:ins>
          </w:p>
        </w:tc>
      </w:tr>
      <w:tr w:rsidR="003032E3" w:rsidRPr="003032E3" w14:paraId="750DE6C7" w14:textId="77777777" w:rsidTr="003032E3">
        <w:trPr>
          <w:trHeight w:val="255"/>
          <w:jc w:val="center"/>
          <w:ins w:id="69" w:author="weiwei" w:date="2017-12-29T19:42:00Z"/>
          <w:trPrChange w:id="70"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71" w:author="weiwei" w:date="2017-12-29T19:43:00Z">
              <w:tcPr>
                <w:tcW w:w="1171" w:type="dxa"/>
                <w:tcBorders>
                  <w:top w:val="nil"/>
                  <w:left w:val="nil"/>
                  <w:bottom w:val="nil"/>
                  <w:right w:val="nil"/>
                </w:tcBorders>
                <w:shd w:val="clear" w:color="auto" w:fill="auto"/>
                <w:noWrap/>
                <w:vAlign w:val="center"/>
                <w:hideMark/>
              </w:tcPr>
            </w:tcPrChange>
          </w:tcPr>
          <w:p w14:paraId="364CBD69" w14:textId="77777777" w:rsidR="003032E3" w:rsidRPr="003032E3" w:rsidRDefault="003032E3" w:rsidP="003032E3">
            <w:pPr>
              <w:widowControl/>
              <w:jc w:val="left"/>
              <w:rPr>
                <w:ins w:id="72" w:author="weiwei" w:date="2017-12-29T19:42:00Z"/>
                <w:rFonts w:ascii="Arial" w:eastAsia="宋体" w:hAnsi="Arial" w:cs="Arial"/>
                <w:color w:val="000000"/>
                <w:kern w:val="0"/>
                <w:sz w:val="18"/>
                <w:szCs w:val="18"/>
              </w:rPr>
            </w:pPr>
            <w:ins w:id="73" w:author="weiwei" w:date="2017-12-29T19:42:00Z">
              <w:r w:rsidRPr="003032E3">
                <w:rPr>
                  <w:rFonts w:ascii="Arial" w:eastAsia="宋体" w:hAnsi="Arial" w:cs="Arial"/>
                  <w:color w:val="000000"/>
                  <w:kern w:val="0"/>
                  <w:sz w:val="18"/>
                  <w:szCs w:val="18"/>
                </w:rPr>
                <w:t>ls</w:t>
              </w:r>
            </w:ins>
          </w:p>
        </w:tc>
        <w:tc>
          <w:tcPr>
            <w:tcW w:w="840" w:type="dxa"/>
            <w:tcBorders>
              <w:top w:val="nil"/>
              <w:left w:val="nil"/>
              <w:bottom w:val="nil"/>
              <w:right w:val="nil"/>
            </w:tcBorders>
            <w:shd w:val="clear" w:color="auto" w:fill="auto"/>
            <w:noWrap/>
            <w:vAlign w:val="center"/>
            <w:hideMark/>
            <w:tcPrChange w:id="74" w:author="weiwei" w:date="2017-12-29T19:43:00Z">
              <w:tcPr>
                <w:tcW w:w="840" w:type="dxa"/>
                <w:tcBorders>
                  <w:top w:val="nil"/>
                  <w:left w:val="nil"/>
                  <w:bottom w:val="nil"/>
                  <w:right w:val="nil"/>
                </w:tcBorders>
                <w:shd w:val="clear" w:color="auto" w:fill="auto"/>
                <w:noWrap/>
                <w:vAlign w:val="center"/>
                <w:hideMark/>
              </w:tcPr>
            </w:tcPrChange>
          </w:tcPr>
          <w:p w14:paraId="390B3924" w14:textId="77777777" w:rsidR="003032E3" w:rsidRPr="003032E3" w:rsidRDefault="003032E3" w:rsidP="003032E3">
            <w:pPr>
              <w:widowControl/>
              <w:jc w:val="right"/>
              <w:rPr>
                <w:ins w:id="75" w:author="weiwei" w:date="2017-12-29T19:42:00Z"/>
                <w:rFonts w:ascii="Arial" w:eastAsia="宋体" w:hAnsi="Arial" w:cs="Arial"/>
                <w:color w:val="000000"/>
                <w:kern w:val="0"/>
                <w:sz w:val="18"/>
                <w:szCs w:val="18"/>
              </w:rPr>
            </w:pPr>
            <w:ins w:id="76" w:author="weiwei" w:date="2017-12-29T19:42:00Z">
              <w:r w:rsidRPr="003032E3">
                <w:rPr>
                  <w:rFonts w:ascii="Arial" w:eastAsia="宋体" w:hAnsi="Arial" w:cs="Arial"/>
                  <w:color w:val="000000"/>
                  <w:kern w:val="0"/>
                  <w:sz w:val="18"/>
                  <w:szCs w:val="18"/>
                </w:rPr>
                <w:t>54089</w:t>
              </w:r>
            </w:ins>
          </w:p>
        </w:tc>
        <w:tc>
          <w:tcPr>
            <w:tcW w:w="1081" w:type="dxa"/>
            <w:tcBorders>
              <w:top w:val="nil"/>
              <w:left w:val="nil"/>
              <w:bottom w:val="nil"/>
              <w:right w:val="nil"/>
            </w:tcBorders>
            <w:shd w:val="clear" w:color="auto" w:fill="auto"/>
            <w:noWrap/>
            <w:vAlign w:val="center"/>
            <w:hideMark/>
            <w:tcPrChange w:id="77" w:author="weiwei" w:date="2017-12-29T19:43:00Z">
              <w:tcPr>
                <w:tcW w:w="1081" w:type="dxa"/>
                <w:tcBorders>
                  <w:top w:val="nil"/>
                  <w:left w:val="nil"/>
                  <w:bottom w:val="nil"/>
                  <w:right w:val="nil"/>
                </w:tcBorders>
                <w:shd w:val="clear" w:color="auto" w:fill="auto"/>
                <w:noWrap/>
                <w:vAlign w:val="center"/>
                <w:hideMark/>
              </w:tcPr>
            </w:tcPrChange>
          </w:tcPr>
          <w:p w14:paraId="7E9BE54D" w14:textId="77777777" w:rsidR="003032E3" w:rsidRPr="003032E3" w:rsidRDefault="003032E3" w:rsidP="003032E3">
            <w:pPr>
              <w:widowControl/>
              <w:jc w:val="right"/>
              <w:rPr>
                <w:ins w:id="78" w:author="weiwei" w:date="2017-12-29T19:42:00Z"/>
                <w:rFonts w:ascii="Arial" w:eastAsia="宋体" w:hAnsi="Arial" w:cs="Arial"/>
                <w:color w:val="000000"/>
                <w:kern w:val="0"/>
                <w:sz w:val="18"/>
                <w:szCs w:val="18"/>
              </w:rPr>
            </w:pPr>
            <w:ins w:id="79" w:author="weiwei" w:date="2017-12-29T19:42:00Z">
              <w:r w:rsidRPr="003032E3">
                <w:rPr>
                  <w:rFonts w:ascii="Arial" w:eastAsia="宋体" w:hAnsi="Arial" w:cs="Arial"/>
                  <w:color w:val="000000"/>
                  <w:kern w:val="0"/>
                  <w:sz w:val="18"/>
                  <w:szCs w:val="18"/>
                </w:rPr>
                <w:t>1350</w:t>
              </w:r>
            </w:ins>
          </w:p>
        </w:tc>
        <w:tc>
          <w:tcPr>
            <w:tcW w:w="1341" w:type="dxa"/>
            <w:tcBorders>
              <w:top w:val="nil"/>
              <w:left w:val="nil"/>
              <w:bottom w:val="nil"/>
              <w:right w:val="nil"/>
            </w:tcBorders>
            <w:shd w:val="clear" w:color="auto" w:fill="auto"/>
            <w:noWrap/>
            <w:vAlign w:val="center"/>
            <w:hideMark/>
            <w:tcPrChange w:id="80" w:author="weiwei" w:date="2017-12-29T19:43:00Z">
              <w:tcPr>
                <w:tcW w:w="1341" w:type="dxa"/>
                <w:tcBorders>
                  <w:top w:val="nil"/>
                  <w:left w:val="nil"/>
                  <w:bottom w:val="nil"/>
                  <w:right w:val="nil"/>
                </w:tcBorders>
                <w:shd w:val="clear" w:color="auto" w:fill="auto"/>
                <w:noWrap/>
                <w:vAlign w:val="center"/>
                <w:hideMark/>
              </w:tcPr>
            </w:tcPrChange>
          </w:tcPr>
          <w:p w14:paraId="3DB8C943" w14:textId="77777777" w:rsidR="003032E3" w:rsidRPr="003032E3" w:rsidRDefault="003032E3" w:rsidP="003032E3">
            <w:pPr>
              <w:widowControl/>
              <w:jc w:val="right"/>
              <w:rPr>
                <w:ins w:id="81" w:author="weiwei" w:date="2017-12-29T19:42:00Z"/>
                <w:rFonts w:ascii="Arial" w:eastAsia="宋体" w:hAnsi="Arial" w:cs="Arial"/>
                <w:color w:val="000000"/>
                <w:kern w:val="0"/>
                <w:sz w:val="18"/>
                <w:szCs w:val="18"/>
              </w:rPr>
            </w:pPr>
            <w:ins w:id="82" w:author="weiwei" w:date="2017-12-29T19:42:00Z">
              <w:r w:rsidRPr="003032E3">
                <w:rPr>
                  <w:rFonts w:ascii="Arial" w:eastAsia="宋体" w:hAnsi="Arial" w:cs="Arial"/>
                  <w:color w:val="000000"/>
                  <w:kern w:val="0"/>
                  <w:sz w:val="18"/>
                  <w:szCs w:val="18"/>
                </w:rPr>
                <w:t>7088</w:t>
              </w:r>
            </w:ins>
          </w:p>
        </w:tc>
      </w:tr>
      <w:tr w:rsidR="003032E3" w:rsidRPr="003032E3" w14:paraId="178EE011" w14:textId="77777777" w:rsidTr="003032E3">
        <w:trPr>
          <w:trHeight w:val="255"/>
          <w:jc w:val="center"/>
          <w:ins w:id="83" w:author="weiwei" w:date="2017-12-29T19:42:00Z"/>
          <w:trPrChange w:id="84"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85" w:author="weiwei" w:date="2017-12-29T19:43:00Z">
              <w:tcPr>
                <w:tcW w:w="1171" w:type="dxa"/>
                <w:tcBorders>
                  <w:top w:val="nil"/>
                  <w:left w:val="nil"/>
                  <w:bottom w:val="nil"/>
                  <w:right w:val="nil"/>
                </w:tcBorders>
                <w:shd w:val="clear" w:color="auto" w:fill="auto"/>
                <w:noWrap/>
                <w:vAlign w:val="center"/>
                <w:hideMark/>
              </w:tcPr>
            </w:tcPrChange>
          </w:tcPr>
          <w:p w14:paraId="315B5F86" w14:textId="77777777" w:rsidR="003032E3" w:rsidRPr="003032E3" w:rsidRDefault="003032E3" w:rsidP="003032E3">
            <w:pPr>
              <w:widowControl/>
              <w:jc w:val="left"/>
              <w:rPr>
                <w:ins w:id="86" w:author="weiwei" w:date="2017-12-29T19:42:00Z"/>
                <w:rFonts w:ascii="Arial" w:eastAsia="宋体" w:hAnsi="Arial" w:cs="Arial"/>
                <w:color w:val="000000"/>
                <w:kern w:val="0"/>
                <w:sz w:val="18"/>
                <w:szCs w:val="18"/>
              </w:rPr>
            </w:pPr>
            <w:ins w:id="87" w:author="weiwei" w:date="2017-12-29T19:42:00Z">
              <w:r w:rsidRPr="003032E3">
                <w:rPr>
                  <w:rFonts w:ascii="Arial" w:eastAsia="宋体" w:hAnsi="Arial" w:cs="Arial"/>
                  <w:color w:val="000000"/>
                  <w:kern w:val="0"/>
                  <w:sz w:val="18"/>
                  <w:szCs w:val="18"/>
                </w:rPr>
                <w:t>pwd</w:t>
              </w:r>
            </w:ins>
          </w:p>
        </w:tc>
        <w:tc>
          <w:tcPr>
            <w:tcW w:w="840" w:type="dxa"/>
            <w:tcBorders>
              <w:top w:val="nil"/>
              <w:left w:val="nil"/>
              <w:bottom w:val="nil"/>
              <w:right w:val="nil"/>
            </w:tcBorders>
            <w:shd w:val="clear" w:color="auto" w:fill="auto"/>
            <w:noWrap/>
            <w:vAlign w:val="center"/>
            <w:hideMark/>
            <w:tcPrChange w:id="88" w:author="weiwei" w:date="2017-12-29T19:43:00Z">
              <w:tcPr>
                <w:tcW w:w="840" w:type="dxa"/>
                <w:tcBorders>
                  <w:top w:val="nil"/>
                  <w:left w:val="nil"/>
                  <w:bottom w:val="nil"/>
                  <w:right w:val="nil"/>
                </w:tcBorders>
                <w:shd w:val="clear" w:color="auto" w:fill="auto"/>
                <w:noWrap/>
                <w:vAlign w:val="center"/>
                <w:hideMark/>
              </w:tcPr>
            </w:tcPrChange>
          </w:tcPr>
          <w:p w14:paraId="196C5BA4" w14:textId="77777777" w:rsidR="003032E3" w:rsidRPr="003032E3" w:rsidRDefault="003032E3" w:rsidP="003032E3">
            <w:pPr>
              <w:widowControl/>
              <w:jc w:val="right"/>
              <w:rPr>
                <w:ins w:id="89" w:author="weiwei" w:date="2017-12-29T19:42:00Z"/>
                <w:rFonts w:ascii="Arial" w:eastAsia="宋体" w:hAnsi="Arial" w:cs="Arial"/>
                <w:color w:val="000000"/>
                <w:kern w:val="0"/>
                <w:sz w:val="18"/>
                <w:szCs w:val="18"/>
              </w:rPr>
            </w:pPr>
            <w:ins w:id="90" w:author="weiwei" w:date="2017-12-29T19:42:00Z">
              <w:r w:rsidRPr="003032E3">
                <w:rPr>
                  <w:rFonts w:ascii="Arial" w:eastAsia="宋体" w:hAnsi="Arial" w:cs="Arial"/>
                  <w:color w:val="000000"/>
                  <w:kern w:val="0"/>
                  <w:sz w:val="18"/>
                  <w:szCs w:val="18"/>
                </w:rPr>
                <w:t>16902</w:t>
              </w:r>
            </w:ins>
          </w:p>
        </w:tc>
        <w:tc>
          <w:tcPr>
            <w:tcW w:w="1081" w:type="dxa"/>
            <w:tcBorders>
              <w:top w:val="nil"/>
              <w:left w:val="nil"/>
              <w:bottom w:val="nil"/>
              <w:right w:val="nil"/>
            </w:tcBorders>
            <w:shd w:val="clear" w:color="auto" w:fill="auto"/>
            <w:noWrap/>
            <w:vAlign w:val="center"/>
            <w:hideMark/>
            <w:tcPrChange w:id="91" w:author="weiwei" w:date="2017-12-29T19:43:00Z">
              <w:tcPr>
                <w:tcW w:w="1081" w:type="dxa"/>
                <w:tcBorders>
                  <w:top w:val="nil"/>
                  <w:left w:val="nil"/>
                  <w:bottom w:val="nil"/>
                  <w:right w:val="nil"/>
                </w:tcBorders>
                <w:shd w:val="clear" w:color="auto" w:fill="auto"/>
                <w:noWrap/>
                <w:vAlign w:val="center"/>
                <w:hideMark/>
              </w:tcPr>
            </w:tcPrChange>
          </w:tcPr>
          <w:p w14:paraId="6D0472C0" w14:textId="77777777" w:rsidR="003032E3" w:rsidRPr="003032E3" w:rsidRDefault="003032E3" w:rsidP="003032E3">
            <w:pPr>
              <w:widowControl/>
              <w:jc w:val="right"/>
              <w:rPr>
                <w:ins w:id="92" w:author="weiwei" w:date="2017-12-29T19:42:00Z"/>
                <w:rFonts w:ascii="Arial" w:eastAsia="宋体" w:hAnsi="Arial" w:cs="Arial"/>
                <w:color w:val="000000"/>
                <w:kern w:val="0"/>
                <w:sz w:val="18"/>
                <w:szCs w:val="18"/>
              </w:rPr>
            </w:pPr>
            <w:ins w:id="93" w:author="weiwei" w:date="2017-12-29T19:42:00Z">
              <w:r w:rsidRPr="003032E3">
                <w:rPr>
                  <w:rFonts w:ascii="Arial" w:eastAsia="宋体" w:hAnsi="Arial" w:cs="Arial"/>
                  <w:color w:val="000000"/>
                  <w:kern w:val="0"/>
                  <w:sz w:val="18"/>
                  <w:szCs w:val="18"/>
                </w:rPr>
                <w:t>364</w:t>
              </w:r>
            </w:ins>
          </w:p>
        </w:tc>
        <w:tc>
          <w:tcPr>
            <w:tcW w:w="1341" w:type="dxa"/>
            <w:tcBorders>
              <w:top w:val="nil"/>
              <w:left w:val="nil"/>
              <w:bottom w:val="nil"/>
              <w:right w:val="nil"/>
            </w:tcBorders>
            <w:shd w:val="clear" w:color="auto" w:fill="auto"/>
            <w:noWrap/>
            <w:vAlign w:val="center"/>
            <w:hideMark/>
            <w:tcPrChange w:id="94" w:author="weiwei" w:date="2017-12-29T19:43:00Z">
              <w:tcPr>
                <w:tcW w:w="1341" w:type="dxa"/>
                <w:tcBorders>
                  <w:top w:val="nil"/>
                  <w:left w:val="nil"/>
                  <w:bottom w:val="nil"/>
                  <w:right w:val="nil"/>
                </w:tcBorders>
                <w:shd w:val="clear" w:color="auto" w:fill="auto"/>
                <w:noWrap/>
                <w:vAlign w:val="center"/>
                <w:hideMark/>
              </w:tcPr>
            </w:tcPrChange>
          </w:tcPr>
          <w:p w14:paraId="5EB31739" w14:textId="77777777" w:rsidR="003032E3" w:rsidRPr="003032E3" w:rsidRDefault="003032E3" w:rsidP="003032E3">
            <w:pPr>
              <w:widowControl/>
              <w:jc w:val="right"/>
              <w:rPr>
                <w:ins w:id="95" w:author="weiwei" w:date="2017-12-29T19:42:00Z"/>
                <w:rFonts w:ascii="Arial" w:eastAsia="宋体" w:hAnsi="Arial" w:cs="Arial"/>
                <w:color w:val="000000"/>
                <w:kern w:val="0"/>
                <w:sz w:val="18"/>
                <w:szCs w:val="18"/>
              </w:rPr>
            </w:pPr>
            <w:ins w:id="96" w:author="weiwei" w:date="2017-12-29T19:42:00Z">
              <w:r w:rsidRPr="003032E3">
                <w:rPr>
                  <w:rFonts w:ascii="Arial" w:eastAsia="宋体" w:hAnsi="Arial" w:cs="Arial"/>
                  <w:color w:val="000000"/>
                  <w:kern w:val="0"/>
                  <w:sz w:val="18"/>
                  <w:szCs w:val="18"/>
                </w:rPr>
                <w:t>2988</w:t>
              </w:r>
            </w:ins>
          </w:p>
        </w:tc>
      </w:tr>
      <w:tr w:rsidR="003032E3" w:rsidRPr="003032E3" w14:paraId="7BB38702" w14:textId="77777777" w:rsidTr="003032E3">
        <w:trPr>
          <w:trHeight w:val="255"/>
          <w:jc w:val="center"/>
          <w:ins w:id="97" w:author="weiwei" w:date="2017-12-29T19:42:00Z"/>
          <w:trPrChange w:id="98"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99" w:author="weiwei" w:date="2017-12-29T19:43:00Z">
              <w:tcPr>
                <w:tcW w:w="1171" w:type="dxa"/>
                <w:tcBorders>
                  <w:top w:val="nil"/>
                  <w:left w:val="nil"/>
                  <w:bottom w:val="nil"/>
                  <w:right w:val="nil"/>
                </w:tcBorders>
                <w:shd w:val="clear" w:color="auto" w:fill="auto"/>
                <w:noWrap/>
                <w:vAlign w:val="center"/>
                <w:hideMark/>
              </w:tcPr>
            </w:tcPrChange>
          </w:tcPr>
          <w:p w14:paraId="5F36B767" w14:textId="77777777" w:rsidR="003032E3" w:rsidRPr="003032E3" w:rsidRDefault="003032E3" w:rsidP="003032E3">
            <w:pPr>
              <w:widowControl/>
              <w:jc w:val="left"/>
              <w:rPr>
                <w:ins w:id="100" w:author="weiwei" w:date="2017-12-29T19:42:00Z"/>
                <w:rFonts w:ascii="Arial" w:eastAsia="宋体" w:hAnsi="Arial" w:cs="Arial"/>
                <w:color w:val="000000"/>
                <w:kern w:val="0"/>
                <w:sz w:val="18"/>
                <w:szCs w:val="18"/>
              </w:rPr>
            </w:pPr>
            <w:ins w:id="101" w:author="weiwei" w:date="2017-12-29T19:42:00Z">
              <w:r w:rsidRPr="003032E3">
                <w:rPr>
                  <w:rFonts w:ascii="Arial" w:eastAsia="宋体" w:hAnsi="Arial" w:cs="Arial"/>
                  <w:color w:val="000000"/>
                  <w:kern w:val="0"/>
                  <w:sz w:val="18"/>
                  <w:szCs w:val="18"/>
                </w:rPr>
                <w:t>400.perlbench</w:t>
              </w:r>
            </w:ins>
          </w:p>
        </w:tc>
        <w:tc>
          <w:tcPr>
            <w:tcW w:w="840" w:type="dxa"/>
            <w:tcBorders>
              <w:top w:val="nil"/>
              <w:left w:val="nil"/>
              <w:bottom w:val="nil"/>
              <w:right w:val="nil"/>
            </w:tcBorders>
            <w:shd w:val="clear" w:color="auto" w:fill="auto"/>
            <w:noWrap/>
            <w:vAlign w:val="center"/>
            <w:hideMark/>
            <w:tcPrChange w:id="102" w:author="weiwei" w:date="2017-12-29T19:43:00Z">
              <w:tcPr>
                <w:tcW w:w="840" w:type="dxa"/>
                <w:tcBorders>
                  <w:top w:val="nil"/>
                  <w:left w:val="nil"/>
                  <w:bottom w:val="nil"/>
                  <w:right w:val="nil"/>
                </w:tcBorders>
                <w:shd w:val="clear" w:color="auto" w:fill="auto"/>
                <w:noWrap/>
                <w:vAlign w:val="center"/>
                <w:hideMark/>
              </w:tcPr>
            </w:tcPrChange>
          </w:tcPr>
          <w:p w14:paraId="5126D258" w14:textId="77777777" w:rsidR="003032E3" w:rsidRPr="003032E3" w:rsidRDefault="003032E3" w:rsidP="003032E3">
            <w:pPr>
              <w:widowControl/>
              <w:jc w:val="right"/>
              <w:rPr>
                <w:ins w:id="103" w:author="weiwei" w:date="2017-12-29T19:42:00Z"/>
                <w:rFonts w:ascii="Arial" w:eastAsia="宋体" w:hAnsi="Arial" w:cs="Arial"/>
                <w:color w:val="000000"/>
                <w:kern w:val="0"/>
                <w:sz w:val="18"/>
                <w:szCs w:val="18"/>
              </w:rPr>
            </w:pPr>
            <w:ins w:id="104" w:author="weiwei" w:date="2017-12-29T19:42:00Z">
              <w:r w:rsidRPr="003032E3">
                <w:rPr>
                  <w:rFonts w:ascii="Arial" w:eastAsia="宋体" w:hAnsi="Arial" w:cs="Arial"/>
                  <w:color w:val="000000"/>
                  <w:kern w:val="0"/>
                  <w:sz w:val="18"/>
                  <w:szCs w:val="18"/>
                </w:rPr>
                <w:t>109579</w:t>
              </w:r>
            </w:ins>
          </w:p>
        </w:tc>
        <w:tc>
          <w:tcPr>
            <w:tcW w:w="1081" w:type="dxa"/>
            <w:tcBorders>
              <w:top w:val="nil"/>
              <w:left w:val="nil"/>
              <w:bottom w:val="nil"/>
              <w:right w:val="nil"/>
            </w:tcBorders>
            <w:shd w:val="clear" w:color="auto" w:fill="auto"/>
            <w:noWrap/>
            <w:vAlign w:val="center"/>
            <w:hideMark/>
            <w:tcPrChange w:id="105" w:author="weiwei" w:date="2017-12-29T19:43:00Z">
              <w:tcPr>
                <w:tcW w:w="1081" w:type="dxa"/>
                <w:tcBorders>
                  <w:top w:val="nil"/>
                  <w:left w:val="nil"/>
                  <w:bottom w:val="nil"/>
                  <w:right w:val="nil"/>
                </w:tcBorders>
                <w:shd w:val="clear" w:color="auto" w:fill="auto"/>
                <w:noWrap/>
                <w:vAlign w:val="center"/>
                <w:hideMark/>
              </w:tcPr>
            </w:tcPrChange>
          </w:tcPr>
          <w:p w14:paraId="59605155" w14:textId="77777777" w:rsidR="003032E3" w:rsidRPr="003032E3" w:rsidRDefault="003032E3" w:rsidP="003032E3">
            <w:pPr>
              <w:widowControl/>
              <w:jc w:val="right"/>
              <w:rPr>
                <w:ins w:id="106" w:author="weiwei" w:date="2017-12-29T19:42:00Z"/>
                <w:rFonts w:ascii="Arial" w:eastAsia="宋体" w:hAnsi="Arial" w:cs="Arial"/>
                <w:color w:val="000000"/>
                <w:kern w:val="0"/>
                <w:sz w:val="18"/>
                <w:szCs w:val="18"/>
              </w:rPr>
            </w:pPr>
            <w:ins w:id="107" w:author="weiwei" w:date="2017-12-29T19:42:00Z">
              <w:r w:rsidRPr="003032E3">
                <w:rPr>
                  <w:rFonts w:ascii="Arial" w:eastAsia="宋体" w:hAnsi="Arial" w:cs="Arial"/>
                  <w:color w:val="000000"/>
                  <w:kern w:val="0"/>
                  <w:sz w:val="18"/>
                  <w:szCs w:val="18"/>
                </w:rPr>
                <w:t>2219</w:t>
              </w:r>
            </w:ins>
          </w:p>
        </w:tc>
        <w:tc>
          <w:tcPr>
            <w:tcW w:w="1341" w:type="dxa"/>
            <w:tcBorders>
              <w:top w:val="nil"/>
              <w:left w:val="nil"/>
              <w:bottom w:val="nil"/>
              <w:right w:val="nil"/>
            </w:tcBorders>
            <w:shd w:val="clear" w:color="auto" w:fill="auto"/>
            <w:noWrap/>
            <w:vAlign w:val="center"/>
            <w:hideMark/>
            <w:tcPrChange w:id="108" w:author="weiwei" w:date="2017-12-29T19:43:00Z">
              <w:tcPr>
                <w:tcW w:w="1341" w:type="dxa"/>
                <w:tcBorders>
                  <w:top w:val="nil"/>
                  <w:left w:val="nil"/>
                  <w:bottom w:val="nil"/>
                  <w:right w:val="nil"/>
                </w:tcBorders>
                <w:shd w:val="clear" w:color="auto" w:fill="auto"/>
                <w:noWrap/>
                <w:vAlign w:val="center"/>
                <w:hideMark/>
              </w:tcPr>
            </w:tcPrChange>
          </w:tcPr>
          <w:p w14:paraId="5F1D2223" w14:textId="77777777" w:rsidR="003032E3" w:rsidRPr="003032E3" w:rsidRDefault="003032E3" w:rsidP="003032E3">
            <w:pPr>
              <w:widowControl/>
              <w:jc w:val="right"/>
              <w:rPr>
                <w:ins w:id="109" w:author="weiwei" w:date="2017-12-29T19:42:00Z"/>
                <w:rFonts w:ascii="Arial" w:eastAsia="宋体" w:hAnsi="Arial" w:cs="Arial"/>
                <w:color w:val="000000"/>
                <w:kern w:val="0"/>
                <w:sz w:val="18"/>
                <w:szCs w:val="18"/>
              </w:rPr>
            </w:pPr>
            <w:ins w:id="110" w:author="weiwei" w:date="2017-12-29T19:42:00Z">
              <w:r w:rsidRPr="003032E3">
                <w:rPr>
                  <w:rFonts w:ascii="Arial" w:eastAsia="宋体" w:hAnsi="Arial" w:cs="Arial"/>
                  <w:color w:val="000000"/>
                  <w:kern w:val="0"/>
                  <w:sz w:val="18"/>
                  <w:szCs w:val="18"/>
                </w:rPr>
                <w:t>18309</w:t>
              </w:r>
            </w:ins>
          </w:p>
        </w:tc>
      </w:tr>
      <w:tr w:rsidR="003032E3" w:rsidRPr="003032E3" w14:paraId="4D7AF420" w14:textId="77777777" w:rsidTr="003032E3">
        <w:trPr>
          <w:trHeight w:val="255"/>
          <w:jc w:val="center"/>
          <w:ins w:id="111" w:author="weiwei" w:date="2017-12-29T19:42:00Z"/>
          <w:trPrChange w:id="112"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113" w:author="weiwei" w:date="2017-12-29T19:43:00Z">
              <w:tcPr>
                <w:tcW w:w="1171" w:type="dxa"/>
                <w:tcBorders>
                  <w:top w:val="nil"/>
                  <w:left w:val="nil"/>
                  <w:bottom w:val="nil"/>
                  <w:right w:val="nil"/>
                </w:tcBorders>
                <w:shd w:val="clear" w:color="auto" w:fill="auto"/>
                <w:noWrap/>
                <w:vAlign w:val="center"/>
                <w:hideMark/>
              </w:tcPr>
            </w:tcPrChange>
          </w:tcPr>
          <w:p w14:paraId="314F3FF4" w14:textId="77777777" w:rsidR="003032E3" w:rsidRPr="003032E3" w:rsidRDefault="003032E3" w:rsidP="003032E3">
            <w:pPr>
              <w:widowControl/>
              <w:jc w:val="left"/>
              <w:rPr>
                <w:ins w:id="114" w:author="weiwei" w:date="2017-12-29T19:42:00Z"/>
                <w:rFonts w:ascii="Arial" w:eastAsia="宋体" w:hAnsi="Arial" w:cs="Arial"/>
                <w:color w:val="000000"/>
                <w:kern w:val="0"/>
                <w:sz w:val="18"/>
                <w:szCs w:val="18"/>
              </w:rPr>
            </w:pPr>
            <w:ins w:id="115" w:author="weiwei" w:date="2017-12-29T19:42:00Z">
              <w:r w:rsidRPr="003032E3">
                <w:rPr>
                  <w:rFonts w:ascii="Arial" w:eastAsia="宋体" w:hAnsi="Arial" w:cs="Arial"/>
                  <w:color w:val="000000"/>
                  <w:kern w:val="0"/>
                  <w:sz w:val="18"/>
                  <w:szCs w:val="18"/>
                </w:rPr>
                <w:t>403.gcc</w:t>
              </w:r>
            </w:ins>
          </w:p>
        </w:tc>
        <w:tc>
          <w:tcPr>
            <w:tcW w:w="840" w:type="dxa"/>
            <w:tcBorders>
              <w:top w:val="nil"/>
              <w:left w:val="nil"/>
              <w:bottom w:val="nil"/>
              <w:right w:val="nil"/>
            </w:tcBorders>
            <w:shd w:val="clear" w:color="auto" w:fill="auto"/>
            <w:noWrap/>
            <w:vAlign w:val="center"/>
            <w:hideMark/>
            <w:tcPrChange w:id="116" w:author="weiwei" w:date="2017-12-29T19:43:00Z">
              <w:tcPr>
                <w:tcW w:w="840" w:type="dxa"/>
                <w:tcBorders>
                  <w:top w:val="nil"/>
                  <w:left w:val="nil"/>
                  <w:bottom w:val="nil"/>
                  <w:right w:val="nil"/>
                </w:tcBorders>
                <w:shd w:val="clear" w:color="auto" w:fill="auto"/>
                <w:noWrap/>
                <w:vAlign w:val="center"/>
                <w:hideMark/>
              </w:tcPr>
            </w:tcPrChange>
          </w:tcPr>
          <w:p w14:paraId="48554098" w14:textId="77777777" w:rsidR="003032E3" w:rsidRPr="003032E3" w:rsidRDefault="003032E3" w:rsidP="003032E3">
            <w:pPr>
              <w:widowControl/>
              <w:jc w:val="right"/>
              <w:rPr>
                <w:ins w:id="117" w:author="weiwei" w:date="2017-12-29T19:42:00Z"/>
                <w:rFonts w:ascii="Arial" w:eastAsia="宋体" w:hAnsi="Arial" w:cs="Arial"/>
                <w:color w:val="000000"/>
                <w:kern w:val="0"/>
                <w:sz w:val="18"/>
                <w:szCs w:val="18"/>
              </w:rPr>
            </w:pPr>
            <w:ins w:id="118" w:author="weiwei" w:date="2017-12-29T19:42:00Z">
              <w:r w:rsidRPr="003032E3">
                <w:rPr>
                  <w:rFonts w:ascii="Arial" w:eastAsia="宋体" w:hAnsi="Arial" w:cs="Arial"/>
                  <w:color w:val="000000"/>
                  <w:kern w:val="0"/>
                  <w:sz w:val="18"/>
                  <w:szCs w:val="18"/>
                </w:rPr>
                <w:t>289037</w:t>
              </w:r>
            </w:ins>
          </w:p>
        </w:tc>
        <w:tc>
          <w:tcPr>
            <w:tcW w:w="1081" w:type="dxa"/>
            <w:tcBorders>
              <w:top w:val="nil"/>
              <w:left w:val="nil"/>
              <w:bottom w:val="nil"/>
              <w:right w:val="nil"/>
            </w:tcBorders>
            <w:shd w:val="clear" w:color="auto" w:fill="auto"/>
            <w:noWrap/>
            <w:vAlign w:val="center"/>
            <w:hideMark/>
            <w:tcPrChange w:id="119" w:author="weiwei" w:date="2017-12-29T19:43:00Z">
              <w:tcPr>
                <w:tcW w:w="1081" w:type="dxa"/>
                <w:tcBorders>
                  <w:top w:val="nil"/>
                  <w:left w:val="nil"/>
                  <w:bottom w:val="nil"/>
                  <w:right w:val="nil"/>
                </w:tcBorders>
                <w:shd w:val="clear" w:color="auto" w:fill="auto"/>
                <w:noWrap/>
                <w:vAlign w:val="center"/>
                <w:hideMark/>
              </w:tcPr>
            </w:tcPrChange>
          </w:tcPr>
          <w:p w14:paraId="099BCF9A" w14:textId="77777777" w:rsidR="003032E3" w:rsidRPr="003032E3" w:rsidRDefault="003032E3" w:rsidP="003032E3">
            <w:pPr>
              <w:widowControl/>
              <w:jc w:val="right"/>
              <w:rPr>
                <w:ins w:id="120" w:author="weiwei" w:date="2017-12-29T19:42:00Z"/>
                <w:rFonts w:ascii="Arial" w:eastAsia="宋体" w:hAnsi="Arial" w:cs="Arial"/>
                <w:color w:val="000000"/>
                <w:kern w:val="0"/>
                <w:sz w:val="18"/>
                <w:szCs w:val="18"/>
              </w:rPr>
            </w:pPr>
            <w:ins w:id="121" w:author="weiwei" w:date="2017-12-29T19:42:00Z">
              <w:r w:rsidRPr="003032E3">
                <w:rPr>
                  <w:rFonts w:ascii="Arial" w:eastAsia="宋体" w:hAnsi="Arial" w:cs="Arial"/>
                  <w:color w:val="000000"/>
                  <w:kern w:val="0"/>
                  <w:sz w:val="18"/>
                  <w:szCs w:val="18"/>
                </w:rPr>
                <w:t>5172</w:t>
              </w:r>
            </w:ins>
          </w:p>
        </w:tc>
        <w:tc>
          <w:tcPr>
            <w:tcW w:w="1341" w:type="dxa"/>
            <w:tcBorders>
              <w:top w:val="nil"/>
              <w:left w:val="nil"/>
              <w:bottom w:val="nil"/>
              <w:right w:val="nil"/>
            </w:tcBorders>
            <w:shd w:val="clear" w:color="auto" w:fill="auto"/>
            <w:noWrap/>
            <w:vAlign w:val="center"/>
            <w:hideMark/>
            <w:tcPrChange w:id="122" w:author="weiwei" w:date="2017-12-29T19:43:00Z">
              <w:tcPr>
                <w:tcW w:w="1341" w:type="dxa"/>
                <w:tcBorders>
                  <w:top w:val="nil"/>
                  <w:left w:val="nil"/>
                  <w:bottom w:val="nil"/>
                  <w:right w:val="nil"/>
                </w:tcBorders>
                <w:shd w:val="clear" w:color="auto" w:fill="auto"/>
                <w:noWrap/>
                <w:vAlign w:val="center"/>
                <w:hideMark/>
              </w:tcPr>
            </w:tcPrChange>
          </w:tcPr>
          <w:p w14:paraId="39780C41" w14:textId="77777777" w:rsidR="003032E3" w:rsidRPr="003032E3" w:rsidRDefault="003032E3" w:rsidP="003032E3">
            <w:pPr>
              <w:widowControl/>
              <w:jc w:val="right"/>
              <w:rPr>
                <w:ins w:id="123" w:author="weiwei" w:date="2017-12-29T19:42:00Z"/>
                <w:rFonts w:ascii="Arial" w:eastAsia="宋体" w:hAnsi="Arial" w:cs="Arial"/>
                <w:color w:val="000000"/>
                <w:kern w:val="0"/>
                <w:sz w:val="18"/>
                <w:szCs w:val="18"/>
              </w:rPr>
            </w:pPr>
            <w:ins w:id="124" w:author="weiwei" w:date="2017-12-29T19:42:00Z">
              <w:r w:rsidRPr="003032E3">
                <w:rPr>
                  <w:rFonts w:ascii="Arial" w:eastAsia="宋体" w:hAnsi="Arial" w:cs="Arial"/>
                  <w:color w:val="000000"/>
                  <w:kern w:val="0"/>
                  <w:sz w:val="18"/>
                  <w:szCs w:val="18"/>
                </w:rPr>
                <w:t>42485</w:t>
              </w:r>
            </w:ins>
          </w:p>
        </w:tc>
      </w:tr>
      <w:tr w:rsidR="003032E3" w:rsidRPr="003032E3" w14:paraId="5D20ADC4" w14:textId="77777777" w:rsidTr="003032E3">
        <w:trPr>
          <w:trHeight w:val="255"/>
          <w:jc w:val="center"/>
          <w:ins w:id="125" w:author="weiwei" w:date="2017-12-29T19:42:00Z"/>
          <w:trPrChange w:id="126"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127" w:author="weiwei" w:date="2017-12-29T19:43:00Z">
              <w:tcPr>
                <w:tcW w:w="1171" w:type="dxa"/>
                <w:tcBorders>
                  <w:top w:val="nil"/>
                  <w:left w:val="nil"/>
                  <w:bottom w:val="nil"/>
                  <w:right w:val="nil"/>
                </w:tcBorders>
                <w:shd w:val="clear" w:color="auto" w:fill="auto"/>
                <w:noWrap/>
                <w:vAlign w:val="center"/>
                <w:hideMark/>
              </w:tcPr>
            </w:tcPrChange>
          </w:tcPr>
          <w:p w14:paraId="00F459A7" w14:textId="77777777" w:rsidR="003032E3" w:rsidRPr="003032E3" w:rsidRDefault="003032E3" w:rsidP="003032E3">
            <w:pPr>
              <w:widowControl/>
              <w:jc w:val="left"/>
              <w:rPr>
                <w:ins w:id="128" w:author="weiwei" w:date="2017-12-29T19:42:00Z"/>
                <w:rFonts w:ascii="Arial" w:eastAsia="宋体" w:hAnsi="Arial" w:cs="Arial"/>
                <w:color w:val="000000"/>
                <w:kern w:val="0"/>
                <w:sz w:val="18"/>
                <w:szCs w:val="18"/>
              </w:rPr>
            </w:pPr>
            <w:ins w:id="129" w:author="weiwei" w:date="2017-12-29T19:42:00Z">
              <w:r w:rsidRPr="003032E3">
                <w:rPr>
                  <w:rFonts w:ascii="Arial" w:eastAsia="宋体" w:hAnsi="Arial" w:cs="Arial"/>
                  <w:color w:val="000000"/>
                  <w:kern w:val="0"/>
                  <w:sz w:val="18"/>
                  <w:szCs w:val="18"/>
                </w:rPr>
                <w:t>444.namd</w:t>
              </w:r>
            </w:ins>
          </w:p>
        </w:tc>
        <w:tc>
          <w:tcPr>
            <w:tcW w:w="840" w:type="dxa"/>
            <w:tcBorders>
              <w:top w:val="nil"/>
              <w:left w:val="nil"/>
              <w:bottom w:val="nil"/>
              <w:right w:val="nil"/>
            </w:tcBorders>
            <w:shd w:val="clear" w:color="auto" w:fill="auto"/>
            <w:noWrap/>
            <w:vAlign w:val="center"/>
            <w:hideMark/>
            <w:tcPrChange w:id="130" w:author="weiwei" w:date="2017-12-29T19:43:00Z">
              <w:tcPr>
                <w:tcW w:w="840" w:type="dxa"/>
                <w:tcBorders>
                  <w:top w:val="nil"/>
                  <w:left w:val="nil"/>
                  <w:bottom w:val="nil"/>
                  <w:right w:val="nil"/>
                </w:tcBorders>
                <w:shd w:val="clear" w:color="auto" w:fill="auto"/>
                <w:noWrap/>
                <w:vAlign w:val="center"/>
                <w:hideMark/>
              </w:tcPr>
            </w:tcPrChange>
          </w:tcPr>
          <w:p w14:paraId="39200FF8" w14:textId="77777777" w:rsidR="003032E3" w:rsidRPr="003032E3" w:rsidRDefault="003032E3" w:rsidP="003032E3">
            <w:pPr>
              <w:widowControl/>
              <w:jc w:val="right"/>
              <w:rPr>
                <w:ins w:id="131" w:author="weiwei" w:date="2017-12-29T19:42:00Z"/>
                <w:rFonts w:ascii="Arial" w:eastAsia="宋体" w:hAnsi="Arial" w:cs="Arial"/>
                <w:color w:val="000000"/>
                <w:kern w:val="0"/>
                <w:sz w:val="18"/>
                <w:szCs w:val="18"/>
              </w:rPr>
            </w:pPr>
            <w:ins w:id="132" w:author="weiwei" w:date="2017-12-29T19:42:00Z">
              <w:r w:rsidRPr="003032E3">
                <w:rPr>
                  <w:rFonts w:ascii="Arial" w:eastAsia="宋体" w:hAnsi="Arial" w:cs="Arial"/>
                  <w:color w:val="000000"/>
                  <w:kern w:val="0"/>
                  <w:sz w:val="18"/>
                  <w:szCs w:val="18"/>
                </w:rPr>
                <w:t>48474</w:t>
              </w:r>
            </w:ins>
          </w:p>
        </w:tc>
        <w:tc>
          <w:tcPr>
            <w:tcW w:w="1081" w:type="dxa"/>
            <w:tcBorders>
              <w:top w:val="nil"/>
              <w:left w:val="nil"/>
              <w:bottom w:val="nil"/>
              <w:right w:val="nil"/>
            </w:tcBorders>
            <w:shd w:val="clear" w:color="auto" w:fill="auto"/>
            <w:noWrap/>
            <w:vAlign w:val="center"/>
            <w:hideMark/>
            <w:tcPrChange w:id="133" w:author="weiwei" w:date="2017-12-29T19:43:00Z">
              <w:tcPr>
                <w:tcW w:w="1081" w:type="dxa"/>
                <w:tcBorders>
                  <w:top w:val="nil"/>
                  <w:left w:val="nil"/>
                  <w:bottom w:val="nil"/>
                  <w:right w:val="nil"/>
                </w:tcBorders>
                <w:shd w:val="clear" w:color="auto" w:fill="auto"/>
                <w:noWrap/>
                <w:vAlign w:val="center"/>
                <w:hideMark/>
              </w:tcPr>
            </w:tcPrChange>
          </w:tcPr>
          <w:p w14:paraId="1E116EB2" w14:textId="77777777" w:rsidR="003032E3" w:rsidRPr="003032E3" w:rsidRDefault="003032E3" w:rsidP="003032E3">
            <w:pPr>
              <w:widowControl/>
              <w:jc w:val="right"/>
              <w:rPr>
                <w:ins w:id="134" w:author="weiwei" w:date="2017-12-29T19:42:00Z"/>
                <w:rFonts w:ascii="Arial" w:eastAsia="宋体" w:hAnsi="Arial" w:cs="Arial"/>
                <w:color w:val="000000"/>
                <w:kern w:val="0"/>
                <w:sz w:val="18"/>
                <w:szCs w:val="18"/>
              </w:rPr>
            </w:pPr>
            <w:ins w:id="135" w:author="weiwei" w:date="2017-12-29T19:42:00Z">
              <w:r w:rsidRPr="003032E3">
                <w:rPr>
                  <w:rFonts w:ascii="Arial" w:eastAsia="宋体" w:hAnsi="Arial" w:cs="Arial"/>
                  <w:color w:val="000000"/>
                  <w:kern w:val="0"/>
                  <w:sz w:val="18"/>
                  <w:szCs w:val="18"/>
                </w:rPr>
                <w:t>1236</w:t>
              </w:r>
            </w:ins>
          </w:p>
        </w:tc>
        <w:tc>
          <w:tcPr>
            <w:tcW w:w="1341" w:type="dxa"/>
            <w:tcBorders>
              <w:top w:val="nil"/>
              <w:left w:val="nil"/>
              <w:bottom w:val="nil"/>
              <w:right w:val="nil"/>
            </w:tcBorders>
            <w:shd w:val="clear" w:color="auto" w:fill="auto"/>
            <w:noWrap/>
            <w:vAlign w:val="center"/>
            <w:hideMark/>
            <w:tcPrChange w:id="136" w:author="weiwei" w:date="2017-12-29T19:43:00Z">
              <w:tcPr>
                <w:tcW w:w="1341" w:type="dxa"/>
                <w:tcBorders>
                  <w:top w:val="nil"/>
                  <w:left w:val="nil"/>
                  <w:bottom w:val="nil"/>
                  <w:right w:val="nil"/>
                </w:tcBorders>
                <w:shd w:val="clear" w:color="auto" w:fill="auto"/>
                <w:noWrap/>
                <w:vAlign w:val="center"/>
                <w:hideMark/>
              </w:tcPr>
            </w:tcPrChange>
          </w:tcPr>
          <w:p w14:paraId="1DD05A30" w14:textId="77777777" w:rsidR="003032E3" w:rsidRPr="003032E3" w:rsidRDefault="003032E3" w:rsidP="003032E3">
            <w:pPr>
              <w:widowControl/>
              <w:jc w:val="right"/>
              <w:rPr>
                <w:ins w:id="137" w:author="weiwei" w:date="2017-12-29T19:42:00Z"/>
                <w:rFonts w:ascii="Arial" w:eastAsia="宋体" w:hAnsi="Arial" w:cs="Arial"/>
                <w:color w:val="000000"/>
                <w:kern w:val="0"/>
                <w:sz w:val="18"/>
                <w:szCs w:val="18"/>
              </w:rPr>
            </w:pPr>
            <w:ins w:id="138" w:author="weiwei" w:date="2017-12-29T19:42:00Z">
              <w:r w:rsidRPr="003032E3">
                <w:rPr>
                  <w:rFonts w:ascii="Arial" w:eastAsia="宋体" w:hAnsi="Arial" w:cs="Arial"/>
                  <w:color w:val="000000"/>
                  <w:kern w:val="0"/>
                  <w:sz w:val="18"/>
                  <w:szCs w:val="18"/>
                </w:rPr>
                <w:t>11389</w:t>
              </w:r>
            </w:ins>
          </w:p>
        </w:tc>
      </w:tr>
      <w:tr w:rsidR="003032E3" w:rsidRPr="003032E3" w14:paraId="423D3A1A" w14:textId="77777777" w:rsidTr="003032E3">
        <w:trPr>
          <w:trHeight w:val="255"/>
          <w:jc w:val="center"/>
          <w:ins w:id="139" w:author="weiwei" w:date="2017-12-29T19:42:00Z"/>
          <w:trPrChange w:id="140" w:author="weiwei" w:date="2017-12-29T19:43:00Z">
            <w:trPr>
              <w:trHeight w:val="255"/>
            </w:trPr>
          </w:trPrChange>
        </w:trPr>
        <w:tc>
          <w:tcPr>
            <w:tcW w:w="1171" w:type="dxa"/>
            <w:tcBorders>
              <w:top w:val="nil"/>
              <w:left w:val="nil"/>
              <w:bottom w:val="nil"/>
              <w:right w:val="nil"/>
            </w:tcBorders>
            <w:shd w:val="clear" w:color="auto" w:fill="auto"/>
            <w:noWrap/>
            <w:vAlign w:val="center"/>
            <w:hideMark/>
            <w:tcPrChange w:id="141" w:author="weiwei" w:date="2017-12-29T19:43:00Z">
              <w:tcPr>
                <w:tcW w:w="1171" w:type="dxa"/>
                <w:tcBorders>
                  <w:top w:val="nil"/>
                  <w:left w:val="nil"/>
                  <w:bottom w:val="nil"/>
                  <w:right w:val="nil"/>
                </w:tcBorders>
                <w:shd w:val="clear" w:color="auto" w:fill="auto"/>
                <w:noWrap/>
                <w:vAlign w:val="center"/>
                <w:hideMark/>
              </w:tcPr>
            </w:tcPrChange>
          </w:tcPr>
          <w:p w14:paraId="49B7193C" w14:textId="77777777" w:rsidR="003032E3" w:rsidRPr="003032E3" w:rsidRDefault="003032E3" w:rsidP="003032E3">
            <w:pPr>
              <w:widowControl/>
              <w:jc w:val="left"/>
              <w:rPr>
                <w:ins w:id="142" w:author="weiwei" w:date="2017-12-29T19:42:00Z"/>
                <w:rFonts w:ascii="Arial" w:eastAsia="宋体" w:hAnsi="Arial" w:cs="Arial"/>
                <w:color w:val="000000"/>
                <w:kern w:val="0"/>
                <w:sz w:val="18"/>
                <w:szCs w:val="18"/>
              </w:rPr>
            </w:pPr>
            <w:ins w:id="143" w:author="weiwei" w:date="2017-12-29T19:42:00Z">
              <w:r w:rsidRPr="003032E3">
                <w:rPr>
                  <w:rFonts w:ascii="Arial" w:eastAsia="宋体" w:hAnsi="Arial" w:cs="Arial"/>
                  <w:color w:val="000000"/>
                  <w:kern w:val="0"/>
                  <w:sz w:val="18"/>
                  <w:szCs w:val="18"/>
                </w:rPr>
                <w:t>456.hmmer</w:t>
              </w:r>
            </w:ins>
          </w:p>
        </w:tc>
        <w:tc>
          <w:tcPr>
            <w:tcW w:w="840" w:type="dxa"/>
            <w:tcBorders>
              <w:top w:val="nil"/>
              <w:left w:val="nil"/>
              <w:bottom w:val="nil"/>
              <w:right w:val="nil"/>
            </w:tcBorders>
            <w:shd w:val="clear" w:color="auto" w:fill="auto"/>
            <w:noWrap/>
            <w:vAlign w:val="center"/>
            <w:hideMark/>
            <w:tcPrChange w:id="144" w:author="weiwei" w:date="2017-12-29T19:43:00Z">
              <w:tcPr>
                <w:tcW w:w="840" w:type="dxa"/>
                <w:tcBorders>
                  <w:top w:val="nil"/>
                  <w:left w:val="nil"/>
                  <w:bottom w:val="nil"/>
                  <w:right w:val="nil"/>
                </w:tcBorders>
                <w:shd w:val="clear" w:color="auto" w:fill="auto"/>
                <w:noWrap/>
                <w:vAlign w:val="center"/>
                <w:hideMark/>
              </w:tcPr>
            </w:tcPrChange>
          </w:tcPr>
          <w:p w14:paraId="104FF542" w14:textId="77777777" w:rsidR="003032E3" w:rsidRPr="003032E3" w:rsidRDefault="003032E3" w:rsidP="003032E3">
            <w:pPr>
              <w:widowControl/>
              <w:jc w:val="right"/>
              <w:rPr>
                <w:ins w:id="145" w:author="weiwei" w:date="2017-12-29T19:42:00Z"/>
                <w:rFonts w:ascii="Arial" w:eastAsia="宋体" w:hAnsi="Arial" w:cs="Arial"/>
                <w:color w:val="000000"/>
                <w:kern w:val="0"/>
                <w:sz w:val="18"/>
                <w:szCs w:val="18"/>
              </w:rPr>
            </w:pPr>
            <w:ins w:id="146" w:author="weiwei" w:date="2017-12-29T19:42:00Z">
              <w:r w:rsidRPr="003032E3">
                <w:rPr>
                  <w:rFonts w:ascii="Arial" w:eastAsia="宋体" w:hAnsi="Arial" w:cs="Arial"/>
                  <w:color w:val="000000"/>
                  <w:kern w:val="0"/>
                  <w:sz w:val="18"/>
                  <w:szCs w:val="18"/>
                </w:rPr>
                <w:t>49323</w:t>
              </w:r>
            </w:ins>
          </w:p>
        </w:tc>
        <w:tc>
          <w:tcPr>
            <w:tcW w:w="1081" w:type="dxa"/>
            <w:tcBorders>
              <w:top w:val="nil"/>
              <w:left w:val="nil"/>
              <w:bottom w:val="nil"/>
              <w:right w:val="nil"/>
            </w:tcBorders>
            <w:shd w:val="clear" w:color="auto" w:fill="auto"/>
            <w:noWrap/>
            <w:vAlign w:val="center"/>
            <w:hideMark/>
            <w:tcPrChange w:id="147" w:author="weiwei" w:date="2017-12-29T19:43:00Z">
              <w:tcPr>
                <w:tcW w:w="1081" w:type="dxa"/>
                <w:tcBorders>
                  <w:top w:val="nil"/>
                  <w:left w:val="nil"/>
                  <w:bottom w:val="nil"/>
                  <w:right w:val="nil"/>
                </w:tcBorders>
                <w:shd w:val="clear" w:color="auto" w:fill="auto"/>
                <w:noWrap/>
                <w:vAlign w:val="center"/>
                <w:hideMark/>
              </w:tcPr>
            </w:tcPrChange>
          </w:tcPr>
          <w:p w14:paraId="66808C03" w14:textId="77777777" w:rsidR="003032E3" w:rsidRPr="003032E3" w:rsidRDefault="003032E3" w:rsidP="003032E3">
            <w:pPr>
              <w:widowControl/>
              <w:jc w:val="right"/>
              <w:rPr>
                <w:ins w:id="148" w:author="weiwei" w:date="2017-12-29T19:42:00Z"/>
                <w:rFonts w:ascii="Arial" w:eastAsia="宋体" w:hAnsi="Arial" w:cs="Arial"/>
                <w:color w:val="000000"/>
                <w:kern w:val="0"/>
                <w:sz w:val="18"/>
                <w:szCs w:val="18"/>
              </w:rPr>
            </w:pPr>
            <w:ins w:id="149" w:author="weiwei" w:date="2017-12-29T19:42:00Z">
              <w:r w:rsidRPr="003032E3">
                <w:rPr>
                  <w:rFonts w:ascii="Arial" w:eastAsia="宋体" w:hAnsi="Arial" w:cs="Arial"/>
                  <w:color w:val="000000"/>
                  <w:kern w:val="0"/>
                  <w:sz w:val="18"/>
                  <w:szCs w:val="18"/>
                </w:rPr>
                <w:t>1169</w:t>
              </w:r>
            </w:ins>
          </w:p>
        </w:tc>
        <w:tc>
          <w:tcPr>
            <w:tcW w:w="1341" w:type="dxa"/>
            <w:tcBorders>
              <w:top w:val="nil"/>
              <w:left w:val="nil"/>
              <w:bottom w:val="nil"/>
              <w:right w:val="nil"/>
            </w:tcBorders>
            <w:shd w:val="clear" w:color="auto" w:fill="auto"/>
            <w:noWrap/>
            <w:vAlign w:val="center"/>
            <w:hideMark/>
            <w:tcPrChange w:id="150" w:author="weiwei" w:date="2017-12-29T19:43:00Z">
              <w:tcPr>
                <w:tcW w:w="1341" w:type="dxa"/>
                <w:tcBorders>
                  <w:top w:val="nil"/>
                  <w:left w:val="nil"/>
                  <w:bottom w:val="nil"/>
                  <w:right w:val="nil"/>
                </w:tcBorders>
                <w:shd w:val="clear" w:color="auto" w:fill="auto"/>
                <w:noWrap/>
                <w:vAlign w:val="center"/>
                <w:hideMark/>
              </w:tcPr>
            </w:tcPrChange>
          </w:tcPr>
          <w:p w14:paraId="6C884147" w14:textId="77777777" w:rsidR="003032E3" w:rsidRPr="003032E3" w:rsidRDefault="003032E3" w:rsidP="003032E3">
            <w:pPr>
              <w:widowControl/>
              <w:jc w:val="right"/>
              <w:rPr>
                <w:ins w:id="151" w:author="weiwei" w:date="2017-12-29T19:42:00Z"/>
                <w:rFonts w:ascii="Arial" w:eastAsia="宋体" w:hAnsi="Arial" w:cs="Arial"/>
                <w:color w:val="000000"/>
                <w:kern w:val="0"/>
                <w:sz w:val="18"/>
                <w:szCs w:val="18"/>
              </w:rPr>
            </w:pPr>
            <w:ins w:id="152" w:author="weiwei" w:date="2017-12-29T19:42:00Z">
              <w:r w:rsidRPr="003032E3">
                <w:rPr>
                  <w:rFonts w:ascii="Arial" w:eastAsia="宋体" w:hAnsi="Arial" w:cs="Arial"/>
                  <w:color w:val="000000"/>
                  <w:kern w:val="0"/>
                  <w:sz w:val="18"/>
                  <w:szCs w:val="18"/>
                </w:rPr>
                <w:t>9444</w:t>
              </w:r>
            </w:ins>
          </w:p>
        </w:tc>
      </w:tr>
    </w:tbl>
    <w:p w14:paraId="24F1C430" w14:textId="77777777" w:rsidR="003032E3" w:rsidRPr="003032E3" w:rsidDel="003032E3" w:rsidRDefault="003032E3" w:rsidP="003864D8">
      <w:pPr>
        <w:pBdr>
          <w:top w:val="nil"/>
          <w:left w:val="nil"/>
          <w:bottom w:val="nil"/>
          <w:right w:val="nil"/>
          <w:between w:val="nil"/>
          <w:bar w:val="nil"/>
        </w:pBdr>
        <w:tabs>
          <w:tab w:val="left" w:pos="357"/>
        </w:tabs>
        <w:ind w:firstLine="372"/>
        <w:rPr>
          <w:del w:id="153" w:author="weiwei" w:date="2017-12-29T19:43:00Z"/>
          <w:rFonts w:ascii="宋体" w:eastAsia="PMingLiU" w:hAnsi="宋体" w:cs="宋体" w:hint="eastAsia"/>
          <w:color w:val="000000"/>
          <w:sz w:val="18"/>
          <w:szCs w:val="18"/>
          <w:u w:color="000000"/>
          <w:bdr w:val="nil"/>
          <w:lang w:val="zh-TW" w:eastAsia="zh-TW"/>
          <w:rPrChange w:id="154" w:author="weiwei" w:date="2017-12-29T19:42:00Z">
            <w:rPr>
              <w:del w:id="155" w:author="weiwei" w:date="2017-12-29T19:43:00Z"/>
              <w:rFonts w:ascii="宋体" w:eastAsia="宋体" w:hAnsi="宋体" w:cs="宋体"/>
              <w:color w:val="000000"/>
              <w:sz w:val="18"/>
              <w:szCs w:val="18"/>
              <w:u w:color="000000"/>
              <w:bdr w:val="nil"/>
              <w:lang w:val="zh-TW" w:eastAsia="zh-TW"/>
            </w:rPr>
          </w:rPrChange>
        </w:rPr>
      </w:pPr>
    </w:p>
    <w:p w14:paraId="0E210CF0" w14:textId="025BE224" w:rsidR="003864D8" w:rsidRPr="003864D8" w:rsidDel="003032E3" w:rsidRDefault="003864D8" w:rsidP="003032E3">
      <w:pPr>
        <w:pBdr>
          <w:top w:val="nil"/>
          <w:left w:val="nil"/>
          <w:bottom w:val="nil"/>
          <w:right w:val="nil"/>
          <w:between w:val="nil"/>
          <w:bar w:val="nil"/>
        </w:pBdr>
        <w:tabs>
          <w:tab w:val="left" w:pos="357"/>
        </w:tabs>
        <w:rPr>
          <w:del w:id="156" w:author="weiwei" w:date="2017-12-29T19:43:00Z"/>
          <w:rFonts w:ascii="宋体" w:eastAsia="宋体" w:hAnsi="宋体" w:cs="宋体"/>
          <w:color w:val="000000"/>
          <w:sz w:val="18"/>
          <w:szCs w:val="18"/>
          <w:u w:color="000000"/>
          <w:bdr w:val="nil"/>
          <w:lang w:val="zh-TW" w:eastAsia="zh-TW"/>
        </w:rPr>
        <w:pPrChange w:id="157" w:author="weiwei" w:date="2017-12-29T19:43:00Z">
          <w:pPr>
            <w:pBdr>
              <w:top w:val="nil"/>
              <w:left w:val="nil"/>
              <w:bottom w:val="nil"/>
              <w:right w:val="nil"/>
              <w:between w:val="nil"/>
              <w:bar w:val="nil"/>
            </w:pBdr>
            <w:tabs>
              <w:tab w:val="left" w:pos="357"/>
            </w:tabs>
            <w:ind w:firstLine="372"/>
          </w:pPr>
        </w:pPrChange>
      </w:pPr>
      <w:del w:id="158" w:author="weiwei" w:date="2017-12-29T19:43:00Z">
        <w:r w:rsidRPr="003864D8" w:rsidDel="003032E3">
          <w:rPr>
            <w:rFonts w:ascii="Times New Roman" w:eastAsia="Times New Roman" w:hAnsi="Times New Roman" w:cs="Times New Roman"/>
            <w:noProof/>
            <w:color w:val="000000"/>
            <w:sz w:val="18"/>
            <w:szCs w:val="18"/>
            <w:u w:color="000000"/>
            <w:bdr w:val="nil"/>
          </w:rPr>
          <w:drawing>
            <wp:inline distT="0" distB="0" distL="0" distR="0" wp14:anchorId="4BBDA83F" wp14:editId="412D4FD1">
              <wp:extent cx="4470702" cy="2569349"/>
              <wp:effectExtent l="0" t="0" r="6350" b="254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del>
    </w:p>
    <w:p w14:paraId="24FA0F0F" w14:textId="36E1DEDF" w:rsidR="003864D8" w:rsidRPr="003864D8" w:rsidDel="003032E3" w:rsidRDefault="003864D8" w:rsidP="003032E3">
      <w:pPr>
        <w:pBdr>
          <w:top w:val="nil"/>
          <w:left w:val="nil"/>
          <w:bottom w:val="nil"/>
          <w:right w:val="nil"/>
          <w:between w:val="nil"/>
          <w:bar w:val="nil"/>
        </w:pBdr>
        <w:tabs>
          <w:tab w:val="left" w:pos="357"/>
        </w:tabs>
        <w:jc w:val="center"/>
        <w:rPr>
          <w:del w:id="159" w:author="weiwei" w:date="2017-12-29T19:43:00Z"/>
          <w:rFonts w:ascii="Times New Roman" w:eastAsia="Times New Roman" w:hAnsi="Times New Roman" w:cs="Times New Roman"/>
          <w:color w:val="000000"/>
          <w:sz w:val="18"/>
          <w:szCs w:val="18"/>
          <w:u w:color="000000"/>
          <w:bdr w:val="nil"/>
        </w:rPr>
        <w:pPrChange w:id="160" w:author="weiwei" w:date="2017-12-29T19:43:00Z">
          <w:pPr>
            <w:pBdr>
              <w:top w:val="nil"/>
              <w:left w:val="nil"/>
              <w:bottom w:val="nil"/>
              <w:right w:val="nil"/>
              <w:between w:val="nil"/>
              <w:bar w:val="nil"/>
            </w:pBdr>
            <w:tabs>
              <w:tab w:val="left" w:pos="357"/>
            </w:tabs>
            <w:spacing w:before="142"/>
            <w:jc w:val="center"/>
          </w:pPr>
        </w:pPrChange>
      </w:pPr>
      <w:del w:id="161" w:author="weiwei" w:date="2017-12-29T19:43:00Z">
        <w:r w:rsidRPr="003864D8" w:rsidDel="003032E3">
          <w:rPr>
            <w:rFonts w:ascii="Times New Roman" w:eastAsia="Times New Roman" w:hAnsi="Times New Roman" w:cs="Times New Roman"/>
            <w:color w:val="000000"/>
            <w:sz w:val="18"/>
            <w:szCs w:val="18"/>
            <w:u w:color="000000"/>
            <w:bdr w:val="nil"/>
          </w:rPr>
          <w:delText>Fig.2  sample data of the two branch event on part of SPEC2006 benchmark</w:delText>
        </w:r>
      </w:del>
    </w:p>
    <w:p w14:paraId="28206AF2" w14:textId="42E2B940" w:rsidR="003864D8" w:rsidRPr="003864D8" w:rsidRDefault="003864D8" w:rsidP="003864D8">
      <w:pPr>
        <w:pBdr>
          <w:top w:val="nil"/>
          <w:left w:val="nil"/>
          <w:bottom w:val="nil"/>
          <w:right w:val="nil"/>
          <w:between w:val="nil"/>
          <w:bar w:val="nil"/>
        </w:pBdr>
        <w:tabs>
          <w:tab w:val="left" w:pos="357"/>
        </w:tabs>
        <w:spacing w:after="142"/>
        <w:jc w:val="center"/>
        <w:rPr>
          <w:rFonts w:ascii="宋体" w:eastAsia="宋体" w:hAnsi="宋体" w:cs="宋体"/>
          <w:color w:val="000000"/>
          <w:sz w:val="18"/>
          <w:szCs w:val="18"/>
          <w:u w:color="000000"/>
          <w:bdr w:val="nil"/>
          <w:lang w:val="zh-TW" w:eastAsia="zh-TW"/>
        </w:rPr>
      </w:pPr>
      <w:del w:id="162" w:author="weiwei" w:date="2017-12-29T19:43:00Z">
        <w:r w:rsidRPr="003864D8" w:rsidDel="003032E3">
          <w:rPr>
            <w:rFonts w:ascii="Times New Roman" w:eastAsia="宋体" w:hAnsi="Times New Roman" w:cs="Times New Roman" w:hint="eastAsia"/>
            <w:color w:val="000000"/>
            <w:sz w:val="18"/>
            <w:szCs w:val="18"/>
            <w:u w:color="000000"/>
            <w:bdr w:val="nil"/>
            <w:lang w:val="zh-TW" w:eastAsia="zh-TW"/>
          </w:rPr>
          <w:delText>图</w:delText>
        </w:r>
        <w:r w:rsidRPr="003864D8" w:rsidDel="003032E3">
          <w:rPr>
            <w:rFonts w:ascii="Times New Roman" w:eastAsia="Times New Roman" w:hAnsi="Times New Roman" w:cs="Times New Roman"/>
            <w:color w:val="000000"/>
            <w:sz w:val="18"/>
            <w:szCs w:val="18"/>
            <w:u w:color="000000"/>
            <w:bdr w:val="nil"/>
          </w:rPr>
          <w:delText xml:space="preserve">3  </w:delText>
        </w:r>
        <w:r w:rsidRPr="003864D8" w:rsidDel="003032E3">
          <w:rPr>
            <w:rFonts w:ascii="Times New Roman" w:eastAsia="宋体" w:hAnsi="Times New Roman" w:cs="Times New Roman" w:hint="eastAsia"/>
            <w:color w:val="000000"/>
            <w:sz w:val="18"/>
            <w:szCs w:val="18"/>
            <w:u w:color="000000"/>
            <w:bdr w:val="nil"/>
            <w:lang w:val="zh-TW" w:eastAsia="zh-TW"/>
          </w:rPr>
          <w:delText>部分</w:delText>
        </w:r>
        <w:r w:rsidRPr="003864D8" w:rsidDel="003032E3">
          <w:rPr>
            <w:rFonts w:ascii="Times New Roman" w:eastAsia="Times New Roman" w:hAnsi="Times New Roman" w:cs="Times New Roman"/>
            <w:color w:val="000000"/>
            <w:sz w:val="18"/>
            <w:szCs w:val="18"/>
            <w:u w:color="000000"/>
            <w:bdr w:val="nil"/>
          </w:rPr>
          <w:delText>SPEC2006</w:delText>
        </w:r>
        <w:r w:rsidRPr="003864D8" w:rsidDel="003032E3">
          <w:rPr>
            <w:rFonts w:ascii="Times New Roman" w:eastAsia="宋体" w:hAnsi="Times New Roman" w:cs="Times New Roman" w:hint="eastAsia"/>
            <w:color w:val="000000"/>
            <w:sz w:val="18"/>
            <w:szCs w:val="18"/>
            <w:u w:color="000000"/>
            <w:bdr w:val="nil"/>
            <w:lang w:val="zh-TW" w:eastAsia="zh-TW"/>
          </w:rPr>
          <w:delText>程序上两种</w:delText>
        </w:r>
        <w:commentRangeStart w:id="163"/>
        <w:r w:rsidRPr="003864D8" w:rsidDel="003032E3">
          <w:rPr>
            <w:rFonts w:ascii="Times New Roman" w:eastAsia="宋体" w:hAnsi="Times New Roman" w:cs="Times New Roman" w:hint="eastAsia"/>
            <w:color w:val="000000"/>
            <w:sz w:val="18"/>
            <w:szCs w:val="18"/>
            <w:u w:color="000000"/>
            <w:bdr w:val="nil"/>
            <w:lang w:val="zh-TW" w:eastAsia="zh-TW"/>
          </w:rPr>
          <w:delText>分支事件的采样数据</w:delText>
        </w:r>
        <w:commentRangeEnd w:id="163"/>
        <w:r w:rsidR="001324CD" w:rsidDel="003032E3">
          <w:rPr>
            <w:rStyle w:val="a9"/>
          </w:rPr>
          <w:commentReference w:id="163"/>
        </w:r>
      </w:del>
      <w:r w:rsidRPr="003864D8">
        <w:rPr>
          <w:rFonts w:ascii="Times New Roman" w:eastAsia="宋体" w:hAnsi="Times New Roman" w:cs="Times New Roman" w:hint="eastAsia"/>
          <w:color w:val="000000"/>
          <w:sz w:val="18"/>
          <w:szCs w:val="18"/>
          <w:u w:color="000000"/>
          <w:bdr w:val="nil"/>
          <w:lang w:val="zh-TW" w:eastAsia="zh-TW"/>
        </w:rPr>
        <w:br/>
      </w:r>
      <w:commentRangeStart w:id="164"/>
    </w:p>
    <w:p w14:paraId="7EB39E1A" w14:textId="00498E34"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从上</w:t>
      </w:r>
      <w:ins w:id="165" w:author="weiwei" w:date="2017-12-29T19:45:00Z">
        <w:r w:rsidR="00720FAD">
          <w:rPr>
            <w:rFonts w:ascii="Times New Roman" w:hAnsi="Times New Roman" w:cs="Times New Roman" w:hint="eastAsia"/>
            <w:color w:val="000000"/>
            <w:sz w:val="18"/>
            <w:szCs w:val="18"/>
            <w:u w:color="000000"/>
            <w:bdr w:val="nil"/>
            <w:lang w:val="zh-TW"/>
          </w:rPr>
          <w:t>表</w:t>
        </w:r>
      </w:ins>
      <w:del w:id="166" w:author="weiwei" w:date="2017-12-29T19:45:00Z">
        <w:r w:rsidRPr="003864D8" w:rsidDel="00720FAD">
          <w:rPr>
            <w:rFonts w:ascii="Times New Roman" w:eastAsia="宋体" w:hAnsi="Times New Roman" w:cs="Times New Roman" w:hint="eastAsia"/>
            <w:color w:val="000000"/>
            <w:sz w:val="18"/>
            <w:szCs w:val="18"/>
            <w:u w:color="000000"/>
            <w:bdr w:val="nil"/>
            <w:lang w:val="zh-TW" w:eastAsia="zh-TW"/>
          </w:rPr>
          <w:delText>图</w:delText>
        </w:r>
      </w:del>
      <w:r w:rsidRPr="003864D8">
        <w:rPr>
          <w:rFonts w:ascii="Times New Roman" w:eastAsia="宋体" w:hAnsi="Times New Roman" w:cs="Times New Roman" w:hint="eastAsia"/>
          <w:color w:val="000000"/>
          <w:sz w:val="18"/>
          <w:szCs w:val="18"/>
          <w:u w:color="000000"/>
          <w:bdr w:val="nil"/>
          <w:lang w:val="zh-TW" w:eastAsia="zh-TW"/>
        </w:rPr>
        <w:t>可看出，用户态预测失败的</w:t>
      </w:r>
      <w:commentRangeEnd w:id="164"/>
      <w:r w:rsidRPr="003864D8">
        <w:rPr>
          <w:rFonts w:ascii="Times New Roman" w:eastAsia="Times New Roman" w:hAnsi="Times New Roman" w:cs="Times New Roman"/>
          <w:color w:val="000000"/>
          <w:sz w:val="18"/>
          <w:szCs w:val="18"/>
          <w:u w:color="000000"/>
          <w:bdr w:val="nil"/>
        </w:rPr>
        <w:commentReference w:id="164"/>
      </w:r>
      <w:r w:rsidRPr="003864D8">
        <w:rPr>
          <w:rFonts w:ascii="Times New Roman" w:eastAsia="宋体" w:hAnsi="Times New Roman" w:cs="Times New Roman" w:hint="eastAsia"/>
          <w:color w:val="000000"/>
          <w:sz w:val="18"/>
          <w:szCs w:val="18"/>
          <w:u w:color="000000"/>
          <w:bdr w:val="nil"/>
          <w:lang w:val="zh-TW" w:eastAsia="zh-TW"/>
        </w:rPr>
        <w:t>跳转间接分支执行事件相比于用户态预测失败的跳转分支提交事件更少，因此我们选择用户态预测失败的跳转间接分支执行事件作为采样事件，并通过设置</w:t>
      </w:r>
      <w:r w:rsidRPr="003864D8">
        <w:rPr>
          <w:rFonts w:ascii="Times New Roman" w:eastAsia="Times New Roman" w:hAnsi="Times New Roman" w:cs="Times New Roman"/>
          <w:color w:val="000000"/>
          <w:sz w:val="18"/>
          <w:szCs w:val="18"/>
          <w:u w:color="000000"/>
          <w:bdr w:val="nil"/>
        </w:rPr>
        <w:t>PMU</w:t>
      </w:r>
      <w:r w:rsidRPr="003864D8">
        <w:rPr>
          <w:rFonts w:ascii="Times New Roman" w:eastAsia="宋体" w:hAnsi="Times New Roman" w:cs="Times New Roman" w:hint="eastAsia"/>
          <w:color w:val="000000"/>
          <w:sz w:val="18"/>
          <w:szCs w:val="18"/>
          <w:u w:color="000000"/>
          <w:bdr w:val="nil"/>
          <w:lang w:val="zh-TW" w:eastAsia="zh-TW"/>
        </w:rPr>
        <w:t>计数器初始值，让其在发生该事件时计数器溢出，进而触发</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val="zh-TW" w:eastAsia="zh-TW"/>
        </w:rPr>
        <w:t>事件。</w:t>
      </w:r>
    </w:p>
    <w:p w14:paraId="4BC543A1"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Times New Roman" w:eastAsia="Times New Roman" w:hAnsi="Arial Unicode MS" w:cs="Arial Unicode MS"/>
          <w:color w:val="000000"/>
          <w:kern w:val="0"/>
          <w:sz w:val="18"/>
          <w:szCs w:val="18"/>
          <w:u w:color="000000"/>
          <w:bdr w:val="nil"/>
        </w:rPr>
        <w:t>ROP</w:t>
      </w:r>
      <w:r w:rsidRPr="003864D8">
        <w:rPr>
          <w:rFonts w:ascii="Arial Unicode MS" w:eastAsia="黑体" w:hAnsi="Arial Unicode MS" w:cs="Arial Unicode MS"/>
          <w:color w:val="000000"/>
          <w:kern w:val="0"/>
          <w:sz w:val="18"/>
          <w:szCs w:val="18"/>
          <w:u w:color="000000"/>
          <w:bdr w:val="nil"/>
          <w:lang w:eastAsia="zh-TW"/>
        </w:rPr>
        <w:t>攻击检测</w:t>
      </w:r>
    </w:p>
    <w:p w14:paraId="69C05ED0"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本文借助</w:t>
      </w:r>
      <w:r w:rsidRPr="003864D8">
        <w:rPr>
          <w:rFonts w:ascii="Times New Roman" w:eastAsia="Times New Roman" w:hAnsi="Times New Roman" w:cs="Times New Roman"/>
          <w:color w:val="000000"/>
          <w:sz w:val="18"/>
          <w:szCs w:val="18"/>
          <w:u w:color="000000"/>
          <w:bdr w:val="nil"/>
        </w:rPr>
        <w:t>Intel CPU</w:t>
      </w:r>
      <w:r w:rsidRPr="003864D8">
        <w:rPr>
          <w:rFonts w:ascii="Times New Roman" w:eastAsia="宋体" w:hAnsi="Times New Roman" w:cs="Times New Roman" w:hint="eastAsia"/>
          <w:color w:val="000000"/>
          <w:sz w:val="18"/>
          <w:szCs w:val="18"/>
          <w:u w:color="000000"/>
          <w:bdr w:val="nil"/>
          <w:lang w:val="zh-TW" w:eastAsia="zh-TW"/>
        </w:rPr>
        <w:t>的</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机制精确的获取了当前触发事件分支指令的地址及目标地址，并通过动态反汇编的方式判定当前分支是否为</w:t>
      </w:r>
      <w:del w:id="167" w:author="weiwei" w:date="2017-12-29T19:48:00Z">
        <w:r w:rsidRPr="003864D8" w:rsidDel="00720FAD">
          <w:rPr>
            <w:rFonts w:ascii="Times New Roman" w:eastAsia="宋体" w:hAnsi="Times New Roman" w:cs="Times New Roman" w:hint="eastAsia"/>
            <w:color w:val="000000"/>
            <w:sz w:val="18"/>
            <w:szCs w:val="18"/>
            <w:u w:color="000000"/>
            <w:bdr w:val="nil"/>
            <w:lang w:val="zh-TW" w:eastAsia="zh-TW"/>
          </w:rPr>
          <w:delText>疑似</w:delText>
        </w:r>
      </w:del>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w:t>
      </w:r>
    </w:p>
    <w:p w14:paraId="14023DE9"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Intel</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宋体" w:hAnsi="Times New Roman" w:cs="Times New Roman" w:hint="eastAsia"/>
          <w:color w:val="000000"/>
          <w:sz w:val="18"/>
          <w:szCs w:val="18"/>
          <w:u w:color="000000"/>
          <w:bdr w:val="nil"/>
          <w:lang w:val="zh-TW" w:eastAsia="zh-TW"/>
        </w:rPr>
        <w:t>的</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记录有限，因此我们借助了两种硬件机制过滤掉了不必要的分支事件以免影响真实所需的分支数据：</w:t>
      </w:r>
    </w:p>
    <w:p w14:paraId="350DE026" w14:textId="4066A284" w:rsidR="003864D8" w:rsidRPr="003864D8" w:rsidRDefault="003864D8" w:rsidP="003864D8">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直接利用</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本身的过滤机制进行分支采样过滤，</w:t>
      </w:r>
      <w:r w:rsidRPr="003864D8">
        <w:rPr>
          <w:rFonts w:ascii="Times New Roman" w:eastAsia="Times New Roman" w:hAnsi="Times New Roman" w:cs="Times New Roman"/>
          <w:color w:val="000000"/>
          <w:sz w:val="18"/>
          <w:szCs w:val="18"/>
          <w:u w:color="000000"/>
          <w:bdr w:val="nil"/>
        </w:rPr>
        <w:t>Ivy Bridge</w:t>
      </w:r>
      <w:r w:rsidRPr="003864D8">
        <w:rPr>
          <w:rFonts w:ascii="Times New Roman" w:eastAsia="宋体" w:hAnsi="Times New Roman" w:cs="Times New Roman" w:hint="eastAsia"/>
          <w:color w:val="000000"/>
          <w:sz w:val="18"/>
          <w:szCs w:val="18"/>
          <w:u w:color="000000"/>
          <w:bdr w:val="nil"/>
          <w:lang w:eastAsia="zh-TW"/>
        </w:rPr>
        <w:t>支持的过滤方式如表</w:t>
      </w:r>
      <w:ins w:id="168" w:author="weiwei" w:date="2017-12-29T19:47:00Z">
        <w:r w:rsidR="00720FAD">
          <w:rPr>
            <w:rFonts w:ascii="Times New Roman" w:eastAsia="Times New Roman" w:hAnsi="Times New Roman" w:cs="Times New Roman"/>
            <w:color w:val="000000"/>
            <w:sz w:val="18"/>
            <w:szCs w:val="18"/>
            <w:u w:color="000000"/>
            <w:bdr w:val="nil"/>
          </w:rPr>
          <w:t>3</w:t>
        </w:r>
      </w:ins>
      <w:del w:id="169" w:author="weiwei" w:date="2017-12-29T19:47:00Z">
        <w:r w:rsidRPr="003864D8" w:rsidDel="00720FAD">
          <w:rPr>
            <w:rFonts w:ascii="Times New Roman" w:eastAsia="Times New Roman" w:hAnsi="Times New Roman" w:cs="Times New Roman"/>
            <w:color w:val="000000"/>
            <w:sz w:val="18"/>
            <w:szCs w:val="18"/>
            <w:u w:color="000000"/>
            <w:bdr w:val="nil"/>
          </w:rPr>
          <w:delText>2</w:delText>
        </w:r>
      </w:del>
      <w:r w:rsidRPr="003864D8">
        <w:rPr>
          <w:rFonts w:ascii="Times New Roman" w:eastAsia="宋体" w:hAnsi="Times New Roman" w:cs="Times New Roman" w:hint="eastAsia"/>
          <w:color w:val="000000"/>
          <w:sz w:val="18"/>
          <w:szCs w:val="18"/>
          <w:u w:color="000000"/>
          <w:bdr w:val="nil"/>
          <w:lang w:eastAsia="zh-TW"/>
        </w:rPr>
        <w:t>所示，通过该过滤机制，我们可以将</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记录限定为用户态预测失败的跳转间接分支信息（</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本身不记录不跳转的分支信息）。</w:t>
      </w:r>
    </w:p>
    <w:p w14:paraId="705CD6BC" w14:textId="790B4F9F" w:rsidR="003864D8" w:rsidRPr="003864D8" w:rsidRDefault="003864D8" w:rsidP="003864D8">
      <w:pPr>
        <w:pBdr>
          <w:top w:val="nil"/>
          <w:left w:val="nil"/>
          <w:bottom w:val="nil"/>
          <w:right w:val="nil"/>
          <w:between w:val="nil"/>
          <w:bar w:val="nil"/>
        </w:pBdr>
        <w:tabs>
          <w:tab w:val="left" w:pos="357"/>
        </w:tabs>
        <w:spacing w:before="85"/>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b/>
          <w:bCs/>
          <w:color w:val="000000"/>
          <w:sz w:val="18"/>
          <w:szCs w:val="18"/>
          <w:u w:color="000000"/>
          <w:bdr w:val="nil"/>
        </w:rPr>
        <w:t xml:space="preserve">Table </w:t>
      </w:r>
      <w:ins w:id="170" w:author="weiwei" w:date="2017-12-29T19:47:00Z">
        <w:r w:rsidR="00720FAD">
          <w:rPr>
            <w:rFonts w:ascii="Times New Roman" w:eastAsia="Times New Roman" w:hAnsi="Times New Roman" w:cs="Times New Roman"/>
            <w:b/>
            <w:bCs/>
            <w:color w:val="000000"/>
            <w:sz w:val="18"/>
            <w:szCs w:val="18"/>
            <w:u w:color="000000"/>
            <w:bdr w:val="nil"/>
          </w:rPr>
          <w:t>3</w:t>
        </w:r>
      </w:ins>
      <w:del w:id="171" w:author="weiwei" w:date="2017-12-29T19:47:00Z">
        <w:r w:rsidRPr="003864D8" w:rsidDel="00720FAD">
          <w:rPr>
            <w:rFonts w:ascii="Times New Roman" w:eastAsia="Times New Roman" w:hAnsi="Times New Roman" w:cs="Times New Roman"/>
            <w:b/>
            <w:bCs/>
            <w:color w:val="000000"/>
            <w:sz w:val="18"/>
            <w:szCs w:val="18"/>
            <w:u w:color="000000"/>
            <w:bdr w:val="nil"/>
          </w:rPr>
          <w:delText>2</w:delText>
        </w:r>
      </w:del>
      <w:r w:rsidRPr="003864D8">
        <w:rPr>
          <w:rFonts w:ascii="Times New Roman" w:eastAsia="Times New Roman" w:hAnsi="Times New Roman" w:cs="Times New Roman"/>
          <w:color w:val="000000"/>
          <w:sz w:val="18"/>
          <w:szCs w:val="18"/>
          <w:u w:color="000000"/>
          <w:bdr w:val="nil"/>
        </w:rPr>
        <w:t xml:space="preserve">  Event filter mechanism supported by Ivy Bridge LBR</w:t>
      </w:r>
    </w:p>
    <w:p w14:paraId="34A6EEB2" w14:textId="41FA74FB"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ins w:id="172" w:author="weiwei" w:date="2017-12-29T19:47:00Z">
        <w:r w:rsidR="00720FAD">
          <w:rPr>
            <w:rFonts w:ascii="Times New Roman" w:eastAsia="Times New Roman" w:hAnsi="Times New Roman" w:cs="Times New Roman"/>
            <w:b/>
            <w:bCs/>
            <w:color w:val="000000"/>
            <w:sz w:val="18"/>
            <w:szCs w:val="18"/>
            <w:u w:color="000000"/>
            <w:bdr w:val="nil"/>
          </w:rPr>
          <w:t>3</w:t>
        </w:r>
      </w:ins>
      <w:del w:id="173" w:author="weiwei" w:date="2017-12-29T19:47:00Z">
        <w:r w:rsidRPr="003864D8" w:rsidDel="00720FAD">
          <w:rPr>
            <w:rFonts w:ascii="Times New Roman" w:eastAsia="Times New Roman" w:hAnsi="Times New Roman" w:cs="Times New Roman"/>
            <w:b/>
            <w:bCs/>
            <w:color w:val="000000"/>
            <w:sz w:val="18"/>
            <w:szCs w:val="18"/>
            <w:u w:color="000000"/>
            <w:bdr w:val="nil"/>
          </w:rPr>
          <w:delText>2</w:delText>
        </w:r>
      </w:del>
      <w:r w:rsidRPr="003864D8">
        <w:rPr>
          <w:rFonts w:ascii="Times New Roman" w:eastAsia="Times New Roman" w:hAnsi="Times New Roman" w:cs="Times New Roman"/>
          <w:color w:val="000000"/>
          <w:sz w:val="18"/>
          <w:szCs w:val="18"/>
          <w:u w:color="000000"/>
          <w:bdr w:val="nil"/>
        </w:rPr>
        <w:t xml:space="preserve">  Ivy Bridge lbr</w:t>
      </w:r>
      <w:r w:rsidRPr="003864D8">
        <w:rPr>
          <w:rFonts w:ascii="Times New Roman" w:eastAsia="宋体" w:hAnsi="Times New Roman" w:cs="Times New Roman" w:hint="eastAsia"/>
          <w:color w:val="000000"/>
          <w:sz w:val="18"/>
          <w:szCs w:val="18"/>
          <w:u w:color="000000"/>
          <w:bdr w:val="nil"/>
          <w:lang w:val="zh-TW" w:eastAsia="zh-TW"/>
        </w:rPr>
        <w:t>支持的事件过滤机制</w:t>
      </w:r>
    </w:p>
    <w:tbl>
      <w:tblPr>
        <w:tblStyle w:val="TableNormal"/>
        <w:tblW w:w="622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83"/>
        <w:gridCol w:w="821"/>
        <w:gridCol w:w="236"/>
        <w:gridCol w:w="3687"/>
      </w:tblGrid>
      <w:tr w:rsidR="003864D8" w:rsidRPr="003864D8" w14:paraId="738AFFEE" w14:textId="77777777" w:rsidTr="005805BD">
        <w:trPr>
          <w:trHeight w:val="189"/>
          <w:jc w:val="center"/>
        </w:trPr>
        <w:tc>
          <w:tcPr>
            <w:tcW w:w="1483"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031FFB02" w14:textId="77777777" w:rsidR="003864D8" w:rsidRPr="003864D8" w:rsidRDefault="003864D8" w:rsidP="00720FAD">
            <w:pPr>
              <w:pStyle w:val="ab"/>
              <w:rPr>
                <w:rFonts w:eastAsia="Times New Roman"/>
                <w:sz w:val="18"/>
                <w:szCs w:val="18"/>
                <w:u w:color="000000"/>
              </w:rPr>
              <w:pPrChange w:id="174" w:author="weiwei" w:date="2017-12-29T19:47:00Z">
                <w:pPr>
                  <w:spacing w:line="20" w:lineRule="atLeast"/>
                  <w:jc w:val="center"/>
                </w:pPr>
              </w:pPrChange>
            </w:pPr>
            <w:r w:rsidRPr="003864D8">
              <w:rPr>
                <w:rFonts w:hint="eastAsia"/>
                <w:u w:color="000000"/>
                <w:lang w:val="zh-TW" w:eastAsia="zh-TW"/>
              </w:rPr>
              <w:t>名称</w:t>
            </w:r>
          </w:p>
        </w:tc>
        <w:tc>
          <w:tcPr>
            <w:tcW w:w="821"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7CED351E" w14:textId="77777777" w:rsidR="003864D8" w:rsidRPr="003864D8" w:rsidRDefault="003864D8" w:rsidP="00720FAD">
            <w:pPr>
              <w:pStyle w:val="ab"/>
              <w:rPr>
                <w:rFonts w:eastAsia="Times New Roman"/>
                <w:sz w:val="18"/>
                <w:szCs w:val="18"/>
                <w:u w:color="000000"/>
              </w:rPr>
              <w:pPrChange w:id="175" w:author="weiwei" w:date="2017-12-29T19:47:00Z">
                <w:pPr>
                  <w:spacing w:line="20" w:lineRule="atLeast"/>
                  <w:jc w:val="center"/>
                </w:pPr>
              </w:pPrChange>
            </w:pPr>
            <w:r w:rsidRPr="003864D8">
              <w:rPr>
                <w:rFonts w:hint="eastAsia"/>
                <w:u w:color="000000"/>
                <w:lang w:val="zh-TW" w:eastAsia="zh-TW"/>
              </w:rPr>
              <w:t>位偏移</w:t>
            </w:r>
          </w:p>
        </w:tc>
        <w:tc>
          <w:tcPr>
            <w:tcW w:w="236"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tcPr>
          <w:p w14:paraId="331BC559" w14:textId="77777777" w:rsidR="003864D8" w:rsidRPr="003864D8" w:rsidRDefault="003864D8" w:rsidP="00720FAD">
            <w:pPr>
              <w:pStyle w:val="ab"/>
              <w:rPr>
                <w:sz w:val="24"/>
                <w:szCs w:val="24"/>
                <w:lang w:eastAsia="en-US"/>
              </w:rPr>
              <w:pPrChange w:id="176" w:author="weiwei" w:date="2017-12-29T19:47:00Z">
                <w:pPr>
                  <w:widowControl/>
                  <w:jc w:val="left"/>
                </w:pPr>
              </w:pPrChange>
            </w:pPr>
          </w:p>
        </w:tc>
        <w:tc>
          <w:tcPr>
            <w:tcW w:w="3687" w:type="dxa"/>
            <w:tcBorders>
              <w:top w:val="single" w:sz="8" w:space="0" w:color="000000"/>
              <w:left w:val="nil"/>
              <w:bottom w:val="single" w:sz="4" w:space="0" w:color="000000"/>
              <w:right w:val="nil"/>
            </w:tcBorders>
            <w:shd w:val="clear" w:color="auto" w:fill="auto"/>
            <w:tcMar>
              <w:top w:w="80" w:type="dxa"/>
              <w:left w:w="80" w:type="dxa"/>
              <w:bottom w:w="80" w:type="dxa"/>
              <w:right w:w="80" w:type="dxa"/>
            </w:tcMar>
            <w:vAlign w:val="center"/>
          </w:tcPr>
          <w:p w14:paraId="4B6EC511" w14:textId="77777777" w:rsidR="003864D8" w:rsidRPr="003864D8" w:rsidRDefault="003864D8" w:rsidP="00720FAD">
            <w:pPr>
              <w:pStyle w:val="ab"/>
              <w:rPr>
                <w:rFonts w:eastAsia="Times New Roman"/>
                <w:sz w:val="18"/>
                <w:szCs w:val="18"/>
                <w:u w:color="000000"/>
              </w:rPr>
              <w:pPrChange w:id="177" w:author="weiwei" w:date="2017-12-29T19:47:00Z">
                <w:pPr>
                  <w:spacing w:line="20" w:lineRule="atLeast"/>
                  <w:jc w:val="center"/>
                </w:pPr>
              </w:pPrChange>
            </w:pPr>
            <w:r w:rsidRPr="003864D8">
              <w:rPr>
                <w:rFonts w:hint="eastAsia"/>
                <w:u w:color="000000"/>
                <w:lang w:val="zh-TW" w:eastAsia="zh-TW"/>
              </w:rPr>
              <w:t>描述</w:t>
            </w:r>
          </w:p>
        </w:tc>
      </w:tr>
      <w:tr w:rsidR="003864D8" w:rsidRPr="003864D8" w14:paraId="75F6FDD9" w14:textId="77777777" w:rsidTr="005805BD">
        <w:trPr>
          <w:trHeight w:val="179"/>
          <w:jc w:val="center"/>
        </w:trPr>
        <w:tc>
          <w:tcPr>
            <w:tcW w:w="1483"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368936BC" w14:textId="77777777" w:rsidR="003864D8" w:rsidRPr="003864D8" w:rsidRDefault="003864D8" w:rsidP="00720FAD">
            <w:pPr>
              <w:pStyle w:val="ab"/>
              <w:rPr>
                <w:rFonts w:eastAsia="Times New Roman"/>
                <w:sz w:val="18"/>
                <w:szCs w:val="18"/>
                <w:u w:color="000000"/>
              </w:rPr>
              <w:pPrChange w:id="178" w:author="weiwei" w:date="2017-12-29T19:47:00Z">
                <w:pPr>
                  <w:spacing w:line="20" w:lineRule="atLeast"/>
                  <w:jc w:val="center"/>
                </w:pPr>
              </w:pPrChange>
            </w:pPr>
            <w:r w:rsidRPr="003864D8">
              <w:rPr>
                <w:rFonts w:eastAsia="Times New Roman"/>
                <w:u w:color="000000"/>
              </w:rPr>
              <w:t xml:space="preserve">CPL_EQ_0 </w:t>
            </w:r>
          </w:p>
        </w:tc>
        <w:tc>
          <w:tcPr>
            <w:tcW w:w="821"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4905AC14" w14:textId="77777777" w:rsidR="003864D8" w:rsidRPr="003864D8" w:rsidRDefault="003864D8" w:rsidP="00720FAD">
            <w:pPr>
              <w:pStyle w:val="ab"/>
              <w:rPr>
                <w:rFonts w:eastAsia="Times New Roman"/>
                <w:sz w:val="18"/>
                <w:szCs w:val="18"/>
                <w:u w:color="000000"/>
              </w:rPr>
              <w:pPrChange w:id="179" w:author="weiwei" w:date="2017-12-29T19:47:00Z">
                <w:pPr>
                  <w:spacing w:line="20" w:lineRule="atLeast"/>
                  <w:jc w:val="center"/>
                </w:pPr>
              </w:pPrChange>
            </w:pPr>
            <w:r w:rsidRPr="003864D8">
              <w:rPr>
                <w:rFonts w:eastAsia="Times New Roman"/>
                <w:u w:color="000000"/>
              </w:rPr>
              <w:t xml:space="preserve">0 </w:t>
            </w:r>
          </w:p>
        </w:tc>
        <w:tc>
          <w:tcPr>
            <w:tcW w:w="236" w:type="dxa"/>
            <w:tcBorders>
              <w:top w:val="single" w:sz="4" w:space="0" w:color="000000"/>
              <w:left w:val="nil"/>
              <w:bottom w:val="nil"/>
              <w:right w:val="nil"/>
            </w:tcBorders>
            <w:shd w:val="clear" w:color="auto" w:fill="auto"/>
            <w:tcMar>
              <w:top w:w="80" w:type="dxa"/>
              <w:left w:w="80" w:type="dxa"/>
              <w:bottom w:w="80" w:type="dxa"/>
              <w:right w:w="80" w:type="dxa"/>
            </w:tcMar>
          </w:tcPr>
          <w:p w14:paraId="79A756AD" w14:textId="77777777" w:rsidR="003864D8" w:rsidRPr="003864D8" w:rsidRDefault="003864D8" w:rsidP="00720FAD">
            <w:pPr>
              <w:pStyle w:val="ab"/>
              <w:rPr>
                <w:sz w:val="24"/>
                <w:szCs w:val="24"/>
                <w:lang w:eastAsia="en-US"/>
              </w:rPr>
              <w:pPrChange w:id="180" w:author="weiwei" w:date="2017-12-29T19:47:00Z">
                <w:pPr>
                  <w:widowControl/>
                  <w:jc w:val="left"/>
                </w:pPr>
              </w:pPrChange>
            </w:pPr>
          </w:p>
        </w:tc>
        <w:tc>
          <w:tcPr>
            <w:tcW w:w="3687" w:type="dxa"/>
            <w:tcBorders>
              <w:top w:val="single" w:sz="4" w:space="0" w:color="000000"/>
              <w:left w:val="nil"/>
              <w:bottom w:val="nil"/>
              <w:right w:val="nil"/>
            </w:tcBorders>
            <w:shd w:val="clear" w:color="auto" w:fill="auto"/>
            <w:tcMar>
              <w:top w:w="80" w:type="dxa"/>
              <w:left w:w="80" w:type="dxa"/>
              <w:bottom w:w="80" w:type="dxa"/>
              <w:right w:w="80" w:type="dxa"/>
            </w:tcMar>
            <w:vAlign w:val="center"/>
          </w:tcPr>
          <w:p w14:paraId="23B51BC4" w14:textId="77777777" w:rsidR="003864D8" w:rsidRPr="003864D8" w:rsidRDefault="003864D8" w:rsidP="00720FAD">
            <w:pPr>
              <w:pStyle w:val="ab"/>
              <w:rPr>
                <w:rFonts w:eastAsia="Times New Roman"/>
                <w:sz w:val="18"/>
                <w:szCs w:val="18"/>
                <w:u w:color="000000"/>
              </w:rPr>
              <w:pPrChange w:id="181" w:author="weiwei" w:date="2017-12-29T19:47:00Z">
                <w:pPr>
                  <w:spacing w:line="20" w:lineRule="atLeast"/>
                  <w:jc w:val="center"/>
                </w:pPr>
              </w:pPrChange>
            </w:pPr>
            <w:r w:rsidRPr="003864D8">
              <w:rPr>
                <w:rFonts w:eastAsia="Times New Roman"/>
                <w:u w:color="000000"/>
              </w:rPr>
              <w:t>When set, do not capture branches occurring in ring 0</w:t>
            </w:r>
          </w:p>
        </w:tc>
      </w:tr>
      <w:tr w:rsidR="003864D8" w:rsidRPr="003864D8" w14:paraId="4FBB500F"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1F757142" w14:textId="77777777" w:rsidR="003864D8" w:rsidRPr="003864D8" w:rsidRDefault="003864D8" w:rsidP="00720FAD">
            <w:pPr>
              <w:pStyle w:val="ab"/>
              <w:rPr>
                <w:rFonts w:eastAsia="Times New Roman"/>
                <w:sz w:val="18"/>
                <w:szCs w:val="18"/>
                <w:u w:color="000000"/>
              </w:rPr>
              <w:pPrChange w:id="182" w:author="weiwei" w:date="2017-12-29T19:47:00Z">
                <w:pPr>
                  <w:spacing w:line="20" w:lineRule="atLeast"/>
                  <w:jc w:val="center"/>
                </w:pPr>
              </w:pPrChange>
            </w:pPr>
            <w:r w:rsidRPr="003864D8">
              <w:rPr>
                <w:rFonts w:eastAsia="Times New Roman"/>
                <w:u w:color="000000"/>
              </w:rPr>
              <w:t xml:space="preserve">CPL_NEQ_0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7786BB87" w14:textId="77777777" w:rsidR="003864D8" w:rsidRPr="003864D8" w:rsidRDefault="003864D8" w:rsidP="00720FAD">
            <w:pPr>
              <w:pStyle w:val="ab"/>
              <w:rPr>
                <w:rFonts w:eastAsia="Times New Roman"/>
                <w:sz w:val="18"/>
                <w:szCs w:val="18"/>
                <w:u w:color="000000"/>
              </w:rPr>
              <w:pPrChange w:id="183" w:author="weiwei" w:date="2017-12-29T19:47:00Z">
                <w:pPr>
                  <w:spacing w:line="20" w:lineRule="atLeast"/>
                  <w:jc w:val="center"/>
                </w:pPr>
              </w:pPrChange>
            </w:pPr>
            <w:r w:rsidRPr="003864D8">
              <w:rPr>
                <w:rFonts w:eastAsia="Times New Roman"/>
                <w:u w:color="000000"/>
              </w:rPr>
              <w:t xml:space="preserve">1 </w:t>
            </w:r>
          </w:p>
        </w:tc>
        <w:tc>
          <w:tcPr>
            <w:tcW w:w="236" w:type="dxa"/>
            <w:tcBorders>
              <w:top w:val="nil"/>
              <w:left w:val="nil"/>
              <w:bottom w:val="nil"/>
              <w:right w:val="nil"/>
            </w:tcBorders>
            <w:shd w:val="clear" w:color="auto" w:fill="auto"/>
            <w:tcMar>
              <w:top w:w="80" w:type="dxa"/>
              <w:left w:w="80" w:type="dxa"/>
              <w:bottom w:w="80" w:type="dxa"/>
              <w:right w:w="80" w:type="dxa"/>
            </w:tcMar>
          </w:tcPr>
          <w:p w14:paraId="06D51FFC" w14:textId="77777777" w:rsidR="003864D8" w:rsidRPr="003864D8" w:rsidRDefault="003864D8" w:rsidP="00720FAD">
            <w:pPr>
              <w:pStyle w:val="ab"/>
              <w:rPr>
                <w:sz w:val="24"/>
                <w:szCs w:val="24"/>
                <w:lang w:eastAsia="en-US"/>
              </w:rPr>
              <w:pPrChange w:id="184"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3938B66D" w14:textId="77777777" w:rsidR="003864D8" w:rsidRPr="003864D8" w:rsidRDefault="003864D8" w:rsidP="00720FAD">
            <w:pPr>
              <w:pStyle w:val="ab"/>
              <w:rPr>
                <w:rFonts w:eastAsia="Times New Roman"/>
                <w:sz w:val="18"/>
                <w:szCs w:val="18"/>
                <w:u w:color="000000"/>
              </w:rPr>
              <w:pPrChange w:id="185" w:author="weiwei" w:date="2017-12-29T19:47:00Z">
                <w:pPr>
                  <w:spacing w:line="20" w:lineRule="atLeast"/>
                  <w:jc w:val="center"/>
                </w:pPr>
              </w:pPrChange>
            </w:pPr>
            <w:r w:rsidRPr="003864D8">
              <w:rPr>
                <w:rFonts w:eastAsia="Times New Roman"/>
                <w:u w:color="000000"/>
              </w:rPr>
              <w:t>When set, do not capture branches occurring in ring &gt;0</w:t>
            </w:r>
          </w:p>
        </w:tc>
      </w:tr>
      <w:tr w:rsidR="003864D8" w:rsidRPr="003864D8" w14:paraId="32BC0B6B"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5FFB2ED5" w14:textId="77777777" w:rsidR="003864D8" w:rsidRPr="003864D8" w:rsidRDefault="003864D8" w:rsidP="00720FAD">
            <w:pPr>
              <w:pStyle w:val="ab"/>
              <w:rPr>
                <w:rFonts w:eastAsia="Times New Roman"/>
                <w:sz w:val="18"/>
                <w:szCs w:val="18"/>
                <w:u w:color="000000"/>
              </w:rPr>
              <w:pPrChange w:id="186" w:author="weiwei" w:date="2017-12-29T19:47:00Z">
                <w:pPr>
                  <w:spacing w:line="20" w:lineRule="atLeast"/>
                  <w:jc w:val="center"/>
                </w:pPr>
              </w:pPrChange>
            </w:pPr>
            <w:r w:rsidRPr="003864D8">
              <w:rPr>
                <w:rFonts w:eastAsia="Times New Roman"/>
                <w:u w:color="000000"/>
              </w:rPr>
              <w:t xml:space="preserve">JCC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424083FC" w14:textId="77777777" w:rsidR="003864D8" w:rsidRPr="003864D8" w:rsidRDefault="003864D8" w:rsidP="00720FAD">
            <w:pPr>
              <w:pStyle w:val="ab"/>
              <w:rPr>
                <w:rFonts w:eastAsia="Times New Roman"/>
                <w:sz w:val="18"/>
                <w:szCs w:val="18"/>
                <w:u w:color="000000"/>
              </w:rPr>
              <w:pPrChange w:id="187" w:author="weiwei" w:date="2017-12-29T19:47:00Z">
                <w:pPr>
                  <w:spacing w:line="20" w:lineRule="atLeast"/>
                  <w:jc w:val="center"/>
                </w:pPr>
              </w:pPrChange>
            </w:pPr>
            <w:r w:rsidRPr="003864D8">
              <w:rPr>
                <w:rFonts w:eastAsia="Times New Roman"/>
                <w:u w:color="000000"/>
              </w:rPr>
              <w:t xml:space="preserve">2 </w:t>
            </w:r>
          </w:p>
        </w:tc>
        <w:tc>
          <w:tcPr>
            <w:tcW w:w="236" w:type="dxa"/>
            <w:tcBorders>
              <w:top w:val="nil"/>
              <w:left w:val="nil"/>
              <w:bottom w:val="nil"/>
              <w:right w:val="nil"/>
            </w:tcBorders>
            <w:shd w:val="clear" w:color="auto" w:fill="auto"/>
            <w:tcMar>
              <w:top w:w="80" w:type="dxa"/>
              <w:left w:w="80" w:type="dxa"/>
              <w:bottom w:w="80" w:type="dxa"/>
              <w:right w:w="80" w:type="dxa"/>
            </w:tcMar>
          </w:tcPr>
          <w:p w14:paraId="401435E3" w14:textId="77777777" w:rsidR="003864D8" w:rsidRPr="003864D8" w:rsidRDefault="003864D8" w:rsidP="00720FAD">
            <w:pPr>
              <w:pStyle w:val="ab"/>
              <w:rPr>
                <w:sz w:val="24"/>
                <w:szCs w:val="24"/>
                <w:lang w:eastAsia="en-US"/>
              </w:rPr>
              <w:pPrChange w:id="188"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6264090C" w14:textId="77777777" w:rsidR="003864D8" w:rsidRPr="003864D8" w:rsidRDefault="003864D8" w:rsidP="00720FAD">
            <w:pPr>
              <w:pStyle w:val="ab"/>
              <w:rPr>
                <w:rFonts w:eastAsia="Times New Roman"/>
                <w:sz w:val="18"/>
                <w:szCs w:val="18"/>
                <w:u w:color="000000"/>
              </w:rPr>
              <w:pPrChange w:id="189" w:author="weiwei" w:date="2017-12-29T19:47:00Z">
                <w:pPr>
                  <w:spacing w:line="20" w:lineRule="atLeast"/>
                  <w:jc w:val="center"/>
                </w:pPr>
              </w:pPrChange>
            </w:pPr>
            <w:r w:rsidRPr="003864D8">
              <w:rPr>
                <w:rFonts w:eastAsia="Times New Roman"/>
                <w:u w:color="000000"/>
              </w:rPr>
              <w:t>When set, do not capture conditional branches</w:t>
            </w:r>
          </w:p>
        </w:tc>
      </w:tr>
      <w:tr w:rsidR="003864D8" w:rsidRPr="003864D8" w14:paraId="2FC2F308"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730EDD96" w14:textId="77777777" w:rsidR="003864D8" w:rsidRPr="003864D8" w:rsidRDefault="003864D8" w:rsidP="00720FAD">
            <w:pPr>
              <w:pStyle w:val="ab"/>
              <w:rPr>
                <w:rFonts w:eastAsia="Times New Roman"/>
                <w:sz w:val="18"/>
                <w:szCs w:val="18"/>
                <w:u w:color="000000"/>
              </w:rPr>
              <w:pPrChange w:id="190" w:author="weiwei" w:date="2017-12-29T19:47:00Z">
                <w:pPr>
                  <w:spacing w:line="20" w:lineRule="atLeast"/>
                  <w:jc w:val="center"/>
                </w:pPr>
              </w:pPrChange>
            </w:pPr>
            <w:r w:rsidRPr="003864D8">
              <w:rPr>
                <w:rFonts w:eastAsia="Times New Roman"/>
                <w:u w:color="000000"/>
              </w:rPr>
              <w:t xml:space="preserve">NEAR_REL_CALL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1C57BBE8" w14:textId="77777777" w:rsidR="003864D8" w:rsidRPr="003864D8" w:rsidRDefault="003864D8" w:rsidP="00720FAD">
            <w:pPr>
              <w:pStyle w:val="ab"/>
              <w:rPr>
                <w:rFonts w:eastAsia="Times New Roman"/>
                <w:sz w:val="18"/>
                <w:szCs w:val="18"/>
                <w:u w:color="000000"/>
              </w:rPr>
              <w:pPrChange w:id="191" w:author="weiwei" w:date="2017-12-29T19:47:00Z">
                <w:pPr>
                  <w:spacing w:line="20" w:lineRule="atLeast"/>
                  <w:jc w:val="center"/>
                </w:pPr>
              </w:pPrChange>
            </w:pPr>
            <w:r w:rsidRPr="003864D8">
              <w:rPr>
                <w:rFonts w:eastAsia="Times New Roman"/>
                <w:u w:color="000000"/>
              </w:rPr>
              <w:t xml:space="preserve">3 </w:t>
            </w:r>
          </w:p>
        </w:tc>
        <w:tc>
          <w:tcPr>
            <w:tcW w:w="236" w:type="dxa"/>
            <w:tcBorders>
              <w:top w:val="nil"/>
              <w:left w:val="nil"/>
              <w:bottom w:val="nil"/>
              <w:right w:val="nil"/>
            </w:tcBorders>
            <w:shd w:val="clear" w:color="auto" w:fill="auto"/>
            <w:tcMar>
              <w:top w:w="80" w:type="dxa"/>
              <w:left w:w="80" w:type="dxa"/>
              <w:bottom w:w="80" w:type="dxa"/>
              <w:right w:w="80" w:type="dxa"/>
            </w:tcMar>
          </w:tcPr>
          <w:p w14:paraId="6CD062DC" w14:textId="77777777" w:rsidR="003864D8" w:rsidRPr="003864D8" w:rsidRDefault="003864D8" w:rsidP="00720FAD">
            <w:pPr>
              <w:pStyle w:val="ab"/>
              <w:rPr>
                <w:sz w:val="24"/>
                <w:szCs w:val="24"/>
                <w:lang w:eastAsia="en-US"/>
              </w:rPr>
              <w:pPrChange w:id="192"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116D78E0" w14:textId="77777777" w:rsidR="003864D8" w:rsidRPr="003864D8" w:rsidRDefault="003864D8" w:rsidP="00720FAD">
            <w:pPr>
              <w:pStyle w:val="ab"/>
              <w:rPr>
                <w:rFonts w:eastAsia="Times New Roman"/>
                <w:sz w:val="18"/>
                <w:szCs w:val="18"/>
                <w:u w:color="000000"/>
              </w:rPr>
              <w:pPrChange w:id="193" w:author="weiwei" w:date="2017-12-29T19:47:00Z">
                <w:pPr>
                  <w:spacing w:line="20" w:lineRule="atLeast"/>
                  <w:jc w:val="center"/>
                </w:pPr>
              </w:pPrChange>
            </w:pPr>
            <w:r w:rsidRPr="003864D8">
              <w:rPr>
                <w:rFonts w:eastAsia="Times New Roman"/>
                <w:u w:color="000000"/>
              </w:rPr>
              <w:t>When set, do not capture near relative calls</w:t>
            </w:r>
          </w:p>
        </w:tc>
      </w:tr>
      <w:tr w:rsidR="003864D8" w:rsidRPr="003864D8" w14:paraId="5B5BDF21"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64F24296" w14:textId="77777777" w:rsidR="003864D8" w:rsidRPr="003864D8" w:rsidRDefault="003864D8" w:rsidP="00720FAD">
            <w:pPr>
              <w:pStyle w:val="ab"/>
              <w:rPr>
                <w:rFonts w:eastAsia="Times New Roman"/>
                <w:sz w:val="18"/>
                <w:szCs w:val="18"/>
                <w:u w:color="000000"/>
              </w:rPr>
              <w:pPrChange w:id="194" w:author="weiwei" w:date="2017-12-29T19:47:00Z">
                <w:pPr>
                  <w:spacing w:line="20" w:lineRule="atLeast"/>
                  <w:jc w:val="center"/>
                </w:pPr>
              </w:pPrChange>
            </w:pPr>
            <w:r w:rsidRPr="003864D8">
              <w:rPr>
                <w:rFonts w:eastAsia="Times New Roman"/>
                <w:u w:color="000000"/>
              </w:rPr>
              <w:t>NEAR_IND_C</w:t>
            </w:r>
            <w:r w:rsidRPr="003864D8">
              <w:rPr>
                <w:rFonts w:eastAsia="Times New Roman"/>
                <w:u w:color="000000"/>
              </w:rPr>
              <w:lastRenderedPageBreak/>
              <w:t xml:space="preserve">ALL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3CF155AD" w14:textId="77777777" w:rsidR="003864D8" w:rsidRPr="003864D8" w:rsidRDefault="003864D8" w:rsidP="00720FAD">
            <w:pPr>
              <w:pStyle w:val="ab"/>
              <w:rPr>
                <w:rFonts w:eastAsia="Times New Roman"/>
                <w:sz w:val="18"/>
                <w:szCs w:val="18"/>
                <w:u w:color="000000"/>
              </w:rPr>
              <w:pPrChange w:id="195" w:author="weiwei" w:date="2017-12-29T19:47:00Z">
                <w:pPr>
                  <w:spacing w:line="20" w:lineRule="atLeast"/>
                  <w:jc w:val="center"/>
                </w:pPr>
              </w:pPrChange>
            </w:pPr>
            <w:r w:rsidRPr="003864D8">
              <w:rPr>
                <w:rFonts w:eastAsia="Times New Roman"/>
                <w:u w:color="000000"/>
              </w:rPr>
              <w:lastRenderedPageBreak/>
              <w:t xml:space="preserve">4 </w:t>
            </w:r>
          </w:p>
        </w:tc>
        <w:tc>
          <w:tcPr>
            <w:tcW w:w="236" w:type="dxa"/>
            <w:tcBorders>
              <w:top w:val="nil"/>
              <w:left w:val="nil"/>
              <w:bottom w:val="nil"/>
              <w:right w:val="nil"/>
            </w:tcBorders>
            <w:shd w:val="clear" w:color="auto" w:fill="auto"/>
            <w:tcMar>
              <w:top w:w="80" w:type="dxa"/>
              <w:left w:w="80" w:type="dxa"/>
              <w:bottom w:w="80" w:type="dxa"/>
              <w:right w:w="80" w:type="dxa"/>
            </w:tcMar>
          </w:tcPr>
          <w:p w14:paraId="117097E1" w14:textId="77777777" w:rsidR="003864D8" w:rsidRPr="003864D8" w:rsidRDefault="003864D8" w:rsidP="00720FAD">
            <w:pPr>
              <w:pStyle w:val="ab"/>
              <w:rPr>
                <w:sz w:val="24"/>
                <w:szCs w:val="24"/>
                <w:lang w:eastAsia="en-US"/>
              </w:rPr>
              <w:pPrChange w:id="196"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277F57E6" w14:textId="77777777" w:rsidR="003864D8" w:rsidRPr="003864D8" w:rsidRDefault="003864D8" w:rsidP="00720FAD">
            <w:pPr>
              <w:pStyle w:val="ab"/>
              <w:rPr>
                <w:rFonts w:eastAsia="Times New Roman"/>
                <w:sz w:val="18"/>
                <w:szCs w:val="18"/>
                <w:u w:color="000000"/>
              </w:rPr>
              <w:pPrChange w:id="197" w:author="weiwei" w:date="2017-12-29T19:47:00Z">
                <w:pPr>
                  <w:spacing w:line="20" w:lineRule="atLeast"/>
                  <w:jc w:val="center"/>
                </w:pPr>
              </w:pPrChange>
            </w:pPr>
            <w:r w:rsidRPr="003864D8">
              <w:rPr>
                <w:rFonts w:eastAsia="Times New Roman"/>
                <w:u w:color="000000"/>
              </w:rPr>
              <w:t>When set, do not capture near indirect calls</w:t>
            </w:r>
          </w:p>
        </w:tc>
      </w:tr>
      <w:tr w:rsidR="003864D8" w:rsidRPr="003864D8" w14:paraId="3601B812"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6E8BE740" w14:textId="77777777" w:rsidR="003864D8" w:rsidRPr="003864D8" w:rsidRDefault="003864D8" w:rsidP="00720FAD">
            <w:pPr>
              <w:pStyle w:val="ab"/>
              <w:rPr>
                <w:rFonts w:eastAsia="Times New Roman"/>
                <w:sz w:val="18"/>
                <w:szCs w:val="18"/>
                <w:u w:color="000000"/>
              </w:rPr>
              <w:pPrChange w:id="198" w:author="weiwei" w:date="2017-12-29T19:47:00Z">
                <w:pPr>
                  <w:spacing w:line="20" w:lineRule="atLeast"/>
                  <w:jc w:val="center"/>
                </w:pPr>
              </w:pPrChange>
            </w:pPr>
            <w:r w:rsidRPr="003864D8">
              <w:rPr>
                <w:rFonts w:eastAsia="Times New Roman"/>
                <w:u w:color="000000"/>
              </w:rPr>
              <w:t xml:space="preserve">NEAR_RET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08338288" w14:textId="77777777" w:rsidR="003864D8" w:rsidRPr="003864D8" w:rsidRDefault="003864D8" w:rsidP="00720FAD">
            <w:pPr>
              <w:pStyle w:val="ab"/>
              <w:rPr>
                <w:rFonts w:eastAsia="Times New Roman"/>
                <w:sz w:val="18"/>
                <w:szCs w:val="18"/>
                <w:u w:color="000000"/>
              </w:rPr>
              <w:pPrChange w:id="199" w:author="weiwei" w:date="2017-12-29T19:47:00Z">
                <w:pPr>
                  <w:spacing w:line="20" w:lineRule="atLeast"/>
                  <w:jc w:val="center"/>
                </w:pPr>
              </w:pPrChange>
            </w:pPr>
            <w:r w:rsidRPr="003864D8">
              <w:rPr>
                <w:rFonts w:eastAsia="Times New Roman"/>
                <w:u w:color="000000"/>
              </w:rPr>
              <w:t xml:space="preserve">5 </w:t>
            </w:r>
          </w:p>
        </w:tc>
        <w:tc>
          <w:tcPr>
            <w:tcW w:w="236" w:type="dxa"/>
            <w:tcBorders>
              <w:top w:val="nil"/>
              <w:left w:val="nil"/>
              <w:bottom w:val="nil"/>
              <w:right w:val="nil"/>
            </w:tcBorders>
            <w:shd w:val="clear" w:color="auto" w:fill="auto"/>
            <w:tcMar>
              <w:top w:w="80" w:type="dxa"/>
              <w:left w:w="80" w:type="dxa"/>
              <w:bottom w:w="80" w:type="dxa"/>
              <w:right w:w="80" w:type="dxa"/>
            </w:tcMar>
          </w:tcPr>
          <w:p w14:paraId="3B234DAF" w14:textId="77777777" w:rsidR="003864D8" w:rsidRPr="003864D8" w:rsidRDefault="003864D8" w:rsidP="00720FAD">
            <w:pPr>
              <w:pStyle w:val="ab"/>
              <w:rPr>
                <w:sz w:val="24"/>
                <w:szCs w:val="24"/>
                <w:lang w:eastAsia="en-US"/>
              </w:rPr>
              <w:pPrChange w:id="200"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546807D7" w14:textId="77777777" w:rsidR="003864D8" w:rsidRPr="003864D8" w:rsidRDefault="003864D8" w:rsidP="00720FAD">
            <w:pPr>
              <w:pStyle w:val="ab"/>
              <w:rPr>
                <w:rFonts w:eastAsia="Times New Roman"/>
                <w:sz w:val="18"/>
                <w:szCs w:val="18"/>
                <w:u w:color="000000"/>
              </w:rPr>
              <w:pPrChange w:id="201" w:author="weiwei" w:date="2017-12-29T19:47:00Z">
                <w:pPr>
                  <w:spacing w:line="20" w:lineRule="atLeast"/>
                  <w:jc w:val="center"/>
                </w:pPr>
              </w:pPrChange>
            </w:pPr>
            <w:r w:rsidRPr="003864D8">
              <w:rPr>
                <w:rFonts w:eastAsia="Times New Roman"/>
                <w:u w:color="000000"/>
              </w:rPr>
              <w:t>When set, do not capture near returns</w:t>
            </w:r>
          </w:p>
        </w:tc>
      </w:tr>
      <w:tr w:rsidR="003864D8" w:rsidRPr="003864D8" w14:paraId="7978FF10"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7AFF52C4" w14:textId="77777777" w:rsidR="003864D8" w:rsidRPr="003864D8" w:rsidRDefault="003864D8" w:rsidP="00720FAD">
            <w:pPr>
              <w:pStyle w:val="ab"/>
              <w:rPr>
                <w:rFonts w:eastAsia="Times New Roman"/>
                <w:sz w:val="18"/>
                <w:szCs w:val="18"/>
                <w:u w:color="000000"/>
              </w:rPr>
              <w:pPrChange w:id="202" w:author="weiwei" w:date="2017-12-29T19:47:00Z">
                <w:pPr>
                  <w:spacing w:line="20" w:lineRule="atLeast"/>
                  <w:jc w:val="center"/>
                </w:pPr>
              </w:pPrChange>
            </w:pPr>
            <w:r w:rsidRPr="003864D8">
              <w:rPr>
                <w:rFonts w:eastAsia="Times New Roman"/>
                <w:u w:color="000000"/>
              </w:rPr>
              <w:t xml:space="preserve">NEAR_IND_JMP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30172D4E" w14:textId="77777777" w:rsidR="003864D8" w:rsidRPr="003864D8" w:rsidRDefault="003864D8" w:rsidP="00720FAD">
            <w:pPr>
              <w:pStyle w:val="ab"/>
              <w:rPr>
                <w:rFonts w:eastAsia="Times New Roman"/>
                <w:sz w:val="18"/>
                <w:szCs w:val="18"/>
                <w:u w:color="000000"/>
              </w:rPr>
              <w:pPrChange w:id="203" w:author="weiwei" w:date="2017-12-29T19:47:00Z">
                <w:pPr>
                  <w:spacing w:line="20" w:lineRule="atLeast"/>
                  <w:jc w:val="center"/>
                </w:pPr>
              </w:pPrChange>
            </w:pPr>
            <w:r w:rsidRPr="003864D8">
              <w:rPr>
                <w:rFonts w:eastAsia="Times New Roman"/>
                <w:u w:color="000000"/>
              </w:rPr>
              <w:t xml:space="preserve">6 </w:t>
            </w:r>
          </w:p>
        </w:tc>
        <w:tc>
          <w:tcPr>
            <w:tcW w:w="236" w:type="dxa"/>
            <w:tcBorders>
              <w:top w:val="nil"/>
              <w:left w:val="nil"/>
              <w:bottom w:val="nil"/>
              <w:right w:val="nil"/>
            </w:tcBorders>
            <w:shd w:val="clear" w:color="auto" w:fill="auto"/>
            <w:tcMar>
              <w:top w:w="80" w:type="dxa"/>
              <w:left w:w="80" w:type="dxa"/>
              <w:bottom w:w="80" w:type="dxa"/>
              <w:right w:w="80" w:type="dxa"/>
            </w:tcMar>
          </w:tcPr>
          <w:p w14:paraId="0431C5CF" w14:textId="77777777" w:rsidR="003864D8" w:rsidRPr="003864D8" w:rsidRDefault="003864D8" w:rsidP="00720FAD">
            <w:pPr>
              <w:pStyle w:val="ab"/>
              <w:rPr>
                <w:sz w:val="24"/>
                <w:szCs w:val="24"/>
                <w:lang w:eastAsia="en-US"/>
              </w:rPr>
              <w:pPrChange w:id="204"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047E39B8" w14:textId="77777777" w:rsidR="003864D8" w:rsidRPr="003864D8" w:rsidRDefault="003864D8" w:rsidP="00720FAD">
            <w:pPr>
              <w:pStyle w:val="ab"/>
              <w:rPr>
                <w:rFonts w:eastAsia="Times New Roman"/>
                <w:sz w:val="18"/>
                <w:szCs w:val="18"/>
                <w:u w:color="000000"/>
              </w:rPr>
              <w:pPrChange w:id="205" w:author="weiwei" w:date="2017-12-29T19:47:00Z">
                <w:pPr>
                  <w:spacing w:line="20" w:lineRule="atLeast"/>
                  <w:jc w:val="center"/>
                </w:pPr>
              </w:pPrChange>
            </w:pPr>
            <w:r w:rsidRPr="003864D8">
              <w:rPr>
                <w:rFonts w:eastAsia="Times New Roman"/>
                <w:u w:color="000000"/>
              </w:rPr>
              <w:t>When set, do not capture near indirect jumps</w:t>
            </w:r>
          </w:p>
        </w:tc>
      </w:tr>
      <w:tr w:rsidR="003864D8" w:rsidRPr="003864D8" w14:paraId="72A1E93D"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31DE03FF" w14:textId="77777777" w:rsidR="003864D8" w:rsidRPr="003864D8" w:rsidRDefault="003864D8" w:rsidP="00720FAD">
            <w:pPr>
              <w:pStyle w:val="ab"/>
              <w:rPr>
                <w:rFonts w:eastAsia="Times New Roman"/>
                <w:sz w:val="18"/>
                <w:szCs w:val="18"/>
                <w:u w:color="000000"/>
              </w:rPr>
              <w:pPrChange w:id="206" w:author="weiwei" w:date="2017-12-29T19:47:00Z">
                <w:pPr>
                  <w:spacing w:line="20" w:lineRule="atLeast"/>
                  <w:jc w:val="center"/>
                </w:pPr>
              </w:pPrChange>
            </w:pPr>
            <w:r w:rsidRPr="003864D8">
              <w:rPr>
                <w:rFonts w:eastAsia="Times New Roman"/>
                <w:u w:color="000000"/>
              </w:rPr>
              <w:t xml:space="preserve">NEAR_REL_JMP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2D4C18CB" w14:textId="77777777" w:rsidR="003864D8" w:rsidRPr="003864D8" w:rsidRDefault="003864D8" w:rsidP="00720FAD">
            <w:pPr>
              <w:pStyle w:val="ab"/>
              <w:rPr>
                <w:rFonts w:eastAsia="Times New Roman"/>
                <w:sz w:val="18"/>
                <w:szCs w:val="18"/>
                <w:u w:color="000000"/>
              </w:rPr>
              <w:pPrChange w:id="207" w:author="weiwei" w:date="2017-12-29T19:47:00Z">
                <w:pPr>
                  <w:spacing w:line="20" w:lineRule="atLeast"/>
                  <w:jc w:val="center"/>
                </w:pPr>
              </w:pPrChange>
            </w:pPr>
            <w:r w:rsidRPr="003864D8">
              <w:rPr>
                <w:rFonts w:eastAsia="Times New Roman"/>
                <w:u w:color="000000"/>
              </w:rPr>
              <w:t xml:space="preserve">7 </w:t>
            </w:r>
          </w:p>
        </w:tc>
        <w:tc>
          <w:tcPr>
            <w:tcW w:w="236" w:type="dxa"/>
            <w:tcBorders>
              <w:top w:val="nil"/>
              <w:left w:val="nil"/>
              <w:bottom w:val="nil"/>
              <w:right w:val="nil"/>
            </w:tcBorders>
            <w:shd w:val="clear" w:color="auto" w:fill="auto"/>
            <w:tcMar>
              <w:top w:w="80" w:type="dxa"/>
              <w:left w:w="80" w:type="dxa"/>
              <w:bottom w:w="80" w:type="dxa"/>
              <w:right w:w="80" w:type="dxa"/>
            </w:tcMar>
          </w:tcPr>
          <w:p w14:paraId="5B5FDE57" w14:textId="77777777" w:rsidR="003864D8" w:rsidRPr="003864D8" w:rsidRDefault="003864D8" w:rsidP="00720FAD">
            <w:pPr>
              <w:pStyle w:val="ab"/>
              <w:rPr>
                <w:sz w:val="24"/>
                <w:szCs w:val="24"/>
                <w:lang w:eastAsia="en-US"/>
              </w:rPr>
              <w:pPrChange w:id="208"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07E18B19" w14:textId="77777777" w:rsidR="003864D8" w:rsidRPr="003864D8" w:rsidRDefault="003864D8" w:rsidP="00720FAD">
            <w:pPr>
              <w:pStyle w:val="ab"/>
              <w:rPr>
                <w:rFonts w:eastAsia="Times New Roman"/>
                <w:sz w:val="18"/>
                <w:szCs w:val="18"/>
                <w:u w:color="000000"/>
              </w:rPr>
              <w:pPrChange w:id="209" w:author="weiwei" w:date="2017-12-29T19:47:00Z">
                <w:pPr>
                  <w:spacing w:line="20" w:lineRule="atLeast"/>
                  <w:jc w:val="center"/>
                </w:pPr>
              </w:pPrChange>
            </w:pPr>
            <w:r w:rsidRPr="003864D8">
              <w:rPr>
                <w:rFonts w:eastAsia="Times New Roman"/>
                <w:u w:color="000000"/>
              </w:rPr>
              <w:t>When set, do not capture near relative jumps</w:t>
            </w:r>
          </w:p>
        </w:tc>
      </w:tr>
      <w:tr w:rsidR="003864D8" w:rsidRPr="003864D8" w14:paraId="07D4E80F" w14:textId="77777777" w:rsidTr="005805BD">
        <w:trPr>
          <w:trHeight w:val="174"/>
          <w:jc w:val="center"/>
        </w:trPr>
        <w:tc>
          <w:tcPr>
            <w:tcW w:w="1483" w:type="dxa"/>
            <w:tcBorders>
              <w:top w:val="nil"/>
              <w:left w:val="nil"/>
              <w:bottom w:val="nil"/>
              <w:right w:val="nil"/>
            </w:tcBorders>
            <w:shd w:val="clear" w:color="auto" w:fill="auto"/>
            <w:tcMar>
              <w:top w:w="80" w:type="dxa"/>
              <w:left w:w="80" w:type="dxa"/>
              <w:bottom w:w="80" w:type="dxa"/>
              <w:right w:w="80" w:type="dxa"/>
            </w:tcMar>
            <w:vAlign w:val="center"/>
          </w:tcPr>
          <w:p w14:paraId="487DBAFA" w14:textId="77777777" w:rsidR="003864D8" w:rsidRPr="003864D8" w:rsidRDefault="003864D8" w:rsidP="00720FAD">
            <w:pPr>
              <w:pStyle w:val="ab"/>
              <w:rPr>
                <w:rFonts w:eastAsia="Times New Roman"/>
                <w:sz w:val="18"/>
                <w:szCs w:val="18"/>
                <w:u w:color="000000"/>
              </w:rPr>
              <w:pPrChange w:id="210" w:author="weiwei" w:date="2017-12-29T19:47:00Z">
                <w:pPr>
                  <w:spacing w:line="20" w:lineRule="atLeast"/>
                  <w:jc w:val="center"/>
                </w:pPr>
              </w:pPrChange>
            </w:pPr>
            <w:r w:rsidRPr="003864D8">
              <w:rPr>
                <w:rFonts w:eastAsia="Times New Roman"/>
                <w:u w:color="000000"/>
              </w:rPr>
              <w:t xml:space="preserve">FAR_BRANCH </w:t>
            </w:r>
          </w:p>
        </w:tc>
        <w:tc>
          <w:tcPr>
            <w:tcW w:w="821" w:type="dxa"/>
            <w:tcBorders>
              <w:top w:val="nil"/>
              <w:left w:val="nil"/>
              <w:bottom w:val="nil"/>
              <w:right w:val="nil"/>
            </w:tcBorders>
            <w:shd w:val="clear" w:color="auto" w:fill="auto"/>
            <w:tcMar>
              <w:top w:w="80" w:type="dxa"/>
              <w:left w:w="80" w:type="dxa"/>
              <w:bottom w:w="80" w:type="dxa"/>
              <w:right w:w="80" w:type="dxa"/>
            </w:tcMar>
            <w:vAlign w:val="center"/>
          </w:tcPr>
          <w:p w14:paraId="1A7ADF5D" w14:textId="77777777" w:rsidR="003864D8" w:rsidRPr="003864D8" w:rsidRDefault="003864D8" w:rsidP="00720FAD">
            <w:pPr>
              <w:pStyle w:val="ab"/>
              <w:rPr>
                <w:rFonts w:eastAsia="Times New Roman"/>
                <w:sz w:val="18"/>
                <w:szCs w:val="18"/>
                <w:u w:color="000000"/>
              </w:rPr>
              <w:pPrChange w:id="211" w:author="weiwei" w:date="2017-12-29T19:47:00Z">
                <w:pPr>
                  <w:spacing w:line="20" w:lineRule="atLeast"/>
                  <w:jc w:val="center"/>
                </w:pPr>
              </w:pPrChange>
            </w:pPr>
            <w:r w:rsidRPr="003864D8">
              <w:rPr>
                <w:rFonts w:eastAsia="Times New Roman"/>
                <w:u w:color="000000"/>
              </w:rPr>
              <w:t xml:space="preserve">8 </w:t>
            </w:r>
          </w:p>
        </w:tc>
        <w:tc>
          <w:tcPr>
            <w:tcW w:w="236" w:type="dxa"/>
            <w:tcBorders>
              <w:top w:val="nil"/>
              <w:left w:val="nil"/>
              <w:bottom w:val="nil"/>
              <w:right w:val="nil"/>
            </w:tcBorders>
            <w:shd w:val="clear" w:color="auto" w:fill="auto"/>
            <w:tcMar>
              <w:top w:w="80" w:type="dxa"/>
              <w:left w:w="80" w:type="dxa"/>
              <w:bottom w:w="80" w:type="dxa"/>
              <w:right w:w="80" w:type="dxa"/>
            </w:tcMar>
          </w:tcPr>
          <w:p w14:paraId="76D7C4C1" w14:textId="77777777" w:rsidR="003864D8" w:rsidRPr="003864D8" w:rsidRDefault="003864D8" w:rsidP="00720FAD">
            <w:pPr>
              <w:pStyle w:val="ab"/>
              <w:rPr>
                <w:sz w:val="24"/>
                <w:szCs w:val="24"/>
                <w:lang w:eastAsia="en-US"/>
              </w:rPr>
              <w:pPrChange w:id="212" w:author="weiwei" w:date="2017-12-29T19:47:00Z">
                <w:pPr>
                  <w:widowControl/>
                  <w:jc w:val="left"/>
                </w:pPr>
              </w:pPrChange>
            </w:pPr>
          </w:p>
        </w:tc>
        <w:tc>
          <w:tcPr>
            <w:tcW w:w="3687" w:type="dxa"/>
            <w:tcBorders>
              <w:top w:val="nil"/>
              <w:left w:val="nil"/>
              <w:bottom w:val="nil"/>
              <w:right w:val="nil"/>
            </w:tcBorders>
            <w:shd w:val="clear" w:color="auto" w:fill="auto"/>
            <w:tcMar>
              <w:top w:w="80" w:type="dxa"/>
              <w:left w:w="80" w:type="dxa"/>
              <w:bottom w:w="80" w:type="dxa"/>
              <w:right w:w="80" w:type="dxa"/>
            </w:tcMar>
            <w:vAlign w:val="center"/>
          </w:tcPr>
          <w:p w14:paraId="4EA41560" w14:textId="77777777" w:rsidR="003864D8" w:rsidRPr="003864D8" w:rsidRDefault="003864D8" w:rsidP="00720FAD">
            <w:pPr>
              <w:pStyle w:val="ab"/>
              <w:rPr>
                <w:rFonts w:eastAsia="Times New Roman"/>
                <w:sz w:val="18"/>
                <w:szCs w:val="18"/>
                <w:u w:color="000000"/>
              </w:rPr>
              <w:pPrChange w:id="213" w:author="weiwei" w:date="2017-12-29T19:47:00Z">
                <w:pPr>
                  <w:spacing w:line="20" w:lineRule="atLeast"/>
                  <w:jc w:val="center"/>
                </w:pPr>
              </w:pPrChange>
            </w:pPr>
            <w:r w:rsidRPr="003864D8">
              <w:rPr>
                <w:rFonts w:eastAsia="Times New Roman"/>
                <w:u w:color="000000"/>
              </w:rPr>
              <w:t>When set, do not capture far branches</w:t>
            </w:r>
          </w:p>
        </w:tc>
      </w:tr>
      <w:tr w:rsidR="003864D8" w:rsidRPr="003864D8" w14:paraId="20C1AC83" w14:textId="77777777" w:rsidTr="005805BD">
        <w:trPr>
          <w:trHeight w:val="184"/>
          <w:jc w:val="center"/>
        </w:trPr>
        <w:tc>
          <w:tcPr>
            <w:tcW w:w="1483"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0DD7354F" w14:textId="77777777" w:rsidR="003864D8" w:rsidRPr="003864D8" w:rsidRDefault="003864D8" w:rsidP="00720FAD">
            <w:pPr>
              <w:pStyle w:val="ab"/>
              <w:rPr>
                <w:rFonts w:eastAsia="Times New Roman"/>
                <w:sz w:val="18"/>
                <w:szCs w:val="18"/>
                <w:u w:color="000000"/>
              </w:rPr>
              <w:pPrChange w:id="214" w:author="weiwei" w:date="2017-12-29T19:47:00Z">
                <w:pPr>
                  <w:spacing w:line="20" w:lineRule="atLeast"/>
                  <w:jc w:val="center"/>
                </w:pPr>
              </w:pPrChange>
            </w:pPr>
            <w:r w:rsidRPr="003864D8">
              <w:rPr>
                <w:rFonts w:eastAsia="Times New Roman"/>
                <w:u w:color="000000"/>
              </w:rPr>
              <w:t xml:space="preserve">Reserved </w:t>
            </w:r>
          </w:p>
        </w:tc>
        <w:tc>
          <w:tcPr>
            <w:tcW w:w="821"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1424D179" w14:textId="77777777" w:rsidR="003864D8" w:rsidRPr="003864D8" w:rsidRDefault="003864D8" w:rsidP="00720FAD">
            <w:pPr>
              <w:pStyle w:val="ab"/>
              <w:rPr>
                <w:rFonts w:eastAsia="Times New Roman"/>
                <w:sz w:val="18"/>
                <w:szCs w:val="18"/>
                <w:u w:color="000000"/>
              </w:rPr>
              <w:pPrChange w:id="215" w:author="weiwei" w:date="2017-12-29T19:47:00Z">
                <w:pPr>
                  <w:spacing w:line="20" w:lineRule="atLeast"/>
                  <w:jc w:val="center"/>
                </w:pPr>
              </w:pPrChange>
            </w:pPr>
            <w:r w:rsidRPr="003864D8">
              <w:rPr>
                <w:rFonts w:eastAsia="Times New Roman"/>
                <w:u w:color="000000"/>
              </w:rPr>
              <w:t xml:space="preserve">63:9 </w:t>
            </w:r>
          </w:p>
        </w:tc>
        <w:tc>
          <w:tcPr>
            <w:tcW w:w="236" w:type="dxa"/>
            <w:tcBorders>
              <w:top w:val="nil"/>
              <w:left w:val="nil"/>
              <w:bottom w:val="single" w:sz="8" w:space="0" w:color="000000"/>
              <w:right w:val="nil"/>
            </w:tcBorders>
            <w:shd w:val="clear" w:color="auto" w:fill="auto"/>
            <w:tcMar>
              <w:top w:w="80" w:type="dxa"/>
              <w:left w:w="80" w:type="dxa"/>
              <w:bottom w:w="80" w:type="dxa"/>
              <w:right w:w="80" w:type="dxa"/>
            </w:tcMar>
          </w:tcPr>
          <w:p w14:paraId="6384C427" w14:textId="77777777" w:rsidR="003864D8" w:rsidRPr="003864D8" w:rsidRDefault="003864D8" w:rsidP="00720FAD">
            <w:pPr>
              <w:pStyle w:val="ab"/>
              <w:rPr>
                <w:sz w:val="24"/>
                <w:szCs w:val="24"/>
                <w:lang w:eastAsia="en-US"/>
              </w:rPr>
              <w:pPrChange w:id="216" w:author="weiwei" w:date="2017-12-29T19:47:00Z">
                <w:pPr>
                  <w:widowControl/>
                  <w:jc w:val="left"/>
                </w:pPr>
              </w:pPrChange>
            </w:pPr>
          </w:p>
        </w:tc>
        <w:tc>
          <w:tcPr>
            <w:tcW w:w="3687" w:type="dxa"/>
            <w:tcBorders>
              <w:top w:val="nil"/>
              <w:left w:val="nil"/>
              <w:bottom w:val="single" w:sz="8" w:space="0" w:color="000000"/>
              <w:right w:val="nil"/>
            </w:tcBorders>
            <w:shd w:val="clear" w:color="auto" w:fill="auto"/>
            <w:tcMar>
              <w:top w:w="80" w:type="dxa"/>
              <w:left w:w="80" w:type="dxa"/>
              <w:bottom w:w="80" w:type="dxa"/>
              <w:right w:w="80" w:type="dxa"/>
            </w:tcMar>
            <w:vAlign w:val="center"/>
          </w:tcPr>
          <w:p w14:paraId="77660B05" w14:textId="77777777" w:rsidR="003864D8" w:rsidRPr="003864D8" w:rsidRDefault="003864D8" w:rsidP="00720FAD">
            <w:pPr>
              <w:pStyle w:val="ab"/>
              <w:rPr>
                <w:sz w:val="24"/>
                <w:szCs w:val="24"/>
                <w:lang w:eastAsia="en-US"/>
              </w:rPr>
              <w:pPrChange w:id="217" w:author="weiwei" w:date="2017-12-29T19:47:00Z">
                <w:pPr>
                  <w:widowControl/>
                  <w:jc w:val="left"/>
                </w:pPr>
              </w:pPrChange>
            </w:pPr>
          </w:p>
        </w:tc>
      </w:tr>
    </w:tbl>
    <w:p w14:paraId="4103F46F"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p>
    <w:p w14:paraId="4FC50DCE" w14:textId="77777777" w:rsidR="003864D8" w:rsidRPr="003864D8" w:rsidRDefault="003864D8" w:rsidP="003864D8">
      <w:pPr>
        <w:widowControl/>
        <w:numPr>
          <w:ilvl w:val="0"/>
          <w:numId w:val="3"/>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启用</w:t>
      </w:r>
      <w:r w:rsidRPr="003864D8">
        <w:rPr>
          <w:rFonts w:ascii="Times New Roman" w:eastAsia="Times New Roman" w:hAnsi="Times New Roman" w:cs="Times New Roman"/>
          <w:color w:val="000000"/>
          <w:sz w:val="18"/>
          <w:szCs w:val="18"/>
          <w:u w:color="000000"/>
          <w:bdr w:val="nil"/>
        </w:rPr>
        <w:t>Intel</w:t>
      </w:r>
      <w:r w:rsidRPr="003864D8">
        <w:rPr>
          <w:rFonts w:ascii="Times New Roman" w:eastAsia="宋体" w:hAnsi="Times New Roman" w:cs="Times New Roman" w:hint="eastAsia"/>
          <w:color w:val="000000"/>
          <w:sz w:val="18"/>
          <w:szCs w:val="18"/>
          <w:u w:color="000000"/>
          <w:bdr w:val="nil"/>
          <w:lang w:eastAsia="zh-TW"/>
        </w:rPr>
        <w:t>支持的</w:t>
      </w:r>
      <w:r w:rsidRPr="003864D8">
        <w:rPr>
          <w:rFonts w:ascii="Times New Roman" w:eastAsia="Times New Roman" w:hAnsi="Times New Roman" w:cs="Times New Roman"/>
          <w:color w:val="000000"/>
          <w:sz w:val="18"/>
          <w:szCs w:val="18"/>
          <w:u w:color="000000"/>
          <w:bdr w:val="nil"/>
        </w:rPr>
        <w:t>”freeze_on_pmi”</w:t>
      </w:r>
      <w:r w:rsidRPr="003864D8">
        <w:rPr>
          <w:rFonts w:ascii="Times New Roman" w:eastAsia="宋体" w:hAnsi="Times New Roman" w:cs="Times New Roman" w:hint="eastAsia"/>
          <w:color w:val="000000"/>
          <w:sz w:val="18"/>
          <w:szCs w:val="18"/>
          <w:u w:color="000000"/>
          <w:bdr w:val="nil"/>
          <w:lang w:eastAsia="zh-TW"/>
        </w:rPr>
        <w:t>特性，让触发</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eastAsia="zh-TW"/>
        </w:rPr>
        <w:t>事件过后的分支事件不再写入</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eastAsia="zh-TW"/>
        </w:rPr>
        <w:t>记录当中。</w:t>
      </w:r>
    </w:p>
    <w:p w14:paraId="55AF7C9D" w14:textId="77777777" w:rsidR="003864D8" w:rsidRPr="003864D8" w:rsidRDefault="003864D8" w:rsidP="003864D8">
      <w:pPr>
        <w:pBdr>
          <w:top w:val="nil"/>
          <w:left w:val="nil"/>
          <w:bottom w:val="nil"/>
          <w:right w:val="nil"/>
          <w:between w:val="nil"/>
          <w:bar w:val="nil"/>
        </w:pBdr>
        <w:tabs>
          <w:tab w:val="left" w:pos="357"/>
        </w:tabs>
        <w:ind w:left="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借助</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中的分支地址及目标地址信息，我们可以在</w:t>
      </w:r>
      <w:r w:rsidRPr="003864D8">
        <w:rPr>
          <w:rFonts w:ascii="Times New Roman" w:eastAsia="Times New Roman" w:hAnsi="Times New Roman" w:cs="Times New Roman"/>
          <w:color w:val="000000"/>
          <w:sz w:val="18"/>
          <w:szCs w:val="18"/>
          <w:u w:color="000000"/>
          <w:bdr w:val="nil"/>
        </w:rPr>
        <w:t>PMI</w:t>
      </w:r>
      <w:r w:rsidRPr="003864D8">
        <w:rPr>
          <w:rFonts w:ascii="Times New Roman" w:eastAsia="宋体" w:hAnsi="Times New Roman" w:cs="Times New Roman" w:hint="eastAsia"/>
          <w:color w:val="000000"/>
          <w:sz w:val="18"/>
          <w:szCs w:val="18"/>
          <w:u w:color="000000"/>
          <w:bdr w:val="nil"/>
          <w:lang w:val="zh-TW" w:eastAsia="zh-TW"/>
        </w:rPr>
        <w:t>事件处理函数中进行两个方向的动态反汇编进而进行疑似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和</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的判定：</w:t>
      </w:r>
    </w:p>
    <w:p w14:paraId="484C78A3"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以当前分支地址为起点，可以判定当前分支信息，如果为</w:t>
      </w:r>
      <w:r w:rsidRPr="003864D8">
        <w:rPr>
          <w:rFonts w:ascii="Times New Roman" w:eastAsia="Times New Roman" w:hAnsi="Times New Roman" w:cs="Times New Roman"/>
          <w:color w:val="000000"/>
          <w:sz w:val="18"/>
          <w:szCs w:val="18"/>
          <w:u w:color="000000"/>
          <w:bdr w:val="nil"/>
        </w:rPr>
        <w:t>ret</w:t>
      </w:r>
      <w:r w:rsidRPr="003864D8">
        <w:rPr>
          <w:rFonts w:ascii="Times New Roman" w:eastAsia="宋体" w:hAnsi="Times New Roman" w:cs="Times New Roman" w:hint="eastAsia"/>
          <w:color w:val="000000"/>
          <w:sz w:val="18"/>
          <w:szCs w:val="18"/>
          <w:u w:color="000000"/>
          <w:bdr w:val="nil"/>
          <w:lang w:eastAsia="zh-TW"/>
        </w:rPr>
        <w:t>指令，那么可以向目标地址低地址方向进行反汇编，判定目标地址上一条指令是否为</w:t>
      </w:r>
      <w:r w:rsidRPr="003864D8">
        <w:rPr>
          <w:rFonts w:ascii="Times New Roman" w:eastAsia="Times New Roman" w:hAnsi="Times New Roman" w:cs="Times New Roman"/>
          <w:color w:val="000000"/>
          <w:sz w:val="18"/>
          <w:szCs w:val="18"/>
          <w:u w:color="000000"/>
          <w:bdr w:val="nil"/>
        </w:rPr>
        <w:t>call</w:t>
      </w:r>
      <w:r w:rsidRPr="003864D8">
        <w:rPr>
          <w:rFonts w:ascii="Times New Roman" w:eastAsia="宋体" w:hAnsi="Times New Roman" w:cs="Times New Roman" w:hint="eastAsia"/>
          <w:color w:val="000000"/>
          <w:sz w:val="18"/>
          <w:szCs w:val="18"/>
          <w:u w:color="000000"/>
          <w:bdr w:val="nil"/>
          <w:lang w:eastAsia="zh-TW"/>
        </w:rPr>
        <w:t>指令，如果不是，那么当前分支片段为疑似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38BCEABE"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以上一触发事件分支的目标地址为起点，向高地址方向进行反汇编，如果在不包含无条件跳转（包含中断）的情况经过较短（未超过</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指令序列长度阈值）的指令片段到达当前记录分支地址，那么当前分支片段为疑似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42865995" w14:textId="77777777" w:rsidR="003864D8" w:rsidRPr="003864D8" w:rsidRDefault="003864D8" w:rsidP="003864D8">
      <w:pPr>
        <w:widowControl/>
        <w:numPr>
          <w:ilvl w:val="0"/>
          <w:numId w:val="4"/>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如果当前指令为系统调用指令，如果其参数和上一个疑似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的参数是相同的，则认为当前片段为</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eastAsia="zh-TW"/>
        </w:rPr>
        <w:t>。</w:t>
      </w:r>
    </w:p>
    <w:p w14:paraId="37278BCF" w14:textId="77777777" w:rsidR="003864D8" w:rsidRPr="003864D8" w:rsidRDefault="003864D8" w:rsidP="003864D8">
      <w:pPr>
        <w:pBdr>
          <w:top w:val="nil"/>
          <w:left w:val="nil"/>
          <w:bottom w:val="nil"/>
          <w:right w:val="nil"/>
          <w:between w:val="nil"/>
          <w:bar w:val="nil"/>
        </w:pBdr>
        <w:tabs>
          <w:tab w:val="left" w:pos="357"/>
        </w:tabs>
        <w:ind w:left="417"/>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为了支持长无效片段的检测，我们需要进行如下支持：</w:t>
      </w:r>
    </w:p>
    <w:p w14:paraId="032B6682" w14:textId="77777777" w:rsidR="003864D8" w:rsidRPr="003864D8" w:rsidRDefault="003864D8" w:rsidP="003864D8">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记录上一个疑似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末尾系统的状态；</w:t>
      </w:r>
    </w:p>
    <w:p w14:paraId="330848B1" w14:textId="77777777" w:rsidR="003864D8" w:rsidRPr="003864D8" w:rsidRDefault="003864D8" w:rsidP="003864D8">
      <w:pPr>
        <w:widowControl/>
        <w:numPr>
          <w:ilvl w:val="0"/>
          <w:numId w:val="5"/>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每次触发检查时，与当前分支的状态进行比较，如果未超过阈值，那么将其标为长无效片段；</w:t>
      </w:r>
    </w:p>
    <w:p w14:paraId="5FD9825F"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为了进行疑似</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判定，我们针对部分敏感系统调用进行了修改，在这些系统调用处理函数开始处插入对应的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检查机制，通过</w:t>
      </w:r>
      <w:r w:rsidRPr="003864D8">
        <w:rPr>
          <w:rFonts w:ascii="Times New Roman" w:eastAsia="Times New Roman" w:hAnsi="Times New Roman" w:cs="Times New Roman"/>
          <w:color w:val="000000"/>
          <w:sz w:val="18"/>
          <w:szCs w:val="18"/>
          <w:u w:color="000000"/>
          <w:bdr w:val="nil"/>
        </w:rPr>
        <w:t>LBR</w:t>
      </w:r>
      <w:r w:rsidRPr="003864D8">
        <w:rPr>
          <w:rFonts w:ascii="Times New Roman" w:eastAsia="宋体" w:hAnsi="Times New Roman" w:cs="Times New Roman" w:hint="eastAsia"/>
          <w:color w:val="000000"/>
          <w:sz w:val="18"/>
          <w:szCs w:val="18"/>
          <w:u w:color="000000"/>
          <w:bdr w:val="nil"/>
          <w:lang w:val="zh-TW" w:eastAsia="zh-TW"/>
        </w:rPr>
        <w:t>记录的中断指令信息，采用类似的反汇编技术判定当前系统调用片段是否为疑似</w:t>
      </w:r>
      <w:r w:rsidRPr="003864D8">
        <w:rPr>
          <w:rFonts w:ascii="Times New Roman" w:eastAsia="Times New Roman" w:hAnsi="Times New Roman" w:cs="Times New Roman"/>
          <w:color w:val="000000"/>
          <w:sz w:val="18"/>
          <w:szCs w:val="18"/>
          <w:u w:color="000000"/>
          <w:bdr w:val="nil"/>
        </w:rPr>
        <w:t>critical gadget</w:t>
      </w:r>
      <w:r w:rsidRPr="003864D8">
        <w:rPr>
          <w:rFonts w:ascii="Times New Roman" w:eastAsia="宋体" w:hAnsi="Times New Roman" w:cs="Times New Roman" w:hint="eastAsia"/>
          <w:color w:val="000000"/>
          <w:sz w:val="18"/>
          <w:szCs w:val="18"/>
          <w:u w:color="000000"/>
          <w:bdr w:val="nil"/>
          <w:lang w:val="zh-TW" w:eastAsia="zh-TW"/>
        </w:rPr>
        <w:t>。</w:t>
      </w:r>
    </w:p>
    <w:p w14:paraId="366B5FB6" w14:textId="77777777" w:rsidR="003864D8" w:rsidRPr="003864D8" w:rsidRDefault="003864D8" w:rsidP="003864D8">
      <w:pPr>
        <w:pBdr>
          <w:top w:val="nil"/>
          <w:left w:val="nil"/>
          <w:bottom w:val="nil"/>
          <w:right w:val="nil"/>
          <w:between w:val="nil"/>
          <w:bar w:val="nil"/>
        </w:pBdr>
        <w:tabs>
          <w:tab w:val="left" w:pos="357"/>
        </w:tabs>
        <w:ind w:firstLine="372"/>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val="zh-TW" w:eastAsia="zh-TW"/>
        </w:rPr>
        <w:t>结合这些</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判定以及相应的</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val="zh-TW" w:eastAsia="zh-TW"/>
        </w:rPr>
        <w:t>攻击判定策略，我们的原型系统会在发生疑似</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val="zh-TW" w:eastAsia="zh-TW"/>
        </w:rPr>
        <w:t>攻击时及时终止受攻击的用户程序。</w:t>
      </w:r>
    </w:p>
    <w:p w14:paraId="5043A3DB" w14:textId="77777777" w:rsidR="003864D8" w:rsidRPr="003864D8" w:rsidRDefault="003864D8" w:rsidP="003864D8">
      <w:pPr>
        <w:keepNext/>
        <w:keepLines/>
        <w:widowControl/>
        <w:numPr>
          <w:ilvl w:val="1"/>
          <w:numId w:val="2"/>
        </w:numPr>
        <w:pBdr>
          <w:top w:val="nil"/>
          <w:left w:val="nil"/>
          <w:bottom w:val="nil"/>
          <w:right w:val="nil"/>
          <w:between w:val="nil"/>
          <w:bar w:val="nil"/>
        </w:pBdr>
        <w:tabs>
          <w:tab w:val="left" w:pos="414"/>
          <w:tab w:val="left" w:pos="2061"/>
        </w:tabs>
        <w:spacing w:before="71" w:after="71"/>
        <w:jc w:val="left"/>
        <w:outlineLvl w:val="1"/>
        <w:rPr>
          <w:rFonts w:ascii="黑体" w:eastAsia="黑体" w:hAnsi="黑体" w:cs="黑体"/>
          <w:color w:val="000000"/>
          <w:kern w:val="0"/>
          <w:sz w:val="18"/>
          <w:szCs w:val="18"/>
          <w:u w:color="000000"/>
          <w:bdr w:val="nil"/>
          <w:lang w:val="zh-TW" w:eastAsia="zh-TW"/>
        </w:rPr>
      </w:pPr>
      <w:r w:rsidRPr="003864D8">
        <w:rPr>
          <w:rFonts w:ascii="Arial Unicode MS" w:eastAsia="黑体" w:hAnsi="Arial Unicode MS" w:cs="Arial Unicode MS"/>
          <w:color w:val="000000"/>
          <w:kern w:val="0"/>
          <w:sz w:val="18"/>
          <w:szCs w:val="18"/>
          <w:u w:color="000000"/>
          <w:bdr w:val="nil"/>
          <w:lang w:eastAsia="zh-TW"/>
        </w:rPr>
        <w:t>阈值选择</w:t>
      </w:r>
    </w:p>
    <w:p w14:paraId="4DF1E120" w14:textId="59A98165"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PerfCFI</w:t>
      </w:r>
      <w:r w:rsidRPr="003864D8">
        <w:rPr>
          <w:rFonts w:ascii="Times New Roman" w:eastAsia="宋体" w:hAnsi="Times New Roman" w:cs="Times New Roman" w:hint="eastAsia"/>
          <w:color w:val="000000"/>
          <w:sz w:val="18"/>
          <w:szCs w:val="18"/>
          <w:u w:color="000000"/>
          <w:bdr w:val="nil"/>
          <w:lang w:val="zh-TW" w:eastAsia="zh-TW"/>
        </w:rPr>
        <w:t>在检测过程中需要设置两个阈值：</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指令片段</w:t>
      </w:r>
      <w:commentRangeStart w:id="218"/>
      <w:r w:rsidRPr="003864D8">
        <w:rPr>
          <w:rFonts w:ascii="Times New Roman" w:eastAsia="宋体" w:hAnsi="Times New Roman" w:cs="Times New Roman" w:hint="eastAsia"/>
          <w:color w:val="000000"/>
          <w:sz w:val="18"/>
          <w:szCs w:val="18"/>
          <w:u w:color="000000"/>
          <w:bdr w:val="nil"/>
          <w:lang w:val="zh-TW" w:eastAsia="zh-TW"/>
        </w:rPr>
        <w:t>最长长度</w:t>
      </w:r>
      <w:r w:rsidRPr="003864D8">
        <w:rPr>
          <w:rFonts w:ascii="Times New Roman" w:eastAsia="Times New Roman" w:hAnsi="Times New Roman" w:cs="Times New Roman"/>
          <w:color w:val="000000"/>
          <w:sz w:val="18"/>
          <w:szCs w:val="18"/>
          <w:u w:color="000000"/>
          <w:bdr w:val="nil"/>
        </w:rPr>
        <w:t>(maxGadgetLength)</w:t>
      </w:r>
      <w:r w:rsidRPr="003864D8">
        <w:rPr>
          <w:rFonts w:ascii="Times New Roman" w:eastAsia="宋体" w:hAnsi="Times New Roman" w:cs="Times New Roman" w:hint="eastAsia"/>
          <w:color w:val="000000"/>
          <w:sz w:val="18"/>
          <w:szCs w:val="18"/>
          <w:u w:color="000000"/>
          <w:bdr w:val="nil"/>
          <w:lang w:val="zh-TW" w:eastAsia="zh-TW"/>
        </w:rPr>
        <w:t>以及</w:t>
      </w:r>
      <w:ins w:id="219" w:author="weiwei" w:date="2017-12-29T19:55:00Z">
        <w:r w:rsidR="007C43C6">
          <w:rPr>
            <w:rFonts w:ascii="Times New Roman" w:eastAsia="宋体" w:hAnsi="Times New Roman" w:cs="Times New Roman" w:hint="eastAsia"/>
            <w:color w:val="000000"/>
            <w:sz w:val="18"/>
            <w:szCs w:val="18"/>
            <w:u w:color="000000"/>
            <w:bdr w:val="nil"/>
            <w:lang w:val="zh-TW"/>
          </w:rPr>
          <w:t>ROP</w:t>
        </w:r>
        <w:r w:rsidR="007C43C6">
          <w:rPr>
            <w:rFonts w:ascii="Times New Roman" w:eastAsia="PMingLiU" w:hAnsi="Times New Roman" w:cs="Times New Roman"/>
            <w:color w:val="000000"/>
            <w:sz w:val="18"/>
            <w:szCs w:val="18"/>
            <w:u w:color="000000"/>
            <w:bdr w:val="nil"/>
            <w:lang w:val="zh-TW" w:eastAsia="zh-TW"/>
          </w:rPr>
          <w:t xml:space="preserve"> </w:t>
        </w:r>
      </w:ins>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链最</w:t>
      </w:r>
      <w:ins w:id="220" w:author="weiwei" w:date="2017-12-29T19:55:00Z">
        <w:r w:rsidR="007C43C6">
          <w:rPr>
            <w:rFonts w:ascii="Times New Roman" w:hAnsi="Times New Roman" w:cs="Times New Roman" w:hint="eastAsia"/>
            <w:color w:val="000000"/>
            <w:sz w:val="18"/>
            <w:szCs w:val="18"/>
            <w:u w:color="000000"/>
            <w:bdr w:val="nil"/>
            <w:lang w:val="zh-TW"/>
          </w:rPr>
          <w:t>小</w:t>
        </w:r>
      </w:ins>
      <w:ins w:id="221" w:author="wang" w:date="2017-12-27T11:14:00Z">
        <w:del w:id="222" w:author="weiwei" w:date="2017-12-29T19:51:00Z">
          <w:r w:rsidR="00173E9D" w:rsidDel="00720FAD">
            <w:rPr>
              <w:rFonts w:ascii="Times New Roman" w:hAnsi="Times New Roman" w:cs="Times New Roman" w:hint="eastAsia"/>
              <w:color w:val="000000"/>
              <w:sz w:val="18"/>
              <w:szCs w:val="18"/>
              <w:u w:color="000000"/>
              <w:bdr w:val="nil"/>
              <w:lang w:val="zh-TW"/>
            </w:rPr>
            <w:delText>短</w:delText>
          </w:r>
        </w:del>
      </w:ins>
      <w:del w:id="223" w:author="wang" w:date="2017-12-27T11:14:00Z">
        <w:r w:rsidRPr="003864D8" w:rsidDel="00173E9D">
          <w:rPr>
            <w:rFonts w:ascii="Times New Roman" w:eastAsia="宋体" w:hAnsi="Times New Roman" w:cs="Times New Roman" w:hint="eastAsia"/>
            <w:color w:val="000000"/>
            <w:sz w:val="18"/>
            <w:szCs w:val="18"/>
            <w:u w:color="000000"/>
            <w:bdr w:val="nil"/>
            <w:lang w:val="zh-TW" w:eastAsia="zh-TW"/>
          </w:rPr>
          <w:delText>长</w:delText>
        </w:r>
      </w:del>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ins w:id="224" w:author="wang" w:date="2017-12-27T11:14:00Z">
        <w:r w:rsidR="00173E9D">
          <w:rPr>
            <w:rFonts w:ascii="Times New Roman" w:eastAsia="Times New Roman" w:hAnsi="Times New Roman" w:cs="Times New Roman"/>
            <w:color w:val="000000"/>
            <w:sz w:val="18"/>
            <w:szCs w:val="18"/>
            <w:u w:color="000000"/>
            <w:bdr w:val="nil"/>
          </w:rPr>
          <w:t>m</w:t>
        </w:r>
      </w:ins>
      <w:ins w:id="225" w:author="weiwei" w:date="2017-12-29T19:55:00Z">
        <w:r w:rsidR="007C43C6">
          <w:rPr>
            <w:rFonts w:ascii="Times New Roman" w:eastAsia="Times New Roman" w:hAnsi="Times New Roman" w:cs="Times New Roman"/>
            <w:color w:val="000000"/>
            <w:sz w:val="18"/>
            <w:szCs w:val="18"/>
            <w:u w:color="000000"/>
            <w:bdr w:val="nil"/>
          </w:rPr>
          <w:t>in</w:t>
        </w:r>
      </w:ins>
      <w:ins w:id="226" w:author="wang" w:date="2017-12-27T11:14:00Z">
        <w:del w:id="227" w:author="weiwei" w:date="2017-12-29T19:51:00Z">
          <w:r w:rsidR="00173E9D" w:rsidDel="00720FAD">
            <w:rPr>
              <w:rFonts w:ascii="Times New Roman" w:eastAsia="Times New Roman" w:hAnsi="Times New Roman" w:cs="Times New Roman"/>
              <w:color w:val="000000"/>
              <w:sz w:val="18"/>
              <w:szCs w:val="18"/>
              <w:u w:color="000000"/>
              <w:bdr w:val="nil"/>
            </w:rPr>
            <w:delText>in</w:delText>
          </w:r>
        </w:del>
      </w:ins>
      <w:del w:id="228" w:author="wang" w:date="2017-12-27T11:14:00Z">
        <w:r w:rsidRPr="003864D8" w:rsidDel="00173E9D">
          <w:rPr>
            <w:rFonts w:ascii="Times New Roman" w:eastAsia="Times New Roman" w:hAnsi="Times New Roman" w:cs="Times New Roman"/>
            <w:color w:val="000000"/>
            <w:sz w:val="18"/>
            <w:szCs w:val="18"/>
            <w:u w:color="000000"/>
            <w:bdr w:val="nil"/>
          </w:rPr>
          <w:delText>max</w:delText>
        </w:r>
      </w:del>
      <w:r w:rsidRPr="003864D8">
        <w:rPr>
          <w:rFonts w:ascii="Times New Roman" w:eastAsia="Times New Roman" w:hAnsi="Times New Roman" w:cs="Times New Roman"/>
          <w:color w:val="000000"/>
          <w:sz w:val="18"/>
          <w:szCs w:val="18"/>
          <w:u w:color="000000"/>
          <w:bdr w:val="nil"/>
        </w:rPr>
        <w:t>ChainLength)</w:t>
      </w:r>
      <w:commentRangeEnd w:id="218"/>
      <w:r w:rsidR="00385C06">
        <w:rPr>
          <w:rStyle w:val="a9"/>
        </w:rPr>
        <w:commentReference w:id="218"/>
      </w:r>
      <w:r w:rsidRPr="003864D8">
        <w:rPr>
          <w:rFonts w:ascii="Times New Roman" w:eastAsia="宋体" w:hAnsi="Times New Roman" w:cs="Times New Roman" w:hint="eastAsia"/>
          <w:color w:val="000000"/>
          <w:sz w:val="18"/>
          <w:szCs w:val="18"/>
          <w:u w:color="000000"/>
          <w:bdr w:val="nil"/>
          <w:lang w:val="zh-TW" w:eastAsia="zh-TW"/>
        </w:rPr>
        <w:t>。</w:t>
      </w:r>
    </w:p>
    <w:p w14:paraId="535656ED" w14:textId="6B62D83B"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maxGadgetLength</w:t>
      </w:r>
      <w:r w:rsidRPr="003864D8">
        <w:rPr>
          <w:rFonts w:ascii="Times New Roman" w:eastAsia="宋体" w:hAnsi="Times New Roman" w:cs="Times New Roman" w:hint="eastAsia"/>
          <w:color w:val="000000"/>
          <w:sz w:val="18"/>
          <w:szCs w:val="18"/>
          <w:u w:color="000000"/>
          <w:bdr w:val="nil"/>
          <w:lang w:val="zh-TW" w:eastAsia="zh-TW"/>
        </w:rPr>
        <w:t>阈值</w:t>
      </w:r>
      <w:ins w:id="229" w:author="weiwei" w:date="2017-12-29T19:54:00Z">
        <w:r w:rsidR="007C43C6">
          <w:rPr>
            <w:rFonts w:ascii="Times New Roman" w:eastAsia="宋体" w:hAnsi="Times New Roman" w:cs="Times New Roman" w:hint="eastAsia"/>
            <w:color w:val="000000"/>
            <w:sz w:val="18"/>
            <w:szCs w:val="18"/>
            <w:u w:color="000000"/>
            <w:bdr w:val="nil"/>
            <w:lang w:val="zh-TW"/>
          </w:rPr>
          <w:t>用于识别</w:t>
        </w:r>
        <w:r w:rsidR="007C43C6">
          <w:rPr>
            <w:rFonts w:ascii="Times New Roman" w:eastAsia="宋体" w:hAnsi="Times New Roman" w:cs="Times New Roman" w:hint="eastAsia"/>
            <w:color w:val="000000"/>
            <w:sz w:val="18"/>
            <w:szCs w:val="18"/>
            <w:u w:color="000000"/>
            <w:bdr w:val="nil"/>
            <w:lang w:val="zh-TW"/>
          </w:rPr>
          <w:t>gadget</w:t>
        </w:r>
        <w:r w:rsidR="007C43C6">
          <w:rPr>
            <w:rFonts w:ascii="Times New Roman" w:eastAsia="宋体" w:hAnsi="Times New Roman" w:cs="Times New Roman" w:hint="eastAsia"/>
            <w:color w:val="000000"/>
            <w:sz w:val="18"/>
            <w:szCs w:val="18"/>
            <w:u w:color="000000"/>
            <w:bdr w:val="nil"/>
            <w:lang w:val="zh-TW"/>
          </w:rPr>
          <w:t>：</w:t>
        </w:r>
        <w:r w:rsidR="007C43C6">
          <w:rPr>
            <w:rFonts w:ascii="Times New Roman" w:eastAsia="宋体" w:hAnsi="Times New Roman" w:cs="Times New Roman"/>
            <w:color w:val="000000"/>
            <w:sz w:val="18"/>
            <w:szCs w:val="18"/>
            <w:u w:color="000000"/>
            <w:bdr w:val="nil"/>
            <w:lang w:val="zh-TW"/>
          </w:rPr>
          <w:t>当</w:t>
        </w:r>
        <w:r w:rsidR="007C43C6">
          <w:rPr>
            <w:rFonts w:ascii="Times New Roman" w:eastAsia="宋体" w:hAnsi="Times New Roman" w:cs="Times New Roman" w:hint="eastAsia"/>
            <w:color w:val="000000"/>
            <w:sz w:val="18"/>
            <w:szCs w:val="18"/>
            <w:u w:color="000000"/>
            <w:bdr w:val="nil"/>
            <w:lang w:val="zh-TW"/>
          </w:rPr>
          <w:t>当前指令片段长度低于该阈值时，</w:t>
        </w:r>
        <w:r w:rsidR="007C43C6">
          <w:rPr>
            <w:rFonts w:ascii="Times New Roman" w:eastAsia="宋体" w:hAnsi="Times New Roman" w:cs="Times New Roman"/>
            <w:color w:val="000000"/>
            <w:sz w:val="18"/>
            <w:szCs w:val="18"/>
            <w:u w:color="000000"/>
            <w:bdr w:val="nil"/>
            <w:lang w:val="zh-TW"/>
          </w:rPr>
          <w:t>认为</w:t>
        </w:r>
        <w:r w:rsidR="007C43C6">
          <w:rPr>
            <w:rFonts w:ascii="Times New Roman" w:eastAsia="宋体" w:hAnsi="Times New Roman" w:cs="Times New Roman" w:hint="eastAsia"/>
            <w:color w:val="000000"/>
            <w:sz w:val="18"/>
            <w:szCs w:val="18"/>
            <w:u w:color="000000"/>
            <w:bdr w:val="nil"/>
            <w:lang w:val="zh-TW"/>
          </w:rPr>
          <w:t>当前指令片段为</w:t>
        </w:r>
        <w:r w:rsidR="007C43C6">
          <w:rPr>
            <w:rFonts w:ascii="Times New Roman" w:eastAsia="宋体" w:hAnsi="Times New Roman" w:cs="Times New Roman" w:hint="eastAsia"/>
            <w:color w:val="000000"/>
            <w:sz w:val="18"/>
            <w:szCs w:val="18"/>
            <w:u w:color="000000"/>
            <w:bdr w:val="nil"/>
            <w:lang w:val="zh-TW"/>
          </w:rPr>
          <w:t>gadget</w:t>
        </w:r>
        <w:r w:rsidR="007C43C6">
          <w:rPr>
            <w:rFonts w:ascii="Times New Roman" w:eastAsia="宋体" w:hAnsi="Times New Roman" w:cs="Times New Roman" w:hint="eastAsia"/>
            <w:color w:val="000000"/>
            <w:sz w:val="18"/>
            <w:szCs w:val="18"/>
            <w:u w:color="000000"/>
            <w:bdr w:val="nil"/>
            <w:lang w:val="zh-TW"/>
          </w:rPr>
          <w:t>，该阈值</w:t>
        </w:r>
      </w:ins>
      <w:r w:rsidRPr="003864D8">
        <w:rPr>
          <w:rFonts w:ascii="Times New Roman" w:eastAsia="宋体" w:hAnsi="Times New Roman" w:cs="Times New Roman" w:hint="eastAsia"/>
          <w:color w:val="000000"/>
          <w:sz w:val="18"/>
          <w:szCs w:val="18"/>
          <w:u w:color="000000"/>
          <w:bdr w:val="nil"/>
          <w:lang w:val="zh-TW" w:eastAsia="zh-TW"/>
        </w:rPr>
        <w:t>的选择需要满足以下条件：</w:t>
      </w:r>
    </w:p>
    <w:p w14:paraId="325194D2" w14:textId="77777777" w:rsidR="003864D8" w:rsidRPr="003864D8" w:rsidRDefault="003864D8" w:rsidP="003864D8">
      <w:pPr>
        <w:widowControl/>
        <w:numPr>
          <w:ilvl w:val="0"/>
          <w:numId w:val="6"/>
        </w:numPr>
        <w:pBdr>
          <w:top w:val="nil"/>
          <w:left w:val="nil"/>
          <w:bottom w:val="nil"/>
          <w:right w:val="nil"/>
          <w:between w:val="nil"/>
          <w:bar w:val="nil"/>
        </w:pBdr>
        <w:tabs>
          <w:tab w:val="left" w:pos="357"/>
        </w:tabs>
        <w:jc w:val="left"/>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该阈值需要大于绝大部分理想的（状态可控、副作用较小的）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p>
    <w:p w14:paraId="7EC70424" w14:textId="77777777" w:rsidR="003864D8" w:rsidRPr="003864D8" w:rsidRDefault="003864D8" w:rsidP="003864D8">
      <w:pPr>
        <w:widowControl/>
        <w:numPr>
          <w:ilvl w:val="0"/>
          <w:numId w:val="6"/>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该阈值需要尽量小，以减少误报（避免将正常指令片段识别成</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eastAsia="zh-TW"/>
        </w:rPr>
        <w:t>）。</w:t>
      </w:r>
    </w:p>
    <w:p w14:paraId="33F6E0B3" w14:textId="609B12A0" w:rsidR="003864D8" w:rsidRPr="003864D8" w:rsidRDefault="003864D8" w:rsidP="003864D8">
      <w:pPr>
        <w:pBdr>
          <w:top w:val="nil"/>
          <w:left w:val="nil"/>
          <w:bottom w:val="nil"/>
          <w:right w:val="nil"/>
          <w:between w:val="nil"/>
          <w:bar w:val="nil"/>
        </w:pBdr>
        <w:tabs>
          <w:tab w:val="left" w:pos="357"/>
        </w:tabs>
        <w:ind w:firstLine="357"/>
        <w:rPr>
          <w:rFonts w:ascii="Times New Roman" w:eastAsia="Times New Roman" w:hAnsi="Times New Roman" w:cs="Times New Roman"/>
          <w:color w:val="000000"/>
          <w:sz w:val="18"/>
          <w:szCs w:val="18"/>
          <w:u w:color="000000"/>
          <w:bdr w:val="nil"/>
          <w:shd w:val="clear" w:color="auto" w:fill="FFFF00"/>
        </w:rPr>
      </w:pPr>
      <w:r w:rsidRPr="003864D8">
        <w:rPr>
          <w:rFonts w:ascii="Times New Roman" w:eastAsia="Times New Roman" w:hAnsi="Times New Roman" w:cs="Times New Roman"/>
          <w:noProof/>
          <w:color w:val="000000"/>
          <w:sz w:val="18"/>
          <w:szCs w:val="18"/>
          <w:u w:color="000000"/>
          <w:bdr w:val="nil"/>
        </w:rPr>
        <mc:AlternateContent>
          <mc:Choice Requires="wps">
            <w:drawing>
              <wp:anchor distT="0" distB="0" distL="0" distR="0" simplePos="0" relativeHeight="251659264" behindDoc="0" locked="0" layoutInCell="1" allowOverlap="1" wp14:anchorId="16091CED" wp14:editId="76A77255">
                <wp:simplePos x="0" y="0"/>
                <wp:positionH relativeFrom="column">
                  <wp:posOffset>1314450</wp:posOffset>
                </wp:positionH>
                <wp:positionV relativeFrom="line">
                  <wp:posOffset>551814</wp:posOffset>
                </wp:positionV>
                <wp:extent cx="3807460" cy="177546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807460" cy="1775461"/>
                        </a:xfrm>
                        <a:prstGeom prst="rect">
                          <a:avLst/>
                        </a:prstGeom>
                        <a:noFill/>
                        <a:ln w="12700" cap="flat">
                          <a:noFill/>
                          <a:miter lim="400000"/>
                        </a:ln>
                        <a:effectLst/>
                      </wps:spPr>
                      <wps:txbx>
                        <w:txbxContent>
                          <w:p w14:paraId="0D57388E" w14:textId="77777777" w:rsidR="003864D8" w:rsidRDefault="003864D8" w:rsidP="003864D8">
                            <w:pPr>
                              <w:pStyle w:val="A5"/>
                              <w:rPr>
                                <w:kern w:val="1"/>
                              </w:rPr>
                            </w:pPr>
                            <w:r>
                              <w:rPr>
                                <w:rFonts w:eastAsia="Arial Unicode MS" w:hAnsi="Arial Unicode MS" w:cs="Arial Unicode MS"/>
                                <w:kern w:val="1"/>
                              </w:rPr>
                              <w:t xml:space="preserve">  409f17:</w:t>
                            </w:r>
                            <w:r>
                              <w:rPr>
                                <w:rFonts w:eastAsia="Arial Unicode MS" w:hAnsi="Arial Unicode MS" w:cs="Arial Unicode MS"/>
                                <w:kern w:val="1"/>
                              </w:rPr>
                              <w:tab/>
                              <w:t xml:space="preserve">66 0f 1f 84 00 00 00 </w:t>
                            </w:r>
                            <w:r>
                              <w:rPr>
                                <w:rFonts w:eastAsia="Arial Unicode MS" w:hAnsi="Arial Unicode MS" w:cs="Arial Unicode MS"/>
                                <w:kern w:val="1"/>
                              </w:rPr>
                              <w:tab/>
                              <w:t>nopw   0x0(%rax,%rax,1)</w:t>
                            </w:r>
                          </w:p>
                          <w:p w14:paraId="66214C77" w14:textId="77777777" w:rsidR="003864D8" w:rsidRDefault="003864D8" w:rsidP="003864D8">
                            <w:pPr>
                              <w:pStyle w:val="A5"/>
                              <w:rPr>
                                <w:kern w:val="1"/>
                              </w:rPr>
                            </w:pPr>
                            <w:r>
                              <w:rPr>
                                <w:rFonts w:eastAsia="Arial Unicode MS" w:hAnsi="Arial Unicode MS" w:cs="Arial Unicode MS"/>
                                <w:kern w:val="1"/>
                              </w:rPr>
                              <w:t xml:space="preserve">  409f1e:</w:t>
                            </w:r>
                            <w:r>
                              <w:rPr>
                                <w:rFonts w:eastAsia="Arial Unicode MS" w:hAnsi="Arial Unicode MS" w:cs="Arial Unicode MS"/>
                                <w:kern w:val="1"/>
                              </w:rPr>
                              <w:tab/>
                              <w:t xml:space="preserve">00 00 </w:t>
                            </w:r>
                          </w:p>
                          <w:p w14:paraId="267F69DE" w14:textId="77777777" w:rsidR="003864D8" w:rsidRDefault="003864D8" w:rsidP="003864D8">
                            <w:pPr>
                              <w:pStyle w:val="A5"/>
                              <w:rPr>
                                <w:kern w:val="1"/>
                              </w:rPr>
                            </w:pPr>
                            <w:r>
                              <w:rPr>
                                <w:rFonts w:eastAsia="Arial Unicode MS" w:hAnsi="Arial Unicode MS" w:cs="Arial Unicode MS"/>
                                <w:kern w:val="1"/>
                              </w:rPr>
                              <w:t xml:space="preserve">  409f20:</w:t>
                            </w:r>
                            <w:r>
                              <w:rPr>
                                <w:rFonts w:eastAsia="Arial Unicode MS" w:hAnsi="Arial Unicode MS" w:cs="Arial Unicode MS"/>
                                <w:kern w:val="1"/>
                              </w:rPr>
                              <w:tab/>
                              <w:t xml:space="preserve">48 83 c4 28          </w:t>
                            </w:r>
                            <w:r>
                              <w:rPr>
                                <w:rFonts w:eastAsia="Arial Unicode MS" w:hAnsi="Arial Unicode MS" w:cs="Arial Unicode MS"/>
                                <w:kern w:val="1"/>
                              </w:rPr>
                              <w:tab/>
                              <w:t>add    $0x28,%rsp</w:t>
                            </w:r>
                          </w:p>
                          <w:p w14:paraId="010D2E10" w14:textId="77777777" w:rsidR="003864D8" w:rsidRDefault="003864D8" w:rsidP="00720FAD">
                            <w:pPr>
                              <w:pStyle w:val="A5"/>
                              <w:ind w:firstLineChars="100" w:firstLine="180"/>
                              <w:rPr>
                                <w:kern w:val="1"/>
                              </w:rPr>
                              <w:pPrChange w:id="230" w:author="weiwei" w:date="2017-12-29T19:49:00Z">
                                <w:pPr>
                                  <w:pStyle w:val="A5"/>
                                  <w:jc w:val="center"/>
                                </w:pPr>
                              </w:pPrChange>
                            </w:pPr>
                            <w:r>
                              <w:rPr>
                                <w:kern w:val="1"/>
                              </w:rPr>
                              <w:t>409f24:</w:t>
                            </w:r>
                            <w:r>
                              <w:rPr>
                                <w:kern w:val="1"/>
                              </w:rPr>
                              <w:tab/>
                              <w:t xml:space="preserve">48 89 d8             </w:t>
                            </w:r>
                            <w:r>
                              <w:rPr>
                                <w:kern w:val="1"/>
                              </w:rPr>
                              <w:tab/>
                              <w:t>mov    %rbx,%rax</w:t>
                            </w:r>
                          </w:p>
                          <w:p w14:paraId="71ACC911" w14:textId="77777777" w:rsidR="003864D8" w:rsidRDefault="003864D8" w:rsidP="003864D8">
                            <w:pPr>
                              <w:pStyle w:val="A5"/>
                              <w:rPr>
                                <w:kern w:val="1"/>
                              </w:rPr>
                            </w:pPr>
                            <w:r>
                              <w:rPr>
                                <w:rFonts w:eastAsia="Arial Unicode MS" w:hAnsi="Arial Unicode MS" w:cs="Arial Unicode MS"/>
                                <w:kern w:val="1"/>
                              </w:rPr>
                              <w:t xml:space="preserve">  409f27:</w:t>
                            </w:r>
                            <w:r>
                              <w:rPr>
                                <w:rFonts w:eastAsia="Arial Unicode MS" w:hAnsi="Arial Unicode MS" w:cs="Arial Unicode MS"/>
                                <w:kern w:val="1"/>
                              </w:rPr>
                              <w:tab/>
                              <w:t xml:space="preserve">5b                   </w:t>
                            </w:r>
                            <w:r>
                              <w:rPr>
                                <w:rFonts w:eastAsia="Arial Unicode MS" w:hAnsi="Arial Unicode MS" w:cs="Arial Unicode MS"/>
                                <w:kern w:val="1"/>
                              </w:rPr>
                              <w:tab/>
                              <w:t>pop    %rbx</w:t>
                            </w:r>
                          </w:p>
                          <w:p w14:paraId="0CAA864B" w14:textId="77777777" w:rsidR="003864D8" w:rsidRDefault="003864D8" w:rsidP="003864D8">
                            <w:pPr>
                              <w:pStyle w:val="A5"/>
                              <w:rPr>
                                <w:kern w:val="1"/>
                              </w:rPr>
                            </w:pPr>
                            <w:r>
                              <w:rPr>
                                <w:rFonts w:eastAsia="Arial Unicode MS" w:hAnsi="Arial Unicode MS" w:cs="Arial Unicode MS"/>
                                <w:kern w:val="1"/>
                              </w:rPr>
                              <w:t xml:space="preserve">  409f28:</w:t>
                            </w:r>
                            <w:r>
                              <w:rPr>
                                <w:rFonts w:eastAsia="Arial Unicode MS" w:hAnsi="Arial Unicode MS" w:cs="Arial Unicode MS"/>
                                <w:kern w:val="1"/>
                              </w:rPr>
                              <w:tab/>
                              <w:t xml:space="preserve">5d                   </w:t>
                            </w:r>
                            <w:r>
                              <w:rPr>
                                <w:rFonts w:eastAsia="Arial Unicode MS" w:hAnsi="Arial Unicode MS" w:cs="Arial Unicode MS"/>
                                <w:kern w:val="1"/>
                              </w:rPr>
                              <w:tab/>
                              <w:t>pop    %rbp</w:t>
                            </w:r>
                          </w:p>
                          <w:p w14:paraId="04EEA6AB" w14:textId="77777777" w:rsidR="003864D8" w:rsidRDefault="003864D8" w:rsidP="003864D8">
                            <w:pPr>
                              <w:pStyle w:val="A5"/>
                              <w:rPr>
                                <w:kern w:val="1"/>
                              </w:rPr>
                            </w:pPr>
                            <w:r>
                              <w:rPr>
                                <w:rFonts w:eastAsia="Arial Unicode MS" w:hAnsi="Arial Unicode MS" w:cs="Arial Unicode MS"/>
                                <w:kern w:val="1"/>
                              </w:rPr>
                              <w:t xml:space="preserve">  409f29:</w:t>
                            </w:r>
                            <w:r>
                              <w:rPr>
                                <w:rFonts w:eastAsia="Arial Unicode MS" w:hAnsi="Arial Unicode MS" w:cs="Arial Unicode MS"/>
                                <w:kern w:val="1"/>
                              </w:rPr>
                              <w:tab/>
                              <w:t xml:space="preserve">41 5c                </w:t>
                            </w:r>
                            <w:r>
                              <w:rPr>
                                <w:rFonts w:eastAsia="Arial Unicode MS" w:hAnsi="Arial Unicode MS" w:cs="Arial Unicode MS"/>
                                <w:kern w:val="1"/>
                              </w:rPr>
                              <w:tab/>
                              <w:t>pop    %r12</w:t>
                            </w:r>
                          </w:p>
                          <w:p w14:paraId="527CA32B" w14:textId="77777777" w:rsidR="003864D8" w:rsidRDefault="003864D8" w:rsidP="003864D8">
                            <w:pPr>
                              <w:pStyle w:val="A5"/>
                              <w:rPr>
                                <w:kern w:val="1"/>
                              </w:rPr>
                            </w:pPr>
                            <w:r>
                              <w:rPr>
                                <w:rFonts w:eastAsia="Arial Unicode MS" w:hAnsi="Arial Unicode MS" w:cs="Arial Unicode MS"/>
                                <w:kern w:val="1"/>
                              </w:rPr>
                              <w:t xml:space="preserve">  409f2b:</w:t>
                            </w:r>
                            <w:r>
                              <w:rPr>
                                <w:rFonts w:eastAsia="Arial Unicode MS" w:hAnsi="Arial Unicode MS" w:cs="Arial Unicode MS"/>
                                <w:kern w:val="1"/>
                              </w:rPr>
                              <w:tab/>
                              <w:t xml:space="preserve">41 5d                </w:t>
                            </w:r>
                            <w:r>
                              <w:rPr>
                                <w:rFonts w:eastAsia="Arial Unicode MS" w:hAnsi="Arial Unicode MS" w:cs="Arial Unicode MS"/>
                                <w:kern w:val="1"/>
                              </w:rPr>
                              <w:tab/>
                              <w:t>pop    %r13</w:t>
                            </w:r>
                          </w:p>
                          <w:p w14:paraId="128C998B" w14:textId="77777777" w:rsidR="003864D8" w:rsidRDefault="003864D8" w:rsidP="003864D8">
                            <w:pPr>
                              <w:pStyle w:val="A5"/>
                              <w:rPr>
                                <w:kern w:val="1"/>
                              </w:rPr>
                            </w:pPr>
                            <w:r>
                              <w:rPr>
                                <w:rFonts w:eastAsia="Arial Unicode MS" w:hAnsi="Arial Unicode MS" w:cs="Arial Unicode MS"/>
                                <w:kern w:val="1"/>
                              </w:rPr>
                              <w:t xml:space="preserve">  409f2d:</w:t>
                            </w:r>
                            <w:r>
                              <w:rPr>
                                <w:rFonts w:eastAsia="Arial Unicode MS" w:hAnsi="Arial Unicode MS" w:cs="Arial Unicode MS"/>
                                <w:kern w:val="1"/>
                              </w:rPr>
                              <w:tab/>
                              <w:t xml:space="preserve">41 5e                </w:t>
                            </w:r>
                            <w:r>
                              <w:rPr>
                                <w:rFonts w:eastAsia="Arial Unicode MS" w:hAnsi="Arial Unicode MS" w:cs="Arial Unicode MS"/>
                                <w:kern w:val="1"/>
                              </w:rPr>
                              <w:tab/>
                              <w:t>pop    %r14</w:t>
                            </w:r>
                          </w:p>
                          <w:p w14:paraId="36EB12B5" w14:textId="77777777" w:rsidR="003864D8" w:rsidRDefault="003864D8" w:rsidP="003864D8">
                            <w:pPr>
                              <w:pStyle w:val="A5"/>
                              <w:rPr>
                                <w:kern w:val="1"/>
                              </w:rPr>
                            </w:pPr>
                            <w:r>
                              <w:rPr>
                                <w:rFonts w:eastAsia="Arial Unicode MS" w:hAnsi="Arial Unicode MS" w:cs="Arial Unicode MS"/>
                                <w:kern w:val="1"/>
                              </w:rPr>
                              <w:t xml:space="preserve">  409f2f:</w:t>
                            </w:r>
                            <w:r>
                              <w:rPr>
                                <w:rFonts w:eastAsia="Arial Unicode MS" w:hAnsi="Arial Unicode MS" w:cs="Arial Unicode MS"/>
                                <w:kern w:val="1"/>
                              </w:rPr>
                              <w:tab/>
                              <w:t xml:space="preserve">41 5f                </w:t>
                            </w:r>
                            <w:r>
                              <w:rPr>
                                <w:rFonts w:eastAsia="Arial Unicode MS" w:hAnsi="Arial Unicode MS" w:cs="Arial Unicode MS"/>
                                <w:kern w:val="1"/>
                              </w:rPr>
                              <w:tab/>
                              <w:t>pop    %r15</w:t>
                            </w:r>
                          </w:p>
                          <w:p w14:paraId="73397FD8" w14:textId="77777777" w:rsidR="003864D8" w:rsidRDefault="003864D8" w:rsidP="003864D8">
                            <w:pPr>
                              <w:pStyle w:val="A5"/>
                            </w:pPr>
                            <w:r>
                              <w:rPr>
                                <w:rFonts w:eastAsia="Arial Unicode MS" w:hAnsi="Arial Unicode MS" w:cs="Arial Unicode MS"/>
                                <w:kern w:val="1"/>
                              </w:rPr>
                              <w:t xml:space="preserve">  409f31:</w:t>
                            </w:r>
                            <w:r>
                              <w:rPr>
                                <w:rFonts w:eastAsia="Arial Unicode MS" w:hAnsi="Arial Unicode MS" w:cs="Arial Unicode MS"/>
                                <w:kern w:val="1"/>
                              </w:rPr>
                              <w:tab/>
                              <w:t xml:space="preserve">c3                   </w:t>
                            </w:r>
                            <w:r>
                              <w:rPr>
                                <w:rFonts w:eastAsia="Arial Unicode MS" w:hAnsi="Arial Unicode MS" w:cs="Arial Unicode MS"/>
                                <w:kern w:val="1"/>
                              </w:rPr>
                              <w:tab/>
                              <w:t xml:space="preserve">retq </w:t>
                            </w:r>
                          </w:p>
                        </w:txbxContent>
                      </wps:txbx>
                      <wps:bodyPr wrap="square" lIns="0" tIns="0" rIns="0" bIns="0" numCol="1" anchor="t">
                        <a:noAutofit/>
                      </wps:bodyPr>
                    </wps:wsp>
                  </a:graphicData>
                </a:graphic>
              </wp:anchor>
            </w:drawing>
          </mc:Choice>
          <mc:Fallback>
            <w:pict>
              <v:rect w14:anchorId="16091CED" id="officeArt object" o:spid="_x0000_s1026" style="position:absolute;left:0;text-align:left;margin-left:103.5pt;margin-top:43.45pt;width:299.8pt;height:139.8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" filled="f" stroked="f" strokeweight="1pt">
                <v:stroke miterlimit="4"/>
                <v:textbox inset="0,0,0,0">
                  <w:txbxContent>
                    <w:p w14:paraId="0D57388E" w14:textId="77777777" w:rsidR="003864D8" w:rsidRDefault="003864D8" w:rsidP="003864D8">
                      <w:pPr>
                        <w:pStyle w:val="A5"/>
                        <w:rPr>
                          <w:kern w:val="1"/>
                        </w:rPr>
                      </w:pPr>
                      <w:r>
                        <w:rPr>
                          <w:rFonts w:eastAsia="Arial Unicode MS" w:hAnsi="Arial Unicode MS" w:cs="Arial Unicode MS"/>
                          <w:kern w:val="1"/>
                        </w:rPr>
                        <w:t xml:space="preserve">  409f17:</w:t>
                      </w:r>
                      <w:r>
                        <w:rPr>
                          <w:rFonts w:eastAsia="Arial Unicode MS" w:hAnsi="Arial Unicode MS" w:cs="Arial Unicode MS"/>
                          <w:kern w:val="1"/>
                        </w:rPr>
                        <w:tab/>
                        <w:t xml:space="preserve">66 0f 1f 84 00 00 00 </w:t>
                      </w:r>
                      <w:r>
                        <w:rPr>
                          <w:rFonts w:eastAsia="Arial Unicode MS" w:hAnsi="Arial Unicode MS" w:cs="Arial Unicode MS"/>
                          <w:kern w:val="1"/>
                        </w:rPr>
                        <w:tab/>
                        <w:t>nopw   0x0(%rax,%rax,1)</w:t>
                      </w:r>
                    </w:p>
                    <w:p w14:paraId="66214C77" w14:textId="77777777" w:rsidR="003864D8" w:rsidRDefault="003864D8" w:rsidP="003864D8">
                      <w:pPr>
                        <w:pStyle w:val="A5"/>
                        <w:rPr>
                          <w:kern w:val="1"/>
                        </w:rPr>
                      </w:pPr>
                      <w:r>
                        <w:rPr>
                          <w:rFonts w:eastAsia="Arial Unicode MS" w:hAnsi="Arial Unicode MS" w:cs="Arial Unicode MS"/>
                          <w:kern w:val="1"/>
                        </w:rPr>
                        <w:t xml:space="preserve">  409f1e:</w:t>
                      </w:r>
                      <w:r>
                        <w:rPr>
                          <w:rFonts w:eastAsia="Arial Unicode MS" w:hAnsi="Arial Unicode MS" w:cs="Arial Unicode MS"/>
                          <w:kern w:val="1"/>
                        </w:rPr>
                        <w:tab/>
                        <w:t xml:space="preserve">00 00 </w:t>
                      </w:r>
                    </w:p>
                    <w:p w14:paraId="267F69DE" w14:textId="77777777" w:rsidR="003864D8" w:rsidRDefault="003864D8" w:rsidP="003864D8">
                      <w:pPr>
                        <w:pStyle w:val="A5"/>
                        <w:rPr>
                          <w:kern w:val="1"/>
                        </w:rPr>
                      </w:pPr>
                      <w:r>
                        <w:rPr>
                          <w:rFonts w:eastAsia="Arial Unicode MS" w:hAnsi="Arial Unicode MS" w:cs="Arial Unicode MS"/>
                          <w:kern w:val="1"/>
                        </w:rPr>
                        <w:t xml:space="preserve">  409f20:</w:t>
                      </w:r>
                      <w:r>
                        <w:rPr>
                          <w:rFonts w:eastAsia="Arial Unicode MS" w:hAnsi="Arial Unicode MS" w:cs="Arial Unicode MS"/>
                          <w:kern w:val="1"/>
                        </w:rPr>
                        <w:tab/>
                        <w:t xml:space="preserve">48 83 c4 28          </w:t>
                      </w:r>
                      <w:r>
                        <w:rPr>
                          <w:rFonts w:eastAsia="Arial Unicode MS" w:hAnsi="Arial Unicode MS" w:cs="Arial Unicode MS"/>
                          <w:kern w:val="1"/>
                        </w:rPr>
                        <w:tab/>
                        <w:t>add    $0x28,%rsp</w:t>
                      </w:r>
                    </w:p>
                    <w:p w14:paraId="010D2E10" w14:textId="77777777" w:rsidR="003864D8" w:rsidRDefault="003864D8" w:rsidP="00720FAD">
                      <w:pPr>
                        <w:pStyle w:val="A5"/>
                        <w:ind w:firstLineChars="100" w:firstLine="180"/>
                        <w:rPr>
                          <w:kern w:val="1"/>
                        </w:rPr>
                        <w:pPrChange w:id="231" w:author="weiwei" w:date="2017-12-29T19:49:00Z">
                          <w:pPr>
                            <w:pStyle w:val="A5"/>
                            <w:jc w:val="center"/>
                          </w:pPr>
                        </w:pPrChange>
                      </w:pPr>
                      <w:r>
                        <w:rPr>
                          <w:kern w:val="1"/>
                        </w:rPr>
                        <w:t>409f24:</w:t>
                      </w:r>
                      <w:r>
                        <w:rPr>
                          <w:kern w:val="1"/>
                        </w:rPr>
                        <w:tab/>
                        <w:t xml:space="preserve">48 89 d8             </w:t>
                      </w:r>
                      <w:r>
                        <w:rPr>
                          <w:kern w:val="1"/>
                        </w:rPr>
                        <w:tab/>
                        <w:t>mov    %rbx,%rax</w:t>
                      </w:r>
                    </w:p>
                    <w:p w14:paraId="71ACC911" w14:textId="77777777" w:rsidR="003864D8" w:rsidRDefault="003864D8" w:rsidP="003864D8">
                      <w:pPr>
                        <w:pStyle w:val="A5"/>
                        <w:rPr>
                          <w:kern w:val="1"/>
                        </w:rPr>
                      </w:pPr>
                      <w:r>
                        <w:rPr>
                          <w:rFonts w:eastAsia="Arial Unicode MS" w:hAnsi="Arial Unicode MS" w:cs="Arial Unicode MS"/>
                          <w:kern w:val="1"/>
                        </w:rPr>
                        <w:t xml:space="preserve">  409f27:</w:t>
                      </w:r>
                      <w:r>
                        <w:rPr>
                          <w:rFonts w:eastAsia="Arial Unicode MS" w:hAnsi="Arial Unicode MS" w:cs="Arial Unicode MS"/>
                          <w:kern w:val="1"/>
                        </w:rPr>
                        <w:tab/>
                        <w:t xml:space="preserve">5b                   </w:t>
                      </w:r>
                      <w:r>
                        <w:rPr>
                          <w:rFonts w:eastAsia="Arial Unicode MS" w:hAnsi="Arial Unicode MS" w:cs="Arial Unicode MS"/>
                          <w:kern w:val="1"/>
                        </w:rPr>
                        <w:tab/>
                        <w:t>pop    %rbx</w:t>
                      </w:r>
                    </w:p>
                    <w:p w14:paraId="0CAA864B" w14:textId="77777777" w:rsidR="003864D8" w:rsidRDefault="003864D8" w:rsidP="003864D8">
                      <w:pPr>
                        <w:pStyle w:val="A5"/>
                        <w:rPr>
                          <w:kern w:val="1"/>
                        </w:rPr>
                      </w:pPr>
                      <w:r>
                        <w:rPr>
                          <w:rFonts w:eastAsia="Arial Unicode MS" w:hAnsi="Arial Unicode MS" w:cs="Arial Unicode MS"/>
                          <w:kern w:val="1"/>
                        </w:rPr>
                        <w:t xml:space="preserve">  409f28:</w:t>
                      </w:r>
                      <w:r>
                        <w:rPr>
                          <w:rFonts w:eastAsia="Arial Unicode MS" w:hAnsi="Arial Unicode MS" w:cs="Arial Unicode MS"/>
                          <w:kern w:val="1"/>
                        </w:rPr>
                        <w:tab/>
                        <w:t xml:space="preserve">5d                   </w:t>
                      </w:r>
                      <w:r>
                        <w:rPr>
                          <w:rFonts w:eastAsia="Arial Unicode MS" w:hAnsi="Arial Unicode MS" w:cs="Arial Unicode MS"/>
                          <w:kern w:val="1"/>
                        </w:rPr>
                        <w:tab/>
                        <w:t>pop    %rbp</w:t>
                      </w:r>
                    </w:p>
                    <w:p w14:paraId="04EEA6AB" w14:textId="77777777" w:rsidR="003864D8" w:rsidRDefault="003864D8" w:rsidP="003864D8">
                      <w:pPr>
                        <w:pStyle w:val="A5"/>
                        <w:rPr>
                          <w:kern w:val="1"/>
                        </w:rPr>
                      </w:pPr>
                      <w:r>
                        <w:rPr>
                          <w:rFonts w:eastAsia="Arial Unicode MS" w:hAnsi="Arial Unicode MS" w:cs="Arial Unicode MS"/>
                          <w:kern w:val="1"/>
                        </w:rPr>
                        <w:t xml:space="preserve">  409f29:</w:t>
                      </w:r>
                      <w:r>
                        <w:rPr>
                          <w:rFonts w:eastAsia="Arial Unicode MS" w:hAnsi="Arial Unicode MS" w:cs="Arial Unicode MS"/>
                          <w:kern w:val="1"/>
                        </w:rPr>
                        <w:tab/>
                        <w:t xml:space="preserve">41 5c                </w:t>
                      </w:r>
                      <w:r>
                        <w:rPr>
                          <w:rFonts w:eastAsia="Arial Unicode MS" w:hAnsi="Arial Unicode MS" w:cs="Arial Unicode MS"/>
                          <w:kern w:val="1"/>
                        </w:rPr>
                        <w:tab/>
                        <w:t>pop    %r12</w:t>
                      </w:r>
                    </w:p>
                    <w:p w14:paraId="527CA32B" w14:textId="77777777" w:rsidR="003864D8" w:rsidRDefault="003864D8" w:rsidP="003864D8">
                      <w:pPr>
                        <w:pStyle w:val="A5"/>
                        <w:rPr>
                          <w:kern w:val="1"/>
                        </w:rPr>
                      </w:pPr>
                      <w:r>
                        <w:rPr>
                          <w:rFonts w:eastAsia="Arial Unicode MS" w:hAnsi="Arial Unicode MS" w:cs="Arial Unicode MS"/>
                          <w:kern w:val="1"/>
                        </w:rPr>
                        <w:t xml:space="preserve">  409f2b:</w:t>
                      </w:r>
                      <w:r>
                        <w:rPr>
                          <w:rFonts w:eastAsia="Arial Unicode MS" w:hAnsi="Arial Unicode MS" w:cs="Arial Unicode MS"/>
                          <w:kern w:val="1"/>
                        </w:rPr>
                        <w:tab/>
                        <w:t xml:space="preserve">41 5d                </w:t>
                      </w:r>
                      <w:r>
                        <w:rPr>
                          <w:rFonts w:eastAsia="Arial Unicode MS" w:hAnsi="Arial Unicode MS" w:cs="Arial Unicode MS"/>
                          <w:kern w:val="1"/>
                        </w:rPr>
                        <w:tab/>
                        <w:t>pop    %r13</w:t>
                      </w:r>
                    </w:p>
                    <w:p w14:paraId="128C998B" w14:textId="77777777" w:rsidR="003864D8" w:rsidRDefault="003864D8" w:rsidP="003864D8">
                      <w:pPr>
                        <w:pStyle w:val="A5"/>
                        <w:rPr>
                          <w:kern w:val="1"/>
                        </w:rPr>
                      </w:pPr>
                      <w:r>
                        <w:rPr>
                          <w:rFonts w:eastAsia="Arial Unicode MS" w:hAnsi="Arial Unicode MS" w:cs="Arial Unicode MS"/>
                          <w:kern w:val="1"/>
                        </w:rPr>
                        <w:t xml:space="preserve">  409f2d:</w:t>
                      </w:r>
                      <w:r>
                        <w:rPr>
                          <w:rFonts w:eastAsia="Arial Unicode MS" w:hAnsi="Arial Unicode MS" w:cs="Arial Unicode MS"/>
                          <w:kern w:val="1"/>
                        </w:rPr>
                        <w:tab/>
                        <w:t xml:space="preserve">41 5e                </w:t>
                      </w:r>
                      <w:r>
                        <w:rPr>
                          <w:rFonts w:eastAsia="Arial Unicode MS" w:hAnsi="Arial Unicode MS" w:cs="Arial Unicode MS"/>
                          <w:kern w:val="1"/>
                        </w:rPr>
                        <w:tab/>
                        <w:t>pop    %r14</w:t>
                      </w:r>
                    </w:p>
                    <w:p w14:paraId="36EB12B5" w14:textId="77777777" w:rsidR="003864D8" w:rsidRDefault="003864D8" w:rsidP="003864D8">
                      <w:pPr>
                        <w:pStyle w:val="A5"/>
                        <w:rPr>
                          <w:kern w:val="1"/>
                        </w:rPr>
                      </w:pPr>
                      <w:r>
                        <w:rPr>
                          <w:rFonts w:eastAsia="Arial Unicode MS" w:hAnsi="Arial Unicode MS" w:cs="Arial Unicode MS"/>
                          <w:kern w:val="1"/>
                        </w:rPr>
                        <w:t xml:space="preserve">  409f2f:</w:t>
                      </w:r>
                      <w:r>
                        <w:rPr>
                          <w:rFonts w:eastAsia="Arial Unicode MS" w:hAnsi="Arial Unicode MS" w:cs="Arial Unicode MS"/>
                          <w:kern w:val="1"/>
                        </w:rPr>
                        <w:tab/>
                        <w:t xml:space="preserve">41 5f                </w:t>
                      </w:r>
                      <w:r>
                        <w:rPr>
                          <w:rFonts w:eastAsia="Arial Unicode MS" w:hAnsi="Arial Unicode MS" w:cs="Arial Unicode MS"/>
                          <w:kern w:val="1"/>
                        </w:rPr>
                        <w:tab/>
                        <w:t>pop    %r15</w:t>
                      </w:r>
                    </w:p>
                    <w:p w14:paraId="73397FD8" w14:textId="77777777" w:rsidR="003864D8" w:rsidRDefault="003864D8" w:rsidP="003864D8">
                      <w:pPr>
                        <w:pStyle w:val="A5"/>
                      </w:pPr>
                      <w:r>
                        <w:rPr>
                          <w:rFonts w:eastAsia="Arial Unicode MS" w:hAnsi="Arial Unicode MS" w:cs="Arial Unicode MS"/>
                          <w:kern w:val="1"/>
                        </w:rPr>
                        <w:t xml:space="preserve">  409f31:</w:t>
                      </w:r>
                      <w:r>
                        <w:rPr>
                          <w:rFonts w:eastAsia="Arial Unicode MS" w:hAnsi="Arial Unicode MS" w:cs="Arial Unicode MS"/>
                          <w:kern w:val="1"/>
                        </w:rPr>
                        <w:tab/>
                        <w:t xml:space="preserve">c3                   </w:t>
                      </w:r>
                      <w:r>
                        <w:rPr>
                          <w:rFonts w:eastAsia="Arial Unicode MS" w:hAnsi="Arial Unicode MS" w:cs="Arial Unicode MS"/>
                          <w:kern w:val="1"/>
                        </w:rPr>
                        <w:tab/>
                        <w:t xml:space="preserve">retq </w:t>
                      </w:r>
                    </w:p>
                  </w:txbxContent>
                </v:textbox>
                <w10:wrap anchory="line"/>
              </v:rect>
            </w:pict>
          </mc:Fallback>
        </mc:AlternateContent>
      </w:r>
      <w:r w:rsidRPr="003864D8">
        <w:rPr>
          <w:rFonts w:ascii="Times New Roman" w:eastAsia="宋体" w:hAnsi="Times New Roman" w:cs="Times New Roman" w:hint="eastAsia"/>
          <w:color w:val="000000"/>
          <w:sz w:val="18"/>
          <w:szCs w:val="18"/>
          <w:u w:color="000000"/>
          <w:bdr w:val="nil"/>
          <w:lang w:val="zh-TW" w:eastAsia="zh-TW"/>
        </w:rPr>
        <w:t>综合考虑，本文选取</w:t>
      </w:r>
      <w:r w:rsidRPr="003864D8">
        <w:rPr>
          <w:rFonts w:ascii="Times New Roman" w:eastAsia="Times New Roman" w:hAnsi="Times New Roman" w:cs="Times New Roman"/>
          <w:color w:val="000000"/>
          <w:sz w:val="18"/>
          <w:szCs w:val="18"/>
          <w:u w:color="000000"/>
          <w:bdr w:val="nil"/>
        </w:rPr>
        <w:t>30</w:t>
      </w:r>
      <w:r w:rsidRPr="003864D8">
        <w:rPr>
          <w:rFonts w:ascii="Times New Roman" w:eastAsia="宋体" w:hAnsi="Times New Roman" w:cs="Times New Roman" w:hint="eastAsia"/>
          <w:color w:val="000000"/>
          <w:sz w:val="18"/>
          <w:szCs w:val="18"/>
          <w:u w:color="000000"/>
          <w:bdr w:val="nil"/>
          <w:lang w:val="zh-TW" w:eastAsia="zh-TW"/>
        </w:rPr>
        <w:t>作为该阈值，经验证，该阈值大于</w:t>
      </w:r>
      <w:r w:rsidRPr="003864D8">
        <w:rPr>
          <w:rFonts w:ascii="Times New Roman" w:eastAsia="Times New Roman" w:hAnsi="Times New Roman" w:cs="Times New Roman"/>
          <w:color w:val="000000"/>
          <w:sz w:val="18"/>
          <w:szCs w:val="18"/>
          <w:u w:color="000000"/>
          <w:bdr w:val="nil"/>
        </w:rPr>
        <w:t>ROPgadget</w:t>
      </w:r>
      <w:r w:rsidRPr="003864D8">
        <w:rPr>
          <w:rFonts w:ascii="Times New Roman" w:eastAsia="宋体" w:hAnsi="Times New Roman" w:cs="Times New Roman" w:hint="eastAsia"/>
          <w:color w:val="000000"/>
          <w:sz w:val="18"/>
          <w:szCs w:val="18"/>
          <w:u w:color="000000"/>
          <w:bdr w:val="nil"/>
          <w:lang w:val="zh-TW" w:eastAsia="zh-TW"/>
        </w:rPr>
        <w:t>工具在常用软件及库中查找出的绝大多数常用的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长度</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当前测试中发现最长的状态可控、副作用较小的</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为</w:t>
      </w:r>
      <w:r w:rsidRPr="003864D8">
        <w:rPr>
          <w:rFonts w:ascii="Times New Roman" w:eastAsia="Times New Roman" w:hAnsi="Times New Roman" w:cs="Times New Roman"/>
          <w:color w:val="000000"/>
          <w:sz w:val="18"/>
          <w:szCs w:val="18"/>
          <w:u w:color="000000"/>
          <w:bdr w:val="nil"/>
        </w:rPr>
        <w:t>27</w:t>
      </w:r>
      <w:r w:rsidRPr="003864D8">
        <w:rPr>
          <w:rFonts w:ascii="Times New Roman" w:eastAsia="宋体" w:hAnsi="Times New Roman" w:cs="Times New Roman" w:hint="eastAsia"/>
          <w:color w:val="000000"/>
          <w:sz w:val="18"/>
          <w:szCs w:val="18"/>
          <w:u w:color="000000"/>
          <w:bdr w:val="nil"/>
          <w:lang w:val="zh-TW" w:eastAsia="zh-TW"/>
        </w:rPr>
        <w:t>，指令片段如图</w:t>
      </w:r>
      <w:ins w:id="232" w:author="weiwei" w:date="2017-12-29T19:50:00Z">
        <w:r w:rsidR="00720FAD">
          <w:rPr>
            <w:rFonts w:ascii="Times New Roman" w:eastAsia="Times New Roman" w:hAnsi="Times New Roman" w:cs="Times New Roman"/>
            <w:color w:val="000000"/>
            <w:sz w:val="18"/>
            <w:szCs w:val="18"/>
            <w:u w:color="000000"/>
            <w:bdr w:val="nil"/>
          </w:rPr>
          <w:t>2</w:t>
        </w:r>
      </w:ins>
      <w:del w:id="233" w:author="weiwei" w:date="2017-12-29T19:50:00Z">
        <w:r w:rsidRPr="003864D8" w:rsidDel="00720FAD">
          <w:rPr>
            <w:rFonts w:ascii="Times New Roman" w:eastAsia="Times New Roman" w:hAnsi="Times New Roman" w:cs="Times New Roman"/>
            <w:color w:val="000000"/>
            <w:sz w:val="18"/>
            <w:szCs w:val="18"/>
            <w:u w:color="000000"/>
            <w:bdr w:val="nil"/>
          </w:rPr>
          <w:delText>3</w:delText>
        </w:r>
      </w:del>
      <w:r w:rsidRPr="003864D8">
        <w:rPr>
          <w:rFonts w:ascii="Times New Roman" w:eastAsia="宋体" w:hAnsi="Times New Roman" w:cs="Times New Roman" w:hint="eastAsia"/>
          <w:color w:val="000000"/>
          <w:sz w:val="18"/>
          <w:szCs w:val="18"/>
          <w:u w:color="000000"/>
          <w:bdr w:val="nil"/>
          <w:lang w:val="zh-TW" w:eastAsia="zh-TW"/>
        </w:rPr>
        <w:t>所示</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w:t>
      </w:r>
    </w:p>
    <w:p w14:paraId="2117042D"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0B080153"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4D2791DC"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0213946B"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44318B23"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3BB39562"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7376AF02"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2B24DAD6"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宋体" w:hAnsi="Times New Roman" w:cs="Times New Roman"/>
          <w:color w:val="000000"/>
          <w:sz w:val="18"/>
          <w:szCs w:val="18"/>
          <w:u w:color="000000"/>
          <w:bdr w:val="nil"/>
          <w:shd w:val="clear" w:color="auto" w:fill="FFFF00"/>
        </w:rPr>
      </w:pPr>
    </w:p>
    <w:p w14:paraId="3FEC0801" w14:textId="77777777" w:rsidR="003864D8" w:rsidRPr="003864D8" w:rsidRDefault="003864D8" w:rsidP="003864D8">
      <w:pPr>
        <w:pBdr>
          <w:top w:val="nil"/>
          <w:left w:val="nil"/>
          <w:bottom w:val="nil"/>
          <w:right w:val="nil"/>
          <w:between w:val="nil"/>
          <w:bar w:val="nil"/>
        </w:pBdr>
        <w:tabs>
          <w:tab w:val="left" w:pos="357"/>
        </w:tabs>
        <w:spacing w:before="71" w:after="71"/>
        <w:rPr>
          <w:rFonts w:ascii="Times New Roman" w:eastAsia="Times New Roman" w:hAnsi="Times New Roman" w:cs="Times New Roman"/>
          <w:color w:val="000000"/>
          <w:sz w:val="18"/>
          <w:szCs w:val="18"/>
          <w:u w:color="000000"/>
          <w:bdr w:val="nil"/>
          <w:shd w:val="clear" w:color="auto" w:fill="FFFF00"/>
        </w:rPr>
      </w:pPr>
    </w:p>
    <w:p w14:paraId="5CFBD40C" w14:textId="77777777" w:rsidR="003864D8" w:rsidRPr="003864D8" w:rsidRDefault="003864D8" w:rsidP="003864D8">
      <w:pPr>
        <w:pBdr>
          <w:top w:val="nil"/>
          <w:left w:val="nil"/>
          <w:bottom w:val="nil"/>
          <w:right w:val="nil"/>
          <w:between w:val="nil"/>
          <w:bar w:val="nil"/>
        </w:pBdr>
        <w:tabs>
          <w:tab w:val="left" w:pos="357"/>
        </w:tabs>
        <w:spacing w:before="142"/>
        <w:ind w:firstLine="372"/>
        <w:jc w:val="center"/>
        <w:rPr>
          <w:rFonts w:ascii="Times New Roman" w:eastAsia="Times New Roman" w:hAnsi="Times New Roman" w:cs="Times New Roman"/>
          <w:color w:val="000000"/>
          <w:sz w:val="18"/>
          <w:szCs w:val="18"/>
          <w:u w:color="000000"/>
          <w:bdr w:val="nil"/>
          <w:shd w:val="clear" w:color="auto" w:fill="FFFF00"/>
        </w:rPr>
      </w:pPr>
    </w:p>
    <w:p w14:paraId="4402A75A" w14:textId="382680F5" w:rsidR="003864D8" w:rsidRPr="003864D8" w:rsidRDefault="003864D8" w:rsidP="003864D8">
      <w:pPr>
        <w:pBdr>
          <w:top w:val="nil"/>
          <w:left w:val="nil"/>
          <w:bottom w:val="nil"/>
          <w:right w:val="nil"/>
          <w:between w:val="nil"/>
          <w:bar w:val="nil"/>
        </w:pBdr>
        <w:tabs>
          <w:tab w:val="left" w:pos="357"/>
        </w:tabs>
        <w:spacing w:before="142"/>
        <w:ind w:firstLine="37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color w:val="000000"/>
          <w:sz w:val="18"/>
          <w:szCs w:val="18"/>
          <w:u w:color="000000"/>
          <w:bdr w:val="nil"/>
        </w:rPr>
        <w:t>Fig.</w:t>
      </w:r>
      <w:ins w:id="234" w:author="weiwei" w:date="2017-12-29T19:50:00Z">
        <w:r w:rsidR="00720FAD">
          <w:rPr>
            <w:rFonts w:ascii="Times New Roman" w:eastAsia="Times New Roman" w:hAnsi="Times New Roman" w:cs="Times New Roman"/>
            <w:color w:val="000000"/>
            <w:sz w:val="18"/>
            <w:szCs w:val="18"/>
            <w:u w:color="000000"/>
            <w:bdr w:val="nil"/>
          </w:rPr>
          <w:t>2</w:t>
        </w:r>
      </w:ins>
      <w:del w:id="235" w:author="weiwei" w:date="2017-12-29T19:50:00Z">
        <w:r w:rsidRPr="003864D8" w:rsidDel="00720FAD">
          <w:rPr>
            <w:rFonts w:ascii="Times New Roman" w:eastAsia="Times New Roman" w:hAnsi="Times New Roman" w:cs="Times New Roman"/>
            <w:color w:val="000000"/>
            <w:sz w:val="18"/>
            <w:szCs w:val="18"/>
            <w:u w:color="000000"/>
            <w:bdr w:val="nil"/>
          </w:rPr>
          <w:delText>3</w:delText>
        </w:r>
      </w:del>
      <w:r w:rsidRPr="003864D8">
        <w:rPr>
          <w:rFonts w:ascii="Times New Roman" w:eastAsia="Times New Roman" w:hAnsi="Times New Roman" w:cs="Times New Roman"/>
          <w:color w:val="000000"/>
          <w:sz w:val="18"/>
          <w:szCs w:val="18"/>
          <w:u w:color="000000"/>
          <w:bdr w:val="nil"/>
        </w:rPr>
        <w:t xml:space="preserve">  The longgest ideal gadget found in the test  </w:t>
      </w:r>
    </w:p>
    <w:p w14:paraId="34DAFD1D" w14:textId="382E0202" w:rsidR="003864D8" w:rsidRPr="003864D8" w:rsidRDefault="003864D8" w:rsidP="003864D8">
      <w:pPr>
        <w:pBdr>
          <w:top w:val="nil"/>
          <w:left w:val="nil"/>
          <w:bottom w:val="nil"/>
          <w:right w:val="nil"/>
          <w:between w:val="nil"/>
          <w:bar w:val="nil"/>
        </w:pBdr>
        <w:tabs>
          <w:tab w:val="left" w:pos="357"/>
        </w:tabs>
        <w:spacing w:after="142"/>
        <w:jc w:val="center"/>
        <w:rPr>
          <w:rFonts w:ascii="Times New Roman" w:eastAsia="Times New Roman" w:hAnsi="Times New Roman" w:cs="Times New Roman"/>
          <w:color w:val="000000"/>
          <w:sz w:val="18"/>
          <w:szCs w:val="18"/>
          <w:u w:color="000000"/>
          <w:bdr w:val="nil"/>
        </w:rPr>
      </w:pPr>
      <w:r w:rsidRPr="003864D8">
        <w:rPr>
          <w:rFonts w:ascii="Times New Roman" w:eastAsia="宋体" w:hAnsi="Times New Roman" w:cs="Times New Roman" w:hint="eastAsia"/>
          <w:color w:val="000000"/>
          <w:sz w:val="18"/>
          <w:szCs w:val="18"/>
          <w:u w:color="000000"/>
          <w:bdr w:val="nil"/>
          <w:lang w:val="zh-TW" w:eastAsia="zh-TW"/>
        </w:rPr>
        <w:t>图</w:t>
      </w:r>
      <w:ins w:id="236" w:author="weiwei" w:date="2017-12-29T19:50:00Z">
        <w:r w:rsidR="00720FAD">
          <w:rPr>
            <w:rFonts w:ascii="Times New Roman" w:eastAsia="Times New Roman" w:hAnsi="Times New Roman" w:cs="Times New Roman"/>
            <w:color w:val="000000"/>
            <w:sz w:val="18"/>
            <w:szCs w:val="18"/>
            <w:u w:color="000000"/>
            <w:bdr w:val="nil"/>
          </w:rPr>
          <w:t>2</w:t>
        </w:r>
      </w:ins>
      <w:del w:id="237" w:author="weiwei" w:date="2017-12-29T19:50:00Z">
        <w:r w:rsidRPr="003864D8" w:rsidDel="00720FAD">
          <w:rPr>
            <w:rFonts w:ascii="Times New Roman" w:eastAsia="Times New Roman" w:hAnsi="Times New Roman" w:cs="Times New Roman"/>
            <w:color w:val="000000"/>
            <w:sz w:val="18"/>
            <w:szCs w:val="18"/>
            <w:u w:color="000000"/>
            <w:bdr w:val="nil"/>
          </w:rPr>
          <w:delText>3</w:delText>
        </w:r>
      </w:del>
      <w:r w:rsidRPr="003864D8">
        <w:rPr>
          <w:rFonts w:ascii="Times New Roman" w:eastAsia="Times New Roman" w:hAnsi="Times New Roman" w:cs="Times New Roman"/>
          <w:color w:val="000000"/>
          <w:sz w:val="18"/>
          <w:szCs w:val="18"/>
          <w:u w:color="000000"/>
          <w:bdr w:val="nil"/>
        </w:rPr>
        <w:t xml:space="preserve">  </w:t>
      </w:r>
      <w:r w:rsidRPr="003864D8">
        <w:rPr>
          <w:rFonts w:ascii="Times New Roman" w:eastAsia="宋体" w:hAnsi="Times New Roman" w:cs="Times New Roman" w:hint="eastAsia"/>
          <w:color w:val="000000"/>
          <w:sz w:val="18"/>
          <w:szCs w:val="18"/>
          <w:u w:color="000000"/>
          <w:bdr w:val="nil"/>
          <w:lang w:val="zh-TW" w:eastAsia="zh-TW"/>
        </w:rPr>
        <w:t>测试中发现的最长的</w:t>
      </w:r>
      <w:r w:rsidRPr="003864D8">
        <w:rPr>
          <w:rFonts w:ascii="Times New Roman" w:eastAsia="Times New Roman" w:hAnsi="Times New Roman" w:cs="Times New Roman"/>
          <w:color w:val="000000"/>
          <w:sz w:val="18"/>
          <w:szCs w:val="18"/>
          <w:u w:color="000000"/>
          <w:bdr w:val="nil"/>
        </w:rPr>
        <w:t>“</w:t>
      </w:r>
      <w:r w:rsidRPr="003864D8">
        <w:rPr>
          <w:rFonts w:ascii="Times New Roman" w:eastAsia="宋体" w:hAnsi="Times New Roman" w:cs="Times New Roman" w:hint="eastAsia"/>
          <w:color w:val="000000"/>
          <w:sz w:val="18"/>
          <w:szCs w:val="18"/>
          <w:u w:color="000000"/>
          <w:bdr w:val="nil"/>
          <w:lang w:val="zh-TW" w:eastAsia="zh-TW"/>
        </w:rPr>
        <w:t>理想</w:t>
      </w:r>
      <w:r w:rsidRPr="003864D8">
        <w:rPr>
          <w:rFonts w:ascii="Times New Roman" w:eastAsia="Times New Roman" w:hAnsi="Times New Roman" w:cs="Times New Roman"/>
          <w:color w:val="000000"/>
          <w:sz w:val="18"/>
          <w:szCs w:val="18"/>
          <w:u w:color="000000"/>
          <w:bdr w:val="nil"/>
        </w:rPr>
        <w:t>”gadget</w:t>
      </w:r>
    </w:p>
    <w:p w14:paraId="502D1E12" w14:textId="56D5EB36" w:rsidR="003864D8" w:rsidRPr="003864D8" w:rsidRDefault="003864D8" w:rsidP="003864D8">
      <w:pPr>
        <w:pBdr>
          <w:top w:val="nil"/>
          <w:left w:val="nil"/>
          <w:bottom w:val="nil"/>
          <w:right w:val="nil"/>
          <w:between w:val="nil"/>
          <w:bar w:val="nil"/>
        </w:pBdr>
        <w:tabs>
          <w:tab w:val="left" w:pos="357"/>
        </w:tabs>
        <w:rPr>
          <w:rFonts w:ascii="宋体" w:eastAsia="宋体" w:hAnsi="宋体" w:cs="宋体"/>
          <w:color w:val="000000"/>
          <w:sz w:val="18"/>
          <w:szCs w:val="18"/>
          <w:u w:color="000000"/>
          <w:bdr w:val="nil"/>
          <w:lang w:val="zh-TW" w:eastAsia="zh-TW"/>
        </w:rPr>
      </w:pPr>
      <w:r w:rsidRPr="003864D8">
        <w:rPr>
          <w:rFonts w:ascii="Times New Roman" w:eastAsia="Times New Roman" w:hAnsi="Times New Roman" w:cs="Times New Roman"/>
          <w:color w:val="000000"/>
          <w:sz w:val="18"/>
          <w:szCs w:val="18"/>
          <w:u w:color="000000"/>
          <w:bdr w:val="nil"/>
        </w:rPr>
        <w:tab/>
        <w:t>m</w:t>
      </w:r>
      <w:ins w:id="238" w:author="weiwei" w:date="2017-12-29T19:55:00Z">
        <w:r w:rsidR="007C43C6">
          <w:rPr>
            <w:rFonts w:ascii="Times New Roman" w:eastAsia="Times New Roman" w:hAnsi="Times New Roman" w:cs="Times New Roman"/>
            <w:color w:val="000000"/>
            <w:sz w:val="18"/>
            <w:szCs w:val="18"/>
            <w:u w:color="000000"/>
            <w:bdr w:val="nil"/>
          </w:rPr>
          <w:t>in</w:t>
        </w:r>
      </w:ins>
      <w:del w:id="239" w:author="weiwei" w:date="2017-12-29T19:55:00Z">
        <w:r w:rsidRPr="003864D8" w:rsidDel="007C43C6">
          <w:rPr>
            <w:rFonts w:ascii="Times New Roman" w:eastAsia="Times New Roman" w:hAnsi="Times New Roman" w:cs="Times New Roman"/>
            <w:color w:val="000000"/>
            <w:sz w:val="18"/>
            <w:szCs w:val="18"/>
            <w:u w:color="000000"/>
            <w:bdr w:val="nil"/>
          </w:rPr>
          <w:delText>ax</w:delText>
        </w:r>
      </w:del>
      <w:r w:rsidRPr="003864D8">
        <w:rPr>
          <w:rFonts w:ascii="Times New Roman" w:eastAsia="Times New Roman" w:hAnsi="Times New Roman" w:cs="Times New Roman"/>
          <w:color w:val="000000"/>
          <w:sz w:val="18"/>
          <w:szCs w:val="18"/>
          <w:u w:color="000000"/>
          <w:bdr w:val="nil"/>
        </w:rPr>
        <w:t>ChainLength</w:t>
      </w:r>
      <w:r w:rsidRPr="003864D8">
        <w:rPr>
          <w:rFonts w:ascii="Times New Roman" w:eastAsia="宋体" w:hAnsi="Times New Roman" w:cs="Times New Roman" w:hint="eastAsia"/>
          <w:color w:val="000000"/>
          <w:sz w:val="18"/>
          <w:szCs w:val="18"/>
          <w:u w:color="000000"/>
          <w:bdr w:val="nil"/>
          <w:lang w:val="zh-TW" w:eastAsia="zh-TW"/>
        </w:rPr>
        <w:t>阈值</w:t>
      </w:r>
      <w:ins w:id="240" w:author="weiwei" w:date="2017-12-29T19:52:00Z">
        <w:r w:rsidR="00720FAD">
          <w:rPr>
            <w:rFonts w:ascii="Times New Roman" w:eastAsia="宋体" w:hAnsi="Times New Roman" w:cs="Times New Roman" w:hint="eastAsia"/>
            <w:color w:val="000000"/>
            <w:sz w:val="18"/>
            <w:szCs w:val="18"/>
            <w:u w:color="000000"/>
            <w:bdr w:val="nil"/>
            <w:lang w:val="zh-TW"/>
          </w:rPr>
          <w:t>用于识别</w:t>
        </w:r>
        <w:r w:rsidR="00720FAD">
          <w:rPr>
            <w:rFonts w:ascii="Times New Roman" w:eastAsia="宋体" w:hAnsi="Times New Roman" w:cs="Times New Roman" w:hint="eastAsia"/>
            <w:color w:val="000000"/>
            <w:sz w:val="18"/>
            <w:szCs w:val="18"/>
            <w:u w:color="000000"/>
            <w:bdr w:val="nil"/>
            <w:lang w:val="zh-TW"/>
          </w:rPr>
          <w:t>ROP</w:t>
        </w:r>
        <w:r w:rsidR="00720FAD">
          <w:rPr>
            <w:rFonts w:ascii="Times New Roman" w:eastAsia="宋体" w:hAnsi="Times New Roman" w:cs="Times New Roman" w:hint="eastAsia"/>
            <w:color w:val="000000"/>
            <w:sz w:val="18"/>
            <w:szCs w:val="18"/>
            <w:u w:color="000000"/>
            <w:bdr w:val="nil"/>
            <w:lang w:val="zh-TW"/>
          </w:rPr>
          <w:t>攻击，</w:t>
        </w:r>
        <w:r w:rsidR="00720FAD">
          <w:rPr>
            <w:rFonts w:ascii="Times New Roman" w:eastAsia="宋体" w:hAnsi="Times New Roman" w:cs="Times New Roman"/>
            <w:color w:val="000000"/>
            <w:sz w:val="18"/>
            <w:szCs w:val="18"/>
            <w:u w:color="000000"/>
            <w:bdr w:val="nil"/>
            <w:lang w:val="zh-TW"/>
          </w:rPr>
          <w:t>当</w:t>
        </w:r>
        <w:r w:rsidR="00720FAD">
          <w:rPr>
            <w:rFonts w:ascii="Times New Roman" w:eastAsia="宋体" w:hAnsi="Times New Roman" w:cs="Times New Roman" w:hint="eastAsia"/>
            <w:color w:val="000000"/>
            <w:sz w:val="18"/>
            <w:szCs w:val="18"/>
            <w:u w:color="000000"/>
            <w:bdr w:val="nil"/>
            <w:lang w:val="zh-TW"/>
          </w:rPr>
          <w:t>检测到</w:t>
        </w:r>
        <w:r w:rsidR="00720FAD">
          <w:rPr>
            <w:rFonts w:ascii="Times New Roman" w:eastAsia="宋体" w:hAnsi="Times New Roman" w:cs="Times New Roman" w:hint="eastAsia"/>
            <w:color w:val="000000"/>
            <w:sz w:val="18"/>
            <w:szCs w:val="18"/>
            <w:u w:color="000000"/>
            <w:bdr w:val="nil"/>
            <w:lang w:val="zh-TW"/>
          </w:rPr>
          <w:t>gadget</w:t>
        </w:r>
        <w:r w:rsidR="00720FAD">
          <w:rPr>
            <w:rFonts w:ascii="Times New Roman" w:eastAsia="宋体" w:hAnsi="Times New Roman" w:cs="Times New Roman" w:hint="eastAsia"/>
            <w:color w:val="000000"/>
            <w:sz w:val="18"/>
            <w:szCs w:val="18"/>
            <w:u w:color="000000"/>
            <w:bdr w:val="nil"/>
            <w:lang w:val="zh-TW"/>
          </w:rPr>
          <w:t>链长度</w:t>
        </w:r>
      </w:ins>
      <w:ins w:id="241" w:author="weiwei" w:date="2017-12-29T19:53:00Z">
        <w:r w:rsidR="00720FAD">
          <w:rPr>
            <w:rFonts w:ascii="Times New Roman" w:eastAsia="宋体" w:hAnsi="Times New Roman" w:cs="Times New Roman" w:hint="eastAsia"/>
            <w:color w:val="000000"/>
            <w:sz w:val="18"/>
            <w:szCs w:val="18"/>
            <w:u w:color="000000"/>
            <w:bdr w:val="nil"/>
            <w:lang w:val="zh-TW"/>
          </w:rPr>
          <w:t>大于该值时，认为程序遭受到了</w:t>
        </w:r>
        <w:r w:rsidR="00720FAD">
          <w:rPr>
            <w:rFonts w:ascii="Times New Roman" w:eastAsia="宋体" w:hAnsi="Times New Roman" w:cs="Times New Roman" w:hint="eastAsia"/>
            <w:color w:val="000000"/>
            <w:sz w:val="18"/>
            <w:szCs w:val="18"/>
            <w:u w:color="000000"/>
            <w:bdr w:val="nil"/>
            <w:lang w:val="zh-TW"/>
          </w:rPr>
          <w:t>ROP</w:t>
        </w:r>
        <w:r w:rsidR="00720FAD">
          <w:rPr>
            <w:rFonts w:ascii="Times New Roman" w:eastAsia="宋体" w:hAnsi="Times New Roman" w:cs="Times New Roman" w:hint="eastAsia"/>
            <w:color w:val="000000"/>
            <w:sz w:val="18"/>
            <w:szCs w:val="18"/>
            <w:u w:color="000000"/>
            <w:bdr w:val="nil"/>
            <w:lang w:val="zh-TW"/>
          </w:rPr>
          <w:t>攻击，因此该值</w:t>
        </w:r>
      </w:ins>
      <w:r w:rsidRPr="003864D8">
        <w:rPr>
          <w:rFonts w:ascii="Times New Roman" w:eastAsia="宋体" w:hAnsi="Times New Roman" w:cs="Times New Roman" w:hint="eastAsia"/>
          <w:color w:val="000000"/>
          <w:sz w:val="18"/>
          <w:szCs w:val="18"/>
          <w:u w:color="000000"/>
          <w:bdr w:val="nil"/>
          <w:lang w:val="zh-TW" w:eastAsia="zh-TW"/>
        </w:rPr>
        <w:t>的选择需要满足以下条件：</w:t>
      </w:r>
    </w:p>
    <w:p w14:paraId="6DE77EE3" w14:textId="6218C13F" w:rsidR="003864D8" w:rsidRPr="003864D8" w:rsidRDefault="00720FAD" w:rsidP="003864D8">
      <w:pPr>
        <w:widowControl/>
        <w:numPr>
          <w:ilvl w:val="0"/>
          <w:numId w:val="7"/>
        </w:numPr>
        <w:pBdr>
          <w:top w:val="nil"/>
          <w:left w:val="nil"/>
          <w:bottom w:val="nil"/>
          <w:right w:val="nil"/>
          <w:between w:val="nil"/>
          <w:bar w:val="nil"/>
        </w:pBdr>
        <w:tabs>
          <w:tab w:val="left" w:pos="357"/>
        </w:tabs>
        <w:jc w:val="left"/>
        <w:rPr>
          <w:rFonts w:ascii="Times New Roman" w:eastAsia="Times New Roman" w:hAnsi="Times New Roman" w:cs="Times New Roman"/>
          <w:color w:val="000000"/>
          <w:sz w:val="18"/>
          <w:szCs w:val="18"/>
          <w:u w:color="000000"/>
          <w:bdr w:val="nil"/>
        </w:rPr>
      </w:pPr>
      <w:ins w:id="242" w:author="weiwei" w:date="2017-12-29T19:53:00Z">
        <w:r>
          <w:rPr>
            <w:rFonts w:ascii="Times New Roman" w:eastAsia="宋体" w:hAnsi="Times New Roman" w:cs="Times New Roman" w:hint="eastAsia"/>
            <w:color w:val="000000"/>
            <w:sz w:val="18"/>
            <w:szCs w:val="18"/>
            <w:u w:color="000000"/>
            <w:bdr w:val="nil"/>
            <w:lang w:val="zh-TW"/>
          </w:rPr>
          <w:t>为了避免误报，</w:t>
        </w:r>
      </w:ins>
      <w:r w:rsidR="003864D8" w:rsidRPr="003864D8">
        <w:rPr>
          <w:rFonts w:ascii="Times New Roman" w:eastAsia="宋体" w:hAnsi="Times New Roman" w:cs="Times New Roman" w:hint="eastAsia"/>
          <w:color w:val="000000"/>
          <w:sz w:val="18"/>
          <w:szCs w:val="18"/>
          <w:u w:color="000000"/>
          <w:bdr w:val="nil"/>
          <w:lang w:val="zh-TW" w:eastAsia="zh-TW"/>
        </w:rPr>
        <w:t>该阈值需要大于正常指令执行流中出现的最长</w:t>
      </w:r>
      <w:ins w:id="243" w:author="weiwei" w:date="2017-12-29T19:52:00Z">
        <w:r>
          <w:rPr>
            <w:rFonts w:ascii="Times New Roman" w:hAnsi="Times New Roman" w:cs="Times New Roman" w:hint="eastAsia"/>
            <w:color w:val="000000"/>
            <w:sz w:val="18"/>
            <w:szCs w:val="18"/>
            <w:u w:color="000000"/>
            <w:bdr w:val="nil"/>
            <w:lang w:val="zh-TW"/>
          </w:rPr>
          <w:t>合法</w:t>
        </w:r>
      </w:ins>
      <w:del w:id="244" w:author="weiwei" w:date="2017-12-29T19:51:00Z">
        <w:r w:rsidR="003864D8" w:rsidRPr="003864D8" w:rsidDel="00720FAD">
          <w:rPr>
            <w:rFonts w:ascii="Times New Roman" w:eastAsia="宋体" w:hAnsi="Times New Roman" w:cs="Times New Roman" w:hint="eastAsia"/>
            <w:color w:val="000000"/>
            <w:sz w:val="18"/>
            <w:szCs w:val="18"/>
            <w:u w:color="000000"/>
            <w:bdr w:val="nil"/>
            <w:lang w:val="zh-TW" w:eastAsia="zh-TW"/>
          </w:rPr>
          <w:delText>疑似</w:delText>
        </w:r>
      </w:del>
      <w:r w:rsidR="003864D8" w:rsidRPr="003864D8">
        <w:rPr>
          <w:rFonts w:ascii="Times New Roman" w:eastAsia="Times New Roman" w:hAnsi="Times New Roman" w:cs="Times New Roman"/>
          <w:color w:val="000000"/>
          <w:sz w:val="18"/>
          <w:szCs w:val="18"/>
          <w:u w:color="000000"/>
          <w:bdr w:val="nil"/>
        </w:rPr>
        <w:t>gadget</w:t>
      </w:r>
      <w:r w:rsidR="003864D8" w:rsidRPr="003864D8">
        <w:rPr>
          <w:rFonts w:ascii="Times New Roman" w:eastAsia="宋体" w:hAnsi="Times New Roman" w:cs="Times New Roman" w:hint="eastAsia"/>
          <w:color w:val="000000"/>
          <w:sz w:val="18"/>
          <w:szCs w:val="18"/>
          <w:u w:color="000000"/>
          <w:bdr w:val="nil"/>
          <w:lang w:val="zh-TW" w:eastAsia="zh-TW"/>
        </w:rPr>
        <w:t>链</w:t>
      </w:r>
      <w:ins w:id="245" w:author="weiwei" w:date="2017-12-29T19:52:00Z">
        <w:r>
          <w:rPr>
            <w:rFonts w:ascii="Times New Roman" w:eastAsia="宋体" w:hAnsi="Times New Roman" w:cs="Times New Roman" w:hint="eastAsia"/>
            <w:color w:val="000000"/>
            <w:sz w:val="18"/>
            <w:szCs w:val="18"/>
            <w:u w:color="000000"/>
            <w:bdr w:val="nil"/>
            <w:lang w:val="zh-TW"/>
          </w:rPr>
          <w:t>长度</w:t>
        </w:r>
      </w:ins>
      <w:r w:rsidR="003864D8" w:rsidRPr="003864D8">
        <w:rPr>
          <w:rFonts w:ascii="Times New Roman" w:eastAsia="Times New Roman" w:hAnsi="Times New Roman" w:cs="Times New Roman"/>
          <w:color w:val="000000"/>
          <w:sz w:val="18"/>
          <w:szCs w:val="18"/>
          <w:u w:color="000000"/>
          <w:bdr w:val="nil"/>
        </w:rPr>
        <w:t>;</w:t>
      </w:r>
    </w:p>
    <w:p w14:paraId="64FBCF50" w14:textId="2454D779" w:rsidR="003864D8" w:rsidRPr="003864D8" w:rsidRDefault="003864D8" w:rsidP="003864D8">
      <w:pPr>
        <w:widowControl/>
        <w:numPr>
          <w:ilvl w:val="0"/>
          <w:numId w:val="7"/>
        </w:numPr>
        <w:pBdr>
          <w:top w:val="nil"/>
          <w:left w:val="nil"/>
          <w:bottom w:val="nil"/>
          <w:right w:val="nil"/>
          <w:between w:val="nil"/>
          <w:bar w:val="nil"/>
        </w:pBdr>
        <w:tabs>
          <w:tab w:val="left" w:pos="357"/>
        </w:tabs>
        <w:jc w:val="left"/>
        <w:rPr>
          <w:rFonts w:ascii="宋体" w:eastAsia="宋体" w:hAnsi="宋体" w:cs="宋体"/>
          <w:color w:val="000000"/>
          <w:sz w:val="18"/>
          <w:szCs w:val="18"/>
          <w:u w:color="000000"/>
          <w:bdr w:val="nil"/>
          <w:lang w:val="zh-TW" w:eastAsia="zh-TW"/>
        </w:rPr>
      </w:pPr>
      <w:r w:rsidRPr="003864D8">
        <w:rPr>
          <w:rFonts w:ascii="Times New Roman" w:eastAsia="宋体" w:hAnsi="Times New Roman" w:cs="Times New Roman" w:hint="eastAsia"/>
          <w:color w:val="000000"/>
          <w:sz w:val="18"/>
          <w:szCs w:val="18"/>
          <w:u w:color="000000"/>
          <w:bdr w:val="nil"/>
          <w:lang w:eastAsia="zh-TW"/>
        </w:rPr>
        <w:t>该阈值需要尽量小，以减少漏报（避免将</w:t>
      </w:r>
      <w:r w:rsidRPr="003864D8">
        <w:rPr>
          <w:rFonts w:ascii="Times New Roman" w:eastAsia="Times New Roman" w:hAnsi="Times New Roman" w:cs="Times New Roman"/>
          <w:color w:val="000000"/>
          <w:sz w:val="18"/>
          <w:szCs w:val="18"/>
          <w:u w:color="000000"/>
          <w:bdr w:val="nil"/>
        </w:rPr>
        <w:t>ROP</w:t>
      </w:r>
      <w:r w:rsidRPr="003864D8">
        <w:rPr>
          <w:rFonts w:ascii="Times New Roman" w:eastAsia="宋体" w:hAnsi="Times New Roman" w:cs="Times New Roman" w:hint="eastAsia"/>
          <w:color w:val="000000"/>
          <w:sz w:val="18"/>
          <w:szCs w:val="18"/>
          <w:u w:color="000000"/>
          <w:bdr w:val="nil"/>
          <w:lang w:eastAsia="zh-TW"/>
        </w:rPr>
        <w:t>攻击链识别成了正常指令流）。</w:t>
      </w:r>
    </w:p>
    <w:p w14:paraId="2B4D0BDA" w14:textId="77777777" w:rsidR="003864D8" w:rsidRPr="003864D8" w:rsidRDefault="003864D8" w:rsidP="003864D8">
      <w:pPr>
        <w:pBdr>
          <w:top w:val="nil"/>
          <w:left w:val="nil"/>
          <w:bottom w:val="nil"/>
          <w:right w:val="nil"/>
          <w:between w:val="nil"/>
          <w:bar w:val="nil"/>
        </w:pBdr>
        <w:tabs>
          <w:tab w:val="left" w:pos="357"/>
        </w:tabs>
        <w:rPr>
          <w:rFonts w:ascii="Times New Roman" w:eastAsia="Times New Roman" w:hAnsi="Times New Roman" w:cs="Times New Roman"/>
          <w:b/>
          <w:bCs/>
          <w:color w:val="000000"/>
          <w:sz w:val="18"/>
          <w:szCs w:val="18"/>
          <w:u w:color="000000"/>
          <w:bdr w:val="nil"/>
          <w:shd w:val="clear" w:color="auto" w:fill="FFFF00"/>
        </w:rPr>
      </w:pPr>
      <w:r w:rsidRPr="003864D8">
        <w:rPr>
          <w:rFonts w:ascii="宋体" w:eastAsia="宋体" w:hAnsi="宋体" w:cs="宋体"/>
          <w:color w:val="000000"/>
          <w:sz w:val="18"/>
          <w:szCs w:val="18"/>
          <w:u w:color="000000"/>
          <w:bdr w:val="nil"/>
          <w:lang w:val="zh-TW" w:eastAsia="zh-TW"/>
        </w:rPr>
        <w:tab/>
        <w:t>本文针对</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程序以及一些常用的</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程序进行了采样，识别的最大</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链长度如下表所示：</w:t>
      </w:r>
    </w:p>
    <w:p w14:paraId="45CC713A" w14:textId="77777777" w:rsidR="003864D8" w:rsidRPr="003864D8" w:rsidRDefault="003864D8" w:rsidP="003864D8">
      <w:pPr>
        <w:pBdr>
          <w:top w:val="nil"/>
          <w:left w:val="nil"/>
          <w:bottom w:val="nil"/>
          <w:right w:val="nil"/>
          <w:between w:val="nil"/>
          <w:bar w:val="nil"/>
        </w:pBdr>
        <w:tabs>
          <w:tab w:val="left" w:pos="357"/>
        </w:tabs>
        <w:spacing w:before="85"/>
        <w:ind w:firstLine="372"/>
        <w:jc w:val="center"/>
        <w:rPr>
          <w:rFonts w:ascii="Times New Roman" w:eastAsia="Times New Roman" w:hAnsi="Times New Roman" w:cs="Times New Roman"/>
          <w:color w:val="000000"/>
          <w:sz w:val="18"/>
          <w:szCs w:val="18"/>
          <w:u w:color="000000"/>
          <w:bdr w:val="nil"/>
        </w:rPr>
      </w:pPr>
      <w:r w:rsidRPr="003864D8">
        <w:rPr>
          <w:rFonts w:ascii="Times New Roman" w:eastAsia="Times New Roman" w:hAnsi="Times New Roman" w:cs="Times New Roman"/>
          <w:b/>
          <w:bCs/>
          <w:color w:val="000000"/>
          <w:sz w:val="18"/>
          <w:szCs w:val="18"/>
          <w:u w:color="000000"/>
          <w:bdr w:val="nil"/>
        </w:rPr>
        <w:t>Table 3</w:t>
      </w:r>
      <w:r w:rsidRPr="003864D8">
        <w:rPr>
          <w:rFonts w:ascii="Times New Roman" w:eastAsia="Times New Roman" w:hAnsi="Times New Roman" w:cs="Times New Roman"/>
          <w:color w:val="000000"/>
          <w:sz w:val="18"/>
          <w:szCs w:val="18"/>
          <w:u w:color="000000"/>
          <w:bdr w:val="nil"/>
        </w:rPr>
        <w:t xml:space="preserve">  Max Length of gadget chain on partial spec2006 and some linux application</w:t>
      </w:r>
    </w:p>
    <w:p w14:paraId="4F209F67" w14:textId="77777777" w:rsidR="003864D8" w:rsidRPr="003864D8" w:rsidRDefault="003864D8" w:rsidP="003864D8">
      <w:pPr>
        <w:pBdr>
          <w:top w:val="nil"/>
          <w:left w:val="nil"/>
          <w:bottom w:val="nil"/>
          <w:right w:val="nil"/>
          <w:between w:val="nil"/>
          <w:bar w:val="nil"/>
        </w:pBdr>
        <w:tabs>
          <w:tab w:val="left" w:pos="357"/>
        </w:tabs>
        <w:spacing w:after="57"/>
        <w:jc w:val="center"/>
        <w:rPr>
          <w:rFonts w:ascii="宋体" w:eastAsia="宋体" w:hAnsi="宋体" w:cs="宋体"/>
          <w:color w:val="000000"/>
          <w:sz w:val="18"/>
          <w:szCs w:val="18"/>
          <w:u w:color="000000"/>
          <w:bdr w:val="nil"/>
          <w:lang w:val="zh-TW" w:eastAsia="zh-TW"/>
        </w:rPr>
      </w:pPr>
      <w:r w:rsidRPr="003864D8">
        <w:rPr>
          <w:rFonts w:ascii="Times New Roman" w:eastAsia="黑体" w:hAnsi="Times New Roman" w:cs="Times New Roman" w:hint="eastAsia"/>
          <w:color w:val="000000"/>
          <w:sz w:val="18"/>
          <w:szCs w:val="18"/>
          <w:u w:color="000000"/>
          <w:bdr w:val="nil"/>
          <w:lang w:val="zh-TW" w:eastAsia="zh-TW"/>
        </w:rPr>
        <w:t>表</w:t>
      </w:r>
      <w:r w:rsidRPr="003864D8">
        <w:rPr>
          <w:rFonts w:ascii="Times New Roman" w:eastAsia="Times New Roman" w:hAnsi="Times New Roman" w:cs="Times New Roman"/>
          <w:b/>
          <w:bCs/>
          <w:color w:val="000000"/>
          <w:sz w:val="18"/>
          <w:szCs w:val="18"/>
          <w:u w:color="000000"/>
          <w:bdr w:val="nil"/>
        </w:rPr>
        <w:t>3</w:t>
      </w:r>
      <w:r w:rsidRPr="003864D8">
        <w:rPr>
          <w:rFonts w:ascii="Times New Roman" w:eastAsia="宋体" w:hAnsi="Times New Roman" w:cs="Times New Roman" w:hint="eastAsia"/>
          <w:color w:val="000000"/>
          <w:sz w:val="18"/>
          <w:szCs w:val="18"/>
          <w:u w:color="000000"/>
          <w:bdr w:val="nil"/>
          <w:lang w:val="zh-TW" w:eastAsia="zh-TW"/>
        </w:rPr>
        <w:t xml:space="preserve">  </w:t>
      </w:r>
      <w:r w:rsidRPr="003864D8">
        <w:rPr>
          <w:rFonts w:ascii="Times New Roman" w:eastAsia="宋体" w:hAnsi="Times New Roman" w:cs="Times New Roman" w:hint="eastAsia"/>
          <w:color w:val="000000"/>
          <w:sz w:val="18"/>
          <w:szCs w:val="18"/>
          <w:u w:color="000000"/>
          <w:bdr w:val="nil"/>
          <w:lang w:val="zh-TW" w:eastAsia="zh-TW"/>
        </w:rPr>
        <w:t>部分</w:t>
      </w:r>
      <w:r w:rsidRPr="003864D8">
        <w:rPr>
          <w:rFonts w:ascii="Times New Roman" w:eastAsia="Times New Roman" w:hAnsi="Times New Roman" w:cs="Times New Roman"/>
          <w:color w:val="000000"/>
          <w:sz w:val="18"/>
          <w:szCs w:val="18"/>
          <w:u w:color="000000"/>
          <w:bdr w:val="nil"/>
        </w:rPr>
        <w:t>spec2006</w:t>
      </w:r>
      <w:r w:rsidRPr="003864D8">
        <w:rPr>
          <w:rFonts w:ascii="Times New Roman" w:eastAsia="宋体" w:hAnsi="Times New Roman" w:cs="Times New Roman" w:hint="eastAsia"/>
          <w:color w:val="000000"/>
          <w:sz w:val="18"/>
          <w:szCs w:val="18"/>
          <w:u w:color="000000"/>
          <w:bdr w:val="nil"/>
          <w:lang w:val="zh-TW" w:eastAsia="zh-TW"/>
        </w:rPr>
        <w:t>程序以及一些常用的</w:t>
      </w:r>
      <w:r w:rsidRPr="003864D8">
        <w:rPr>
          <w:rFonts w:ascii="Times New Roman" w:eastAsia="Times New Roman" w:hAnsi="Times New Roman" w:cs="Times New Roman"/>
          <w:color w:val="000000"/>
          <w:sz w:val="18"/>
          <w:szCs w:val="18"/>
          <w:u w:color="000000"/>
          <w:bdr w:val="nil"/>
        </w:rPr>
        <w:t>linux</w:t>
      </w:r>
      <w:r w:rsidRPr="003864D8">
        <w:rPr>
          <w:rFonts w:ascii="Times New Roman" w:eastAsia="宋体" w:hAnsi="Times New Roman" w:cs="Times New Roman" w:hint="eastAsia"/>
          <w:color w:val="000000"/>
          <w:sz w:val="18"/>
          <w:szCs w:val="18"/>
          <w:u w:color="000000"/>
          <w:bdr w:val="nil"/>
          <w:lang w:val="zh-TW" w:eastAsia="zh-TW"/>
        </w:rPr>
        <w:t>程序中的最大</w:t>
      </w:r>
      <w:r w:rsidRPr="003864D8">
        <w:rPr>
          <w:rFonts w:ascii="Times New Roman" w:eastAsia="Times New Roman" w:hAnsi="Times New Roman" w:cs="Times New Roman"/>
          <w:color w:val="000000"/>
          <w:sz w:val="18"/>
          <w:szCs w:val="18"/>
          <w:u w:color="000000"/>
          <w:bdr w:val="nil"/>
        </w:rPr>
        <w:t>gadget</w:t>
      </w:r>
      <w:r w:rsidRPr="003864D8">
        <w:rPr>
          <w:rFonts w:ascii="Times New Roman" w:eastAsia="宋体" w:hAnsi="Times New Roman" w:cs="Times New Roman" w:hint="eastAsia"/>
          <w:color w:val="000000"/>
          <w:sz w:val="18"/>
          <w:szCs w:val="18"/>
          <w:u w:color="000000"/>
          <w:bdr w:val="nil"/>
          <w:lang w:val="zh-TW" w:eastAsia="zh-TW"/>
        </w:rPr>
        <w:t>链长度</w:t>
      </w:r>
    </w:p>
    <w:tbl>
      <w:tblPr>
        <w:tblStyle w:val="TableNormal"/>
        <w:tblW w:w="517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92"/>
        <w:gridCol w:w="3286"/>
      </w:tblGrid>
      <w:tr w:rsidR="003864D8" w:rsidRPr="003864D8" w14:paraId="43588F6D"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900A6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ascii="Arial Unicode MS" w:eastAsia="宋体" w:hAnsi="Arial Unicode MS" w:cs="Arial Unicode MS"/>
                <w:color w:val="000000"/>
                <w:sz w:val="18"/>
                <w:szCs w:val="18"/>
                <w:u w:color="000000"/>
                <w:lang w:val="zh-TW" w:eastAsia="zh-TW"/>
              </w:rPr>
              <w:t>程序</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DEB34E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ascii="Arial Unicode MS" w:eastAsia="宋体" w:hAnsi="Arial Unicode MS" w:cs="Arial Unicode MS"/>
                <w:color w:val="000000"/>
                <w:sz w:val="18"/>
                <w:szCs w:val="18"/>
                <w:u w:color="000000"/>
                <w:lang w:val="zh-TW" w:eastAsia="zh-TW"/>
              </w:rPr>
              <w:t>最大</w:t>
            </w:r>
            <w:r w:rsidRPr="003864D8">
              <w:rPr>
                <w:rFonts w:eastAsia="Times New Roman" w:hAnsi="Arial Unicode MS" w:cs="Arial Unicode MS"/>
                <w:color w:val="000000"/>
                <w:sz w:val="18"/>
                <w:szCs w:val="18"/>
                <w:u w:color="000000"/>
              </w:rPr>
              <w:t>gadget</w:t>
            </w:r>
            <w:r w:rsidRPr="003864D8">
              <w:rPr>
                <w:rFonts w:ascii="Arial Unicode MS" w:eastAsia="宋体" w:hAnsi="Arial Unicode MS" w:cs="Arial Unicode MS"/>
                <w:color w:val="000000"/>
                <w:sz w:val="18"/>
                <w:szCs w:val="18"/>
                <w:u w:color="000000"/>
                <w:lang w:val="zh-TW" w:eastAsia="zh-TW"/>
              </w:rPr>
              <w:t>链长度</w:t>
            </w:r>
          </w:p>
        </w:tc>
      </w:tr>
      <w:tr w:rsidR="003864D8" w:rsidRPr="003864D8" w14:paraId="0D973D73"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78333D2"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spec2006(</w:t>
            </w:r>
            <w:r w:rsidRPr="003864D8">
              <w:rPr>
                <w:rFonts w:ascii="Arial Unicode MS" w:eastAsia="宋体" w:hAnsi="Arial Unicode MS" w:cs="Arial Unicode MS"/>
                <w:color w:val="000000"/>
                <w:sz w:val="18"/>
                <w:szCs w:val="18"/>
                <w:u w:color="000000"/>
                <w:lang w:val="zh-TW" w:eastAsia="zh-TW"/>
              </w:rPr>
              <w:t>部分</w:t>
            </w:r>
            <w:r w:rsidRPr="003864D8">
              <w:rPr>
                <w:rFonts w:eastAsia="Times New Roman" w:hAnsi="Arial Unicode MS" w:cs="Arial Unicode MS"/>
                <w:color w:val="000000"/>
                <w:sz w:val="18"/>
                <w:szCs w:val="18"/>
                <w:u w:color="000000"/>
              </w:rPr>
              <w: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F67D65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03D9B911"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E1D16D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ls</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D01A9BE"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1CFE7E2A"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29D68E3"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dmesg</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BCDB0A4"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1</w:t>
            </w:r>
          </w:p>
        </w:tc>
      </w:tr>
      <w:tr w:rsidR="003864D8" w:rsidRPr="003864D8" w14:paraId="44968F4D"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3ACB0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ps</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8BA71A"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01DA8516"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F04446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cat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1C01B0C"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1</w:t>
            </w:r>
          </w:p>
        </w:tc>
      </w:tr>
      <w:tr w:rsidR="003864D8" w:rsidRPr="003864D8" w14:paraId="433CDF96"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7305BC8"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mkdir</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53DE9BD"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4294393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15A54DD"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ping</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1764DD1"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p>
        </w:tc>
      </w:tr>
      <w:tr w:rsidR="003864D8" w:rsidRPr="003864D8" w14:paraId="61B89AC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B640192"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stat</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69D0AEA"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3</w:t>
            </w:r>
          </w:p>
        </w:tc>
      </w:tr>
      <w:tr w:rsidR="003864D8" w:rsidRPr="003864D8" w14:paraId="151EC98F"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216DA74"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passwd</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1C747E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p>
        </w:tc>
      </w:tr>
      <w:tr w:rsidR="003864D8" w:rsidRPr="003864D8" w14:paraId="6D8AB299"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272C7E"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gdb</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EE2CACB"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4</w:t>
            </w:r>
          </w:p>
        </w:tc>
      </w:tr>
      <w:tr w:rsidR="003864D8" w:rsidRPr="003864D8" w14:paraId="5A469F48"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F2842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tar</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EC4ADA5"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2(</w:t>
            </w:r>
            <w:r w:rsidRPr="003864D8">
              <w:rPr>
                <w:rFonts w:ascii="Arial Unicode MS" w:eastAsia="宋体" w:hAnsi="Arial Unicode MS" w:cs="Arial Unicode MS"/>
                <w:color w:val="000000"/>
                <w:sz w:val="18"/>
                <w:szCs w:val="18"/>
                <w:u w:color="000000"/>
                <w:lang w:val="zh-TW" w:eastAsia="zh-TW"/>
              </w:rPr>
              <w:t>错误输入强制退出时包含了</w:t>
            </w:r>
            <w:r w:rsidRPr="003864D8">
              <w:rPr>
                <w:rFonts w:eastAsia="Times New Roman" w:hAnsi="Arial Unicode MS" w:cs="Arial Unicode MS"/>
                <w:color w:val="000000"/>
                <w:sz w:val="18"/>
                <w:szCs w:val="18"/>
                <w:u w:color="000000"/>
              </w:rPr>
              <w:t>5</w:t>
            </w:r>
            <w:r w:rsidRPr="003864D8">
              <w:rPr>
                <w:rFonts w:ascii="Arial Unicode MS" w:eastAsia="宋体" w:hAnsi="Arial Unicode MS" w:cs="Arial Unicode MS"/>
                <w:color w:val="000000"/>
                <w:sz w:val="18"/>
                <w:szCs w:val="18"/>
                <w:u w:color="000000"/>
                <w:lang w:val="zh-TW" w:eastAsia="zh-TW"/>
              </w:rPr>
              <w:t>个</w:t>
            </w:r>
            <w:r w:rsidRPr="003864D8">
              <w:rPr>
                <w:rFonts w:eastAsia="Times New Roman" w:hAnsi="Arial Unicode MS" w:cs="Arial Unicode MS"/>
                <w:color w:val="000000"/>
                <w:sz w:val="18"/>
                <w:szCs w:val="18"/>
                <w:u w:color="000000"/>
              </w:rPr>
              <w:t>)</w:t>
            </w:r>
          </w:p>
        </w:tc>
      </w:tr>
      <w:tr w:rsidR="003864D8" w:rsidRPr="003864D8" w14:paraId="44932E10" w14:textId="77777777" w:rsidTr="005805BD">
        <w:trPr>
          <w:trHeight w:val="195"/>
          <w:jc w:val="center"/>
        </w:trPr>
        <w:tc>
          <w:tcPr>
            <w:tcW w:w="1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2596F3C"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vi</w:t>
            </w:r>
          </w:p>
        </w:tc>
        <w:tc>
          <w:tcPr>
            <w:tcW w:w="328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0D4816" w14:textId="77777777" w:rsidR="003864D8" w:rsidRPr="003864D8" w:rsidRDefault="003864D8" w:rsidP="003864D8">
            <w:pPr>
              <w:rPr>
                <w:rFonts w:ascii="Arial Unicode MS" w:eastAsia="Times New Roman" w:hAnsi="Arial Unicode MS" w:cs="Arial Unicode MS"/>
                <w:color w:val="000000"/>
                <w:sz w:val="18"/>
                <w:szCs w:val="18"/>
                <w:u w:color="000000"/>
              </w:rPr>
            </w:pPr>
            <w:r w:rsidRPr="003864D8">
              <w:rPr>
                <w:rFonts w:eastAsia="Times New Roman" w:hAnsi="Arial Unicode MS" w:cs="Arial Unicode MS"/>
                <w:color w:val="000000"/>
                <w:sz w:val="18"/>
                <w:szCs w:val="18"/>
                <w:u w:color="000000"/>
              </w:rPr>
              <w:t>4</w:t>
            </w:r>
          </w:p>
        </w:tc>
      </w:tr>
    </w:tbl>
    <w:p w14:paraId="5D5AECE2" w14:textId="77777777" w:rsidR="003864D8" w:rsidRPr="003864D8" w:rsidRDefault="003864D8" w:rsidP="003864D8">
      <w:pPr>
        <w:pBdr>
          <w:top w:val="nil"/>
          <w:left w:val="nil"/>
          <w:bottom w:val="nil"/>
          <w:right w:val="nil"/>
          <w:between w:val="nil"/>
          <w:bar w:val="nil"/>
        </w:pBdr>
        <w:tabs>
          <w:tab w:val="left" w:pos="357"/>
        </w:tabs>
        <w:spacing w:after="57"/>
        <w:ind w:left="55" w:hanging="55"/>
        <w:jc w:val="center"/>
        <w:rPr>
          <w:rFonts w:ascii="宋体" w:eastAsia="宋体" w:hAnsi="宋体" w:cs="宋体"/>
          <w:color w:val="000000"/>
          <w:sz w:val="18"/>
          <w:szCs w:val="18"/>
          <w:u w:color="000000"/>
          <w:bdr w:val="nil"/>
          <w:lang w:val="zh-TW" w:eastAsia="zh-TW"/>
        </w:rPr>
      </w:pPr>
    </w:p>
    <w:p w14:paraId="043E887A" w14:textId="77777777" w:rsidR="00FC1201" w:rsidRDefault="003864D8" w:rsidP="003864D8">
      <w:r w:rsidRPr="003864D8">
        <w:rPr>
          <w:rFonts w:ascii="Times New Roman" w:eastAsia="宋体" w:hAnsi="Times New Roman" w:cs="Times New Roman" w:hint="eastAsia"/>
          <w:kern w:val="0"/>
          <w:sz w:val="24"/>
          <w:szCs w:val="24"/>
          <w:bdr w:val="nil"/>
          <w:lang w:val="zh-TW" w:eastAsia="zh-TW"/>
        </w:rPr>
        <w:t xml:space="preserve">    </w:t>
      </w:r>
      <w:r w:rsidRPr="003864D8">
        <w:rPr>
          <w:rFonts w:ascii="Times New Roman" w:eastAsia="宋体" w:hAnsi="Times New Roman" w:cs="Times New Roman" w:hint="eastAsia"/>
          <w:kern w:val="0"/>
          <w:sz w:val="24"/>
          <w:szCs w:val="24"/>
          <w:bdr w:val="nil"/>
          <w:lang w:val="zh-TW" w:eastAsia="zh-TW"/>
        </w:rPr>
        <w:t>由上表可知，正常运行的程序包含的最大</w:t>
      </w:r>
      <w:r w:rsidRPr="003864D8">
        <w:rPr>
          <w:rFonts w:ascii="Times New Roman" w:eastAsia="宋体" w:hAnsi="Times New Roman" w:cs="Times New Roman"/>
          <w:kern w:val="0"/>
          <w:sz w:val="24"/>
          <w:szCs w:val="24"/>
          <w:bdr w:val="nil"/>
        </w:rPr>
        <w:t>gadget</w:t>
      </w:r>
      <w:r w:rsidRPr="003864D8">
        <w:rPr>
          <w:rFonts w:ascii="Times New Roman" w:eastAsia="宋体" w:hAnsi="Times New Roman" w:cs="Times New Roman" w:hint="eastAsia"/>
          <w:kern w:val="0"/>
          <w:sz w:val="24"/>
          <w:szCs w:val="24"/>
          <w:bdr w:val="nil"/>
          <w:lang w:val="zh-TW" w:eastAsia="zh-TW"/>
        </w:rPr>
        <w:t>链一般不超过</w:t>
      </w:r>
      <w:r w:rsidRPr="003864D8">
        <w:rPr>
          <w:rFonts w:ascii="Times New Roman" w:eastAsia="宋体" w:hAnsi="Times New Roman" w:cs="Times New Roman"/>
          <w:kern w:val="0"/>
          <w:sz w:val="24"/>
          <w:szCs w:val="24"/>
          <w:bdr w:val="nil"/>
        </w:rPr>
        <w:t>5</w:t>
      </w:r>
      <w:r w:rsidRPr="003864D8">
        <w:rPr>
          <w:rFonts w:ascii="Times New Roman" w:eastAsia="宋体" w:hAnsi="Times New Roman" w:cs="Times New Roman" w:hint="eastAsia"/>
          <w:kern w:val="0"/>
          <w:sz w:val="24"/>
          <w:szCs w:val="24"/>
          <w:bdr w:val="nil"/>
          <w:lang w:val="zh-TW" w:eastAsia="zh-TW"/>
        </w:rPr>
        <w:t>个。已有研究中对于最大</w:t>
      </w:r>
      <w:r w:rsidRPr="003864D8">
        <w:rPr>
          <w:rFonts w:ascii="Times New Roman" w:eastAsia="宋体" w:hAnsi="Times New Roman" w:cs="Times New Roman"/>
          <w:kern w:val="0"/>
          <w:sz w:val="24"/>
          <w:szCs w:val="24"/>
          <w:bdr w:val="nil"/>
        </w:rPr>
        <w:t>gadget</w:t>
      </w:r>
      <w:r w:rsidRPr="003864D8">
        <w:rPr>
          <w:rFonts w:ascii="Times New Roman" w:eastAsia="宋体" w:hAnsi="Times New Roman" w:cs="Times New Roman" w:hint="eastAsia"/>
          <w:kern w:val="0"/>
          <w:sz w:val="24"/>
          <w:szCs w:val="24"/>
          <w:bdr w:val="nil"/>
          <w:lang w:val="zh-TW" w:eastAsia="zh-TW"/>
        </w:rPr>
        <w:t>链的长度限定一般在</w:t>
      </w:r>
      <w:r w:rsidRPr="003864D8">
        <w:rPr>
          <w:rFonts w:ascii="Times New Roman" w:eastAsia="宋体" w:hAnsi="Times New Roman" w:cs="Times New Roman"/>
          <w:kern w:val="0"/>
          <w:sz w:val="24"/>
          <w:szCs w:val="24"/>
          <w:bdr w:val="nil"/>
        </w:rPr>
        <w:t>5-20[1,10]</w:t>
      </w:r>
      <w:r w:rsidRPr="003864D8">
        <w:rPr>
          <w:rFonts w:ascii="Times New Roman" w:eastAsia="宋体" w:hAnsi="Times New Roman" w:cs="Times New Roman" w:hint="eastAsia"/>
          <w:kern w:val="0"/>
          <w:sz w:val="24"/>
          <w:szCs w:val="24"/>
          <w:bdr w:val="nil"/>
          <w:lang w:val="zh-TW" w:eastAsia="zh-TW"/>
        </w:rPr>
        <w:t>。本文采用较为保守的方案，将该阈值设置成</w:t>
      </w:r>
      <w:r w:rsidRPr="003864D8">
        <w:rPr>
          <w:rFonts w:ascii="Times New Roman" w:eastAsia="宋体" w:hAnsi="Times New Roman" w:cs="Times New Roman"/>
          <w:kern w:val="0"/>
          <w:sz w:val="24"/>
          <w:szCs w:val="24"/>
          <w:bdr w:val="nil"/>
          <w:lang w:eastAsia="en-US"/>
        </w:rPr>
        <w:t>10</w:t>
      </w:r>
      <w:r w:rsidRPr="003864D8">
        <w:rPr>
          <w:rFonts w:ascii="Times New Roman" w:eastAsia="宋体" w:hAnsi="Times New Roman" w:cs="Times New Roman" w:hint="eastAsia"/>
          <w:kern w:val="0"/>
          <w:sz w:val="24"/>
          <w:szCs w:val="24"/>
          <w:bdr w:val="nil"/>
          <w:lang w:val="zh-TW" w:eastAsia="zh-TW"/>
        </w:rPr>
        <w:t>。</w:t>
      </w:r>
    </w:p>
    <w:sectPr w:rsidR="00FC12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作者" w:date="2017-12-25T21:21:00Z" w:initials="">
    <w:p w14:paraId="10DA169A" w14:textId="77777777" w:rsidR="003864D8" w:rsidRDefault="003864D8" w:rsidP="003864D8">
      <w:pPr>
        <w:pStyle w:val="a6"/>
      </w:pPr>
    </w:p>
    <w:p w14:paraId="19A1BED4" w14:textId="77777777" w:rsidR="003864D8" w:rsidRDefault="003864D8" w:rsidP="003864D8">
      <w:pPr>
        <w:pStyle w:val="a6"/>
      </w:pPr>
      <w:r>
        <w:rPr>
          <w:rFonts w:ascii="Arial Unicode MS" w:hAnsi="Arial Unicode MS" w:cs="Arial Unicode MS" w:hint="eastAsia"/>
        </w:rPr>
        <w:t>该部分的多数内容，都可以整理后作为</w:t>
      </w:r>
      <w:r>
        <w:rPr>
          <w:rFonts w:ascii="Arial Unicode MS" w:eastAsia="Arial Unicode MS" w:cs="Arial Unicode MS"/>
        </w:rPr>
        <w:t>”</w:t>
      </w:r>
      <w:r>
        <w:rPr>
          <w:rFonts w:ascii="Arial Unicode MS" w:hAnsi="Arial Unicode MS" w:cs="Arial Unicode MS" w:hint="eastAsia"/>
        </w:rPr>
        <w:t>方法</w:t>
      </w:r>
      <w:r>
        <w:rPr>
          <w:rFonts w:ascii="Arial Unicode MS" w:eastAsia="Arial Unicode MS" w:cs="Arial Unicode MS"/>
        </w:rPr>
        <w:t>“</w:t>
      </w:r>
      <w:r>
        <w:rPr>
          <w:rFonts w:ascii="Arial Unicode MS" w:hAnsi="Arial Unicode MS" w:cs="Arial Unicode MS" w:hint="eastAsia"/>
        </w:rPr>
        <w:t>的一部分，可以不要</w:t>
      </w:r>
      <w:r>
        <w:rPr>
          <w:rFonts w:ascii="Arial Unicode MS" w:eastAsia="Arial Unicode MS" w:cs="Arial Unicode MS"/>
        </w:rPr>
        <w:t>“</w:t>
      </w:r>
      <w:r>
        <w:rPr>
          <w:rFonts w:ascii="Arial Unicode MS" w:hAnsi="Arial Unicode MS" w:cs="Arial Unicode MS" w:hint="eastAsia"/>
        </w:rPr>
        <w:t>原型系统实现</w:t>
      </w:r>
      <w:r>
        <w:rPr>
          <w:rFonts w:ascii="Arial Unicode MS" w:eastAsia="Arial Unicode MS" w:cs="Arial Unicode MS"/>
        </w:rPr>
        <w:t>”</w:t>
      </w:r>
      <w:r>
        <w:rPr>
          <w:rFonts w:ascii="Arial Unicode MS" w:hAnsi="Arial Unicode MS" w:cs="Arial Unicode MS" w:hint="eastAsia"/>
        </w:rPr>
        <w:t>一节，这样拉低了档次。</w:t>
      </w:r>
    </w:p>
  </w:comment>
  <w:comment w:id="1" w:author="作者" w:date="2017-12-25T21:30:00Z" w:initials="">
    <w:p w14:paraId="6D229D49" w14:textId="77777777" w:rsidR="003864D8" w:rsidRDefault="003864D8" w:rsidP="003864D8">
      <w:pPr>
        <w:pStyle w:val="a6"/>
      </w:pPr>
    </w:p>
    <w:p w14:paraId="63F8E44A" w14:textId="77777777" w:rsidR="003864D8" w:rsidRDefault="003864D8" w:rsidP="003864D8">
      <w:pPr>
        <w:pStyle w:val="a6"/>
      </w:pPr>
      <w:r>
        <w:rPr>
          <w:rFonts w:ascii="Arial Unicode MS" w:hAnsi="Arial Unicode MS" w:cs="Arial Unicode MS" w:hint="eastAsia"/>
        </w:rPr>
        <w:t>直接提这个平台总感觉怪怪的，是否可以先通用一些，后面具体实验时在指明具体的实验平台。</w:t>
      </w:r>
    </w:p>
  </w:comment>
  <w:comment w:id="4" w:author="wang" w:date="2017-12-27T11:09:00Z" w:initials="w">
    <w:p w14:paraId="1A6A88FC" w14:textId="5916173F" w:rsidR="00FA7858" w:rsidRPr="007A1DE3" w:rsidRDefault="00FA7858">
      <w:pPr>
        <w:pStyle w:val="a8"/>
        <w:rPr>
          <w:highlight w:val="yellow"/>
        </w:rPr>
      </w:pPr>
      <w:r>
        <w:rPr>
          <w:rStyle w:val="a9"/>
        </w:rPr>
        <w:annotationRef/>
      </w:r>
      <w:r w:rsidRPr="007A1DE3">
        <w:rPr>
          <w:rFonts w:hint="eastAsia"/>
          <w:highlight w:val="yellow"/>
        </w:rPr>
        <w:t>我</w:t>
      </w:r>
      <w:r w:rsidRPr="007A1DE3">
        <w:rPr>
          <w:highlight w:val="yellow"/>
        </w:rPr>
        <w:t>现在感觉图</w:t>
      </w:r>
      <w:r w:rsidRPr="007A1DE3">
        <w:rPr>
          <w:rFonts w:hint="eastAsia"/>
          <w:highlight w:val="yellow"/>
        </w:rPr>
        <w:t>1</w:t>
      </w:r>
      <w:r w:rsidRPr="007A1DE3">
        <w:rPr>
          <w:rFonts w:hint="eastAsia"/>
          <w:highlight w:val="yellow"/>
        </w:rPr>
        <w:t>更多</w:t>
      </w:r>
      <w:r w:rsidRPr="007A1DE3">
        <w:rPr>
          <w:highlight w:val="yellow"/>
        </w:rPr>
        <w:t>的是基本思路，</w:t>
      </w:r>
      <w:r w:rsidRPr="007A1DE3">
        <w:rPr>
          <w:rFonts w:hint="eastAsia"/>
          <w:highlight w:val="yellow"/>
        </w:rPr>
        <w:t>感觉</w:t>
      </w:r>
      <w:r w:rsidRPr="007A1DE3">
        <w:rPr>
          <w:highlight w:val="yellow"/>
        </w:rPr>
        <w:t>不太是系统实现。</w:t>
      </w:r>
    </w:p>
    <w:p w14:paraId="3F86A9EC" w14:textId="787DCE20" w:rsidR="00FA7858" w:rsidRPr="00FA7858" w:rsidRDefault="00FA7858">
      <w:pPr>
        <w:pStyle w:val="a8"/>
      </w:pPr>
      <w:r w:rsidRPr="007A1DE3">
        <w:rPr>
          <w:rFonts w:hint="eastAsia"/>
          <w:highlight w:val="yellow"/>
        </w:rPr>
        <w:t>这里</w:t>
      </w:r>
      <w:r w:rsidRPr="007A1DE3">
        <w:rPr>
          <w:highlight w:val="yellow"/>
        </w:rPr>
        <w:t>还要不要用图</w:t>
      </w:r>
      <w:r w:rsidRPr="007A1DE3">
        <w:rPr>
          <w:rFonts w:hint="eastAsia"/>
          <w:highlight w:val="yellow"/>
        </w:rPr>
        <w:t>1</w:t>
      </w:r>
      <w:r w:rsidRPr="007A1DE3">
        <w:rPr>
          <w:rFonts w:hint="eastAsia"/>
          <w:highlight w:val="yellow"/>
        </w:rPr>
        <w:t>。</w:t>
      </w:r>
      <w:r w:rsidRPr="007A1DE3">
        <w:rPr>
          <w:highlight w:val="yellow"/>
        </w:rPr>
        <w:t>或者不要了，或者重新</w:t>
      </w:r>
      <w:r w:rsidRPr="007A1DE3">
        <w:rPr>
          <w:rFonts w:hint="eastAsia"/>
          <w:highlight w:val="yellow"/>
        </w:rPr>
        <w:t>画</w:t>
      </w:r>
      <w:r w:rsidRPr="007A1DE3">
        <w:rPr>
          <w:highlight w:val="yellow"/>
        </w:rPr>
        <w:t>一个和实现更相关的图？</w:t>
      </w:r>
    </w:p>
  </w:comment>
  <w:comment w:id="5" w:author="作者" w:date="2017-12-25T21:16:00Z" w:initials="">
    <w:p w14:paraId="5E5AE4F1" w14:textId="77777777" w:rsidR="003864D8" w:rsidRDefault="003864D8" w:rsidP="003864D8">
      <w:pPr>
        <w:pStyle w:val="a6"/>
      </w:pPr>
    </w:p>
    <w:p w14:paraId="600DC744" w14:textId="77777777" w:rsidR="003864D8" w:rsidRDefault="003864D8" w:rsidP="003864D8">
      <w:pPr>
        <w:pStyle w:val="a6"/>
      </w:pPr>
      <w:r>
        <w:rPr>
          <w:rFonts w:ascii="Arial Unicode MS" w:hAnsi="Arial Unicode MS" w:cs="Arial Unicode MS" w:hint="eastAsia"/>
        </w:rPr>
        <w:t>第二部分的</w:t>
      </w:r>
      <w:r>
        <w:rPr>
          <w:rFonts w:eastAsia="Arial Unicode MS" w:hAnsi="Arial Unicode MS" w:cs="Arial Unicode MS"/>
        </w:rPr>
        <w:t>PerCFI</w:t>
      </w:r>
      <w:r>
        <w:rPr>
          <w:rFonts w:ascii="Arial Unicode MS" w:hAnsi="Arial Unicode MS" w:cs="Arial Unicode MS" w:hint="eastAsia"/>
        </w:rPr>
        <w:t>中没有看到</w:t>
      </w:r>
      <w:r>
        <w:rPr>
          <w:rFonts w:eastAsia="Arial Unicode MS" w:hAnsi="Arial Unicode MS" w:cs="Arial Unicode MS"/>
        </w:rPr>
        <w:t>PMI</w:t>
      </w:r>
      <w:r>
        <w:rPr>
          <w:rFonts w:ascii="Arial Unicode MS" w:hAnsi="Arial Unicode MS" w:cs="Arial Unicode MS" w:hint="eastAsia"/>
        </w:rPr>
        <w:t>和</w:t>
      </w:r>
      <w:r>
        <w:rPr>
          <w:rFonts w:eastAsia="Arial Unicode MS" w:hAnsi="Arial Unicode MS" w:cs="Arial Unicode MS"/>
        </w:rPr>
        <w:t>LBR</w:t>
      </w:r>
      <w:r>
        <w:rPr>
          <w:rFonts w:ascii="Arial Unicode MS" w:hAnsi="Arial Unicode MS" w:cs="Arial Unicode MS" w:hint="eastAsia"/>
        </w:rPr>
        <w:t>，应该交代清楚。</w:t>
      </w:r>
    </w:p>
  </w:comment>
  <w:comment w:id="6" w:author="作者" w:date="2017-12-25T21:19:00Z" w:initials="">
    <w:p w14:paraId="0BA2741E" w14:textId="77777777" w:rsidR="003864D8" w:rsidRDefault="003864D8" w:rsidP="003864D8">
      <w:pPr>
        <w:pStyle w:val="a6"/>
      </w:pPr>
    </w:p>
    <w:p w14:paraId="724D5266" w14:textId="77777777" w:rsidR="003864D8" w:rsidRDefault="003864D8" w:rsidP="003864D8">
      <w:pPr>
        <w:pStyle w:val="a6"/>
      </w:pPr>
      <w:r>
        <w:rPr>
          <w:rFonts w:ascii="Arial Unicode MS" w:hAnsi="Arial Unicode MS" w:cs="Arial Unicode MS" w:hint="eastAsia"/>
        </w:rPr>
        <w:t>该部分实际上都可以是你</w:t>
      </w:r>
      <w:r>
        <w:rPr>
          <w:rFonts w:ascii="Arial Unicode MS" w:eastAsia="Arial Unicode MS" w:cs="Arial Unicode MS"/>
        </w:rPr>
        <w:t>”</w:t>
      </w:r>
      <w:r>
        <w:rPr>
          <w:rFonts w:ascii="Arial Unicode MS" w:hAnsi="Arial Unicode MS" w:cs="Arial Unicode MS" w:hint="eastAsia"/>
        </w:rPr>
        <w:t>方法</w:t>
      </w:r>
      <w:r>
        <w:rPr>
          <w:rFonts w:ascii="Arial Unicode MS" w:eastAsia="Arial Unicode MS" w:cs="Arial Unicode MS"/>
        </w:rPr>
        <w:t>“</w:t>
      </w:r>
      <w:r>
        <w:rPr>
          <w:rFonts w:ascii="Arial Unicode MS" w:hAnsi="Arial Unicode MS" w:cs="Arial Unicode MS" w:hint="eastAsia"/>
        </w:rPr>
        <w:t>的一部分，原型系统和实现出现在后面就好。</w:t>
      </w:r>
      <w:r>
        <w:rPr>
          <w:rFonts w:ascii="Arial Unicode MS" w:hAnsi="Arial Unicode MS" w:cs="Arial Unicode MS" w:hint="eastAsia"/>
        </w:rPr>
        <w:t xml:space="preserve"> </w:t>
      </w:r>
    </w:p>
  </w:comment>
  <w:comment w:id="14" w:author="作者" w:date="2017-12-25T21:25:00Z" w:initials="">
    <w:p w14:paraId="1B5F1967" w14:textId="77777777" w:rsidR="003864D8" w:rsidRDefault="003864D8" w:rsidP="003864D8">
      <w:pPr>
        <w:pStyle w:val="a6"/>
      </w:pPr>
    </w:p>
    <w:p w14:paraId="2A5E521F" w14:textId="77777777" w:rsidR="003864D8" w:rsidRDefault="003864D8" w:rsidP="003864D8">
      <w:pPr>
        <w:pStyle w:val="a6"/>
      </w:pPr>
      <w:r>
        <w:rPr>
          <w:rFonts w:ascii="Arial Unicode MS" w:hAnsi="Arial Unicode MS" w:cs="Arial Unicode MS" w:hint="eastAsia"/>
        </w:rPr>
        <w:t>下表中没有这个掩码</w:t>
      </w:r>
    </w:p>
  </w:comment>
  <w:comment w:id="15" w:author="wang" w:date="2017-12-27T11:07:00Z" w:initials="w">
    <w:p w14:paraId="029C054A" w14:textId="7324FE55" w:rsidR="00841445" w:rsidRPr="00841445" w:rsidRDefault="00841445">
      <w:pPr>
        <w:pStyle w:val="a8"/>
        <w:rPr>
          <w:highlight w:val="yellow"/>
        </w:rPr>
      </w:pPr>
      <w:r>
        <w:rPr>
          <w:rStyle w:val="a9"/>
        </w:rPr>
        <w:annotationRef/>
      </w:r>
      <w:r w:rsidRPr="00841445">
        <w:rPr>
          <w:rFonts w:hint="eastAsia"/>
          <w:highlight w:val="yellow"/>
        </w:rPr>
        <w:t>杨老师也</w:t>
      </w:r>
      <w:r w:rsidRPr="00841445">
        <w:rPr>
          <w:highlight w:val="yellow"/>
        </w:rPr>
        <w:t>说</w:t>
      </w:r>
      <w:r w:rsidRPr="00841445">
        <w:rPr>
          <w:rFonts w:hint="eastAsia"/>
          <w:highlight w:val="yellow"/>
        </w:rPr>
        <w:t xml:space="preserve"> </w:t>
      </w:r>
      <w:r w:rsidRPr="00841445">
        <w:rPr>
          <w:rFonts w:hint="eastAsia"/>
          <w:highlight w:val="yellow"/>
        </w:rPr>
        <w:t>下表</w:t>
      </w:r>
      <w:r w:rsidRPr="00841445">
        <w:rPr>
          <w:highlight w:val="yellow"/>
        </w:rPr>
        <w:t>中没有这个掩码。</w:t>
      </w:r>
    </w:p>
    <w:p w14:paraId="7EC85B67" w14:textId="36839DAF" w:rsidR="00841445" w:rsidRPr="00841445" w:rsidRDefault="00841445">
      <w:pPr>
        <w:pStyle w:val="a8"/>
        <w:rPr>
          <w:highlight w:val="yellow"/>
        </w:rPr>
      </w:pPr>
      <w:r w:rsidRPr="00841445">
        <w:rPr>
          <w:rFonts w:hint="eastAsia"/>
          <w:highlight w:val="yellow"/>
        </w:rPr>
        <w:t>我</w:t>
      </w:r>
      <w:r w:rsidRPr="00841445">
        <w:rPr>
          <w:highlight w:val="yellow"/>
        </w:rPr>
        <w:t>之前也是这个疑问。</w:t>
      </w:r>
    </w:p>
    <w:p w14:paraId="6D3DFAE9" w14:textId="2298277A" w:rsidR="00841445" w:rsidRDefault="00841445">
      <w:pPr>
        <w:pStyle w:val="a8"/>
      </w:pPr>
      <w:r w:rsidRPr="00841445">
        <w:rPr>
          <w:rFonts w:hint="eastAsia"/>
          <w:highlight w:val="yellow"/>
        </w:rPr>
        <w:t>我觉得</w:t>
      </w:r>
      <w:r w:rsidRPr="00841445">
        <w:rPr>
          <w:highlight w:val="yellow"/>
        </w:rPr>
        <w:t>需要写明白一些。</w:t>
      </w:r>
    </w:p>
  </w:comment>
  <w:comment w:id="31" w:author="作者" w:date="2017-12-25T21:26:00Z" w:initials="">
    <w:p w14:paraId="7F813098" w14:textId="77777777" w:rsidR="003864D8" w:rsidRDefault="003864D8" w:rsidP="003864D8">
      <w:pPr>
        <w:pStyle w:val="a6"/>
      </w:pPr>
    </w:p>
    <w:p w14:paraId="1A324669" w14:textId="77777777" w:rsidR="003864D8" w:rsidRDefault="003864D8" w:rsidP="003864D8">
      <w:pPr>
        <w:pStyle w:val="a6"/>
      </w:pPr>
      <w:r>
        <w:rPr>
          <w:rFonts w:ascii="Arial Unicode MS" w:hAnsi="Arial Unicode MS" w:cs="Arial Unicode MS" w:hint="eastAsia"/>
        </w:rPr>
        <w:t>这些表中的时间如果其他都没有用，倒不一定给出</w:t>
      </w:r>
    </w:p>
  </w:comment>
  <w:comment w:id="53" w:author="wang" w:date="2017-12-27T11:12:00Z" w:initials="w">
    <w:p w14:paraId="0FD0A246" w14:textId="77777777" w:rsidR="003032E3" w:rsidRPr="001324CD" w:rsidRDefault="003032E3" w:rsidP="003032E3">
      <w:pPr>
        <w:pStyle w:val="a8"/>
        <w:rPr>
          <w:highlight w:val="yellow"/>
        </w:rPr>
      </w:pPr>
      <w:r>
        <w:rPr>
          <w:rStyle w:val="a9"/>
        </w:rPr>
        <w:annotationRef/>
      </w:r>
      <w:r w:rsidRPr="001324CD">
        <w:rPr>
          <w:rFonts w:hint="eastAsia"/>
          <w:highlight w:val="yellow"/>
        </w:rPr>
        <w:t>这里要不</w:t>
      </w:r>
      <w:r w:rsidRPr="001324CD">
        <w:rPr>
          <w:highlight w:val="yellow"/>
        </w:rPr>
        <w:t>还是</w:t>
      </w:r>
      <w:r w:rsidRPr="001324CD">
        <w:rPr>
          <w:rFonts w:hint="eastAsia"/>
          <w:highlight w:val="yellow"/>
        </w:rPr>
        <w:t>用</w:t>
      </w:r>
      <w:r w:rsidRPr="001324CD">
        <w:rPr>
          <w:highlight w:val="yellow"/>
        </w:rPr>
        <w:t>表格吧？</w:t>
      </w:r>
    </w:p>
    <w:p w14:paraId="51EE1C37" w14:textId="77777777" w:rsidR="003032E3" w:rsidRPr="001324CD" w:rsidRDefault="003032E3" w:rsidP="003032E3">
      <w:pPr>
        <w:pStyle w:val="a8"/>
      </w:pPr>
      <w:r w:rsidRPr="001324CD">
        <w:rPr>
          <w:rFonts w:hint="eastAsia"/>
          <w:highlight w:val="yellow"/>
        </w:rPr>
        <w:t>感觉</w:t>
      </w:r>
      <w:r w:rsidRPr="001324CD">
        <w:rPr>
          <w:highlight w:val="yellow"/>
        </w:rPr>
        <w:t>差别太大了，用图就不太</w:t>
      </w:r>
      <w:r w:rsidRPr="001324CD">
        <w:rPr>
          <w:rFonts w:hint="eastAsia"/>
          <w:highlight w:val="yellow"/>
        </w:rPr>
        <w:t>行</w:t>
      </w:r>
      <w:r w:rsidRPr="001324CD">
        <w:rPr>
          <w:highlight w:val="yellow"/>
        </w:rPr>
        <w:t>了。</w:t>
      </w:r>
    </w:p>
  </w:comment>
  <w:comment w:id="163" w:author="wang" w:date="2017-12-27T11:12:00Z" w:initials="w">
    <w:p w14:paraId="7C6AE355" w14:textId="78010670" w:rsidR="001324CD" w:rsidRPr="001324CD" w:rsidRDefault="001324CD">
      <w:pPr>
        <w:pStyle w:val="a8"/>
        <w:rPr>
          <w:highlight w:val="yellow"/>
        </w:rPr>
      </w:pPr>
      <w:r>
        <w:rPr>
          <w:rStyle w:val="a9"/>
        </w:rPr>
        <w:annotationRef/>
      </w:r>
      <w:r w:rsidRPr="001324CD">
        <w:rPr>
          <w:rFonts w:hint="eastAsia"/>
          <w:highlight w:val="yellow"/>
        </w:rPr>
        <w:t>这里要不</w:t>
      </w:r>
      <w:r w:rsidRPr="001324CD">
        <w:rPr>
          <w:highlight w:val="yellow"/>
        </w:rPr>
        <w:t>还是</w:t>
      </w:r>
      <w:r w:rsidRPr="001324CD">
        <w:rPr>
          <w:rFonts w:hint="eastAsia"/>
          <w:highlight w:val="yellow"/>
        </w:rPr>
        <w:t>用</w:t>
      </w:r>
      <w:r w:rsidRPr="001324CD">
        <w:rPr>
          <w:highlight w:val="yellow"/>
        </w:rPr>
        <w:t>表格吧？</w:t>
      </w:r>
    </w:p>
    <w:p w14:paraId="5A60E355" w14:textId="5ACB0116" w:rsidR="001324CD" w:rsidRPr="001324CD" w:rsidRDefault="001324CD">
      <w:pPr>
        <w:pStyle w:val="a8"/>
      </w:pPr>
      <w:r w:rsidRPr="001324CD">
        <w:rPr>
          <w:rFonts w:hint="eastAsia"/>
          <w:highlight w:val="yellow"/>
        </w:rPr>
        <w:t>感觉</w:t>
      </w:r>
      <w:r w:rsidRPr="001324CD">
        <w:rPr>
          <w:highlight w:val="yellow"/>
        </w:rPr>
        <w:t>差别太大了，用图就不太</w:t>
      </w:r>
      <w:r w:rsidRPr="001324CD">
        <w:rPr>
          <w:rFonts w:hint="eastAsia"/>
          <w:highlight w:val="yellow"/>
        </w:rPr>
        <w:t>行</w:t>
      </w:r>
      <w:r w:rsidRPr="001324CD">
        <w:rPr>
          <w:highlight w:val="yellow"/>
        </w:rPr>
        <w:t>了。</w:t>
      </w:r>
    </w:p>
  </w:comment>
  <w:comment w:id="164" w:author="作者" w:date="2017-12-25T21:27:00Z" w:initials="">
    <w:p w14:paraId="15C3E21E" w14:textId="77777777" w:rsidR="003864D8" w:rsidRDefault="003864D8" w:rsidP="003864D8">
      <w:pPr>
        <w:pStyle w:val="a6"/>
      </w:pPr>
    </w:p>
    <w:p w14:paraId="16C666AD" w14:textId="77777777" w:rsidR="003864D8" w:rsidRDefault="003864D8" w:rsidP="003864D8">
      <w:pPr>
        <w:pStyle w:val="a6"/>
      </w:pPr>
      <w:r>
        <w:rPr>
          <w:rFonts w:ascii="Arial Unicode MS" w:hAnsi="Arial Unicode MS" w:cs="Arial Unicode MS" w:hint="eastAsia"/>
        </w:rPr>
        <w:t>上图中的标记，可能一般人比较晕，分不清（</w:t>
      </w:r>
      <w:r>
        <w:rPr>
          <w:rFonts w:eastAsia="Arial Unicode MS" w:hAnsi="Arial Unicode MS" w:cs="Arial Unicode MS"/>
        </w:rPr>
        <w:t>Exectued</w:t>
      </w:r>
      <w:r>
        <w:rPr>
          <w:rFonts w:ascii="Arial Unicode MS" w:hAnsi="Arial Unicode MS" w:cs="Arial Unicode MS" w:hint="eastAsia"/>
        </w:rPr>
        <w:t>和</w:t>
      </w:r>
      <w:r>
        <w:rPr>
          <w:rFonts w:eastAsia="Arial Unicode MS" w:hAnsi="Arial Unicode MS" w:cs="Arial Unicode MS"/>
        </w:rPr>
        <w:t>Retire</w:t>
      </w:r>
      <w:r>
        <w:rPr>
          <w:rFonts w:ascii="Arial Unicode MS" w:hAnsi="Arial Unicode MS" w:cs="Arial Unicode MS" w:hint="eastAsia"/>
        </w:rPr>
        <w:t>）的区别，需要交代清楚。</w:t>
      </w:r>
    </w:p>
    <w:p w14:paraId="545DC327" w14:textId="77777777" w:rsidR="003864D8" w:rsidRDefault="003864D8" w:rsidP="003864D8">
      <w:pPr>
        <w:pStyle w:val="a6"/>
      </w:pPr>
    </w:p>
    <w:p w14:paraId="2C1493E0" w14:textId="77777777" w:rsidR="003864D8" w:rsidRDefault="003864D8" w:rsidP="003864D8">
      <w:pPr>
        <w:pStyle w:val="a6"/>
      </w:pPr>
      <w:r>
        <w:rPr>
          <w:rFonts w:ascii="Arial Unicode MS" w:hAnsi="Arial Unicode MS" w:cs="Arial Unicode MS" w:hint="eastAsia"/>
        </w:rPr>
        <w:t>由于上图</w:t>
      </w:r>
      <w:r>
        <w:rPr>
          <w:rFonts w:ascii="Arial Unicode MS" w:eastAsia="Arial Unicode MS" w:cs="Arial Unicode MS"/>
        </w:rPr>
        <w:t>”</w:t>
      </w:r>
      <w:r>
        <w:rPr>
          <w:rFonts w:ascii="Arial Unicode MS" w:hAnsi="Arial Unicode MS" w:cs="Arial Unicode MS" w:hint="eastAsia"/>
        </w:rPr>
        <w:t>红色</w:t>
      </w:r>
      <w:r>
        <w:rPr>
          <w:rFonts w:ascii="Arial Unicode MS" w:eastAsia="Arial Unicode MS" w:cs="Arial Unicode MS"/>
        </w:rPr>
        <w:t>“</w:t>
      </w:r>
      <w:r>
        <w:rPr>
          <w:rFonts w:ascii="Arial Unicode MS" w:hAnsi="Arial Unicode MS" w:cs="Arial Unicode MS" w:hint="eastAsia"/>
        </w:rPr>
        <w:t>和</w:t>
      </w:r>
      <w:r>
        <w:rPr>
          <w:rFonts w:ascii="Arial Unicode MS" w:eastAsia="Arial Unicode MS" w:cs="Arial Unicode MS"/>
        </w:rPr>
        <w:t>”</w:t>
      </w:r>
      <w:r>
        <w:rPr>
          <w:rFonts w:ascii="Arial Unicode MS" w:hAnsi="Arial Unicode MS" w:cs="Arial Unicode MS" w:hint="eastAsia"/>
        </w:rPr>
        <w:t>灰白</w:t>
      </w:r>
      <w:r>
        <w:rPr>
          <w:rFonts w:ascii="Arial Unicode MS" w:eastAsia="Arial Unicode MS" w:cs="Arial Unicode MS"/>
        </w:rPr>
        <w:t>“</w:t>
      </w:r>
      <w:r>
        <w:rPr>
          <w:rFonts w:ascii="Arial Unicode MS" w:hAnsi="Arial Unicode MS" w:cs="Arial Unicode MS" w:hint="eastAsia"/>
        </w:rPr>
        <w:t>的柱子都比较低，看出不来谁多、谁少，看看如何能够更加显示的说明</w:t>
      </w:r>
    </w:p>
  </w:comment>
  <w:comment w:id="218" w:author="wang" w:date="2017-12-27T11:15:00Z" w:initials="w">
    <w:p w14:paraId="1384B9B5" w14:textId="77777777" w:rsidR="00385C06" w:rsidRPr="00385C06" w:rsidRDefault="00385C06">
      <w:pPr>
        <w:pStyle w:val="a8"/>
        <w:rPr>
          <w:highlight w:val="yellow"/>
        </w:rPr>
      </w:pPr>
      <w:r>
        <w:rPr>
          <w:rStyle w:val="a9"/>
        </w:rPr>
        <w:annotationRef/>
      </w:r>
      <w:r w:rsidRPr="00385C06">
        <w:rPr>
          <w:rFonts w:hint="eastAsia"/>
          <w:highlight w:val="yellow"/>
        </w:rPr>
        <w:t>我</w:t>
      </w:r>
      <w:r w:rsidRPr="00385C06">
        <w:rPr>
          <w:highlight w:val="yellow"/>
        </w:rPr>
        <w:t>感觉这边应该一个是最长，小于</w:t>
      </w:r>
      <w:r w:rsidRPr="00385C06">
        <w:rPr>
          <w:rFonts w:hint="eastAsia"/>
          <w:highlight w:val="yellow"/>
        </w:rPr>
        <w:t>这个</w:t>
      </w:r>
      <w:r w:rsidRPr="00385C06">
        <w:rPr>
          <w:highlight w:val="yellow"/>
        </w:rPr>
        <w:t>最长值的</w:t>
      </w:r>
      <w:r w:rsidRPr="00385C06">
        <w:rPr>
          <w:rFonts w:hint="eastAsia"/>
          <w:highlight w:val="yellow"/>
        </w:rPr>
        <w:t>话</w:t>
      </w:r>
      <w:r w:rsidRPr="00385C06">
        <w:rPr>
          <w:highlight w:val="yellow"/>
        </w:rPr>
        <w:t>，就是</w:t>
      </w:r>
      <w:r w:rsidRPr="00385C06">
        <w:rPr>
          <w:highlight w:val="yellow"/>
        </w:rPr>
        <w:t>gadget</w:t>
      </w:r>
      <w:r w:rsidRPr="00385C06">
        <w:rPr>
          <w:highlight w:val="yellow"/>
        </w:rPr>
        <w:t>；</w:t>
      </w:r>
    </w:p>
    <w:p w14:paraId="757EC42F" w14:textId="77777777" w:rsidR="00385C06" w:rsidRPr="00385C06" w:rsidRDefault="00385C06">
      <w:pPr>
        <w:pStyle w:val="a8"/>
        <w:rPr>
          <w:highlight w:val="yellow"/>
        </w:rPr>
      </w:pPr>
      <w:r w:rsidRPr="00385C06">
        <w:rPr>
          <w:rFonts w:hint="eastAsia"/>
          <w:highlight w:val="yellow"/>
        </w:rPr>
        <w:t>而</w:t>
      </w:r>
      <w:r w:rsidRPr="00385C06">
        <w:rPr>
          <w:highlight w:val="yellow"/>
        </w:rPr>
        <w:t>gadget chain</w:t>
      </w:r>
      <w:r w:rsidRPr="00385C06">
        <w:rPr>
          <w:highlight w:val="yellow"/>
        </w:rPr>
        <w:t>应该是最短，所有大于这个最短</w:t>
      </w:r>
      <w:r w:rsidRPr="00385C06">
        <w:rPr>
          <w:rFonts w:hint="eastAsia"/>
          <w:highlight w:val="yellow"/>
        </w:rPr>
        <w:t>之</w:t>
      </w:r>
      <w:r w:rsidRPr="00385C06">
        <w:rPr>
          <w:highlight w:val="yellow"/>
        </w:rPr>
        <w:t>的，就是</w:t>
      </w:r>
      <w:r w:rsidRPr="00385C06">
        <w:rPr>
          <w:highlight w:val="yellow"/>
        </w:rPr>
        <w:t>gadget chain</w:t>
      </w:r>
      <w:r w:rsidRPr="00385C06">
        <w:rPr>
          <w:highlight w:val="yellow"/>
        </w:rPr>
        <w:t>。</w:t>
      </w:r>
    </w:p>
    <w:p w14:paraId="59AB051C" w14:textId="77777777" w:rsidR="00385C06" w:rsidRPr="00385C06" w:rsidRDefault="00385C06">
      <w:pPr>
        <w:pStyle w:val="a8"/>
        <w:rPr>
          <w:highlight w:val="yellow"/>
        </w:rPr>
      </w:pPr>
      <w:r w:rsidRPr="00385C06">
        <w:rPr>
          <w:rFonts w:hint="eastAsia"/>
          <w:highlight w:val="yellow"/>
        </w:rPr>
        <w:t>核实</w:t>
      </w:r>
      <w:r w:rsidRPr="00385C06">
        <w:rPr>
          <w:highlight w:val="yellow"/>
        </w:rPr>
        <w:t>下，是否是这样子的？</w:t>
      </w:r>
    </w:p>
    <w:p w14:paraId="25E9E45C" w14:textId="4D50E670" w:rsidR="00385C06" w:rsidRPr="00385C06" w:rsidRDefault="00385C06">
      <w:pPr>
        <w:pStyle w:val="a8"/>
      </w:pPr>
      <w:r w:rsidRPr="00385C06">
        <w:rPr>
          <w:rFonts w:hint="eastAsia"/>
          <w:highlight w:val="yellow"/>
        </w:rPr>
        <w:t>因为一个</w:t>
      </w:r>
      <w:r w:rsidRPr="00385C06">
        <w:rPr>
          <w:highlight w:val="yellow"/>
        </w:rPr>
        <w:t>是小于的是，一个是大于的是，都叫</w:t>
      </w:r>
      <w:r w:rsidRPr="00385C06">
        <w:rPr>
          <w:highlight w:val="yellow"/>
        </w:rPr>
        <w:t>max</w:t>
      </w:r>
      <w:r w:rsidRPr="00385C06">
        <w:rPr>
          <w:highlight w:val="yellow"/>
        </w:rPr>
        <w:t>好像就不太对。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A1BED4" w15:done="0"/>
  <w15:commentEx w15:paraId="63F8E44A" w15:done="0"/>
  <w15:commentEx w15:paraId="3F86A9EC" w15:done="0"/>
  <w15:commentEx w15:paraId="600DC744" w15:done="0"/>
  <w15:commentEx w15:paraId="724D5266" w15:done="0"/>
  <w15:commentEx w15:paraId="2A5E521F" w15:done="0"/>
  <w15:commentEx w15:paraId="6D3DFAE9" w15:done="0"/>
  <w15:commentEx w15:paraId="1A324669" w15:done="0"/>
  <w15:commentEx w15:paraId="51EE1C37" w15:done="0"/>
  <w15:commentEx w15:paraId="5A60E355" w15:done="0"/>
  <w15:commentEx w15:paraId="2C1493E0" w15:done="0"/>
  <w15:commentEx w15:paraId="25E9E45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3F5F5" w14:textId="77777777" w:rsidR="00CB45AE" w:rsidRDefault="00CB45AE" w:rsidP="003864D8">
      <w:r>
        <w:separator/>
      </w:r>
    </w:p>
  </w:endnote>
  <w:endnote w:type="continuationSeparator" w:id="0">
    <w:p w14:paraId="79B1E868" w14:textId="77777777" w:rsidR="00CB45AE" w:rsidRDefault="00CB45AE" w:rsidP="0038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063D8" w14:textId="77777777" w:rsidR="00CB45AE" w:rsidRDefault="00CB45AE" w:rsidP="003864D8">
      <w:r>
        <w:separator/>
      </w:r>
    </w:p>
  </w:footnote>
  <w:footnote w:type="continuationSeparator" w:id="0">
    <w:p w14:paraId="560D12B6" w14:textId="77777777" w:rsidR="00CB45AE" w:rsidRDefault="00CB45AE" w:rsidP="003864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774B"/>
    <w:multiLevelType w:val="multilevel"/>
    <w:tmpl w:val="9100406C"/>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1" w15:restartNumberingAfterBreak="0">
    <w:nsid w:val="24D42529"/>
    <w:multiLevelType w:val="multilevel"/>
    <w:tmpl w:val="B58C38AC"/>
    <w:styleLink w:val="List11"/>
    <w:lvl w:ilvl="0">
      <w:start w:val="1"/>
      <w:numFmt w:val="decimal"/>
      <w:lvlText w:val="(%1)"/>
      <w:lvlJc w:val="left"/>
      <w:rPr>
        <w:rFonts w:ascii="宋体" w:eastAsia="宋体" w:hAnsi="宋体" w:cs="宋体"/>
        <w:position w:val="0"/>
        <w:rtl w:val="0"/>
        <w:lang w:val="zh-TW" w:eastAsia="zh-TW"/>
      </w:rPr>
    </w:lvl>
    <w:lvl w:ilvl="1">
      <w:start w:val="1"/>
      <w:numFmt w:val="lowerLetter"/>
      <w:lvlText w:val="%2)"/>
      <w:lvlJc w:val="left"/>
      <w:rPr>
        <w:rFonts w:ascii="宋体" w:eastAsia="宋体" w:hAnsi="宋体" w:cs="宋体"/>
        <w:position w:val="0"/>
        <w:rtl w:val="0"/>
        <w:lang w:val="zh-TW" w:eastAsia="zh-TW"/>
      </w:rPr>
    </w:lvl>
    <w:lvl w:ilvl="2">
      <w:start w:val="1"/>
      <w:numFmt w:val="lowerRoman"/>
      <w:lvlText w:val="%3."/>
      <w:lvlJc w:val="left"/>
      <w:rPr>
        <w:rFonts w:ascii="宋体" w:eastAsia="宋体" w:hAnsi="宋体" w:cs="宋体"/>
        <w:position w:val="0"/>
        <w:rtl w:val="0"/>
        <w:lang w:val="zh-TW" w:eastAsia="zh-TW"/>
      </w:rPr>
    </w:lvl>
    <w:lvl w:ilvl="3">
      <w:start w:val="1"/>
      <w:numFmt w:val="decimal"/>
      <w:lvlText w:val="%4."/>
      <w:lvlJc w:val="left"/>
      <w:rPr>
        <w:rFonts w:ascii="宋体" w:eastAsia="宋体" w:hAnsi="宋体" w:cs="宋体"/>
        <w:position w:val="0"/>
        <w:rtl w:val="0"/>
        <w:lang w:val="zh-TW" w:eastAsia="zh-TW"/>
      </w:rPr>
    </w:lvl>
    <w:lvl w:ilvl="4">
      <w:start w:val="1"/>
      <w:numFmt w:val="lowerLetter"/>
      <w:lvlText w:val="%5)"/>
      <w:lvlJc w:val="left"/>
      <w:rPr>
        <w:rFonts w:ascii="宋体" w:eastAsia="宋体" w:hAnsi="宋体" w:cs="宋体"/>
        <w:position w:val="0"/>
        <w:rtl w:val="0"/>
        <w:lang w:val="zh-TW" w:eastAsia="zh-TW"/>
      </w:rPr>
    </w:lvl>
    <w:lvl w:ilvl="5">
      <w:start w:val="1"/>
      <w:numFmt w:val="lowerRoman"/>
      <w:lvlText w:val="%6."/>
      <w:lvlJc w:val="left"/>
      <w:rPr>
        <w:rFonts w:ascii="宋体" w:eastAsia="宋体" w:hAnsi="宋体" w:cs="宋体"/>
        <w:position w:val="0"/>
        <w:rtl w:val="0"/>
        <w:lang w:val="zh-TW" w:eastAsia="zh-TW"/>
      </w:rPr>
    </w:lvl>
    <w:lvl w:ilvl="6">
      <w:start w:val="1"/>
      <w:numFmt w:val="decimal"/>
      <w:lvlText w:val="%7."/>
      <w:lvlJc w:val="left"/>
      <w:rPr>
        <w:rFonts w:ascii="宋体" w:eastAsia="宋体" w:hAnsi="宋体" w:cs="宋体"/>
        <w:position w:val="0"/>
        <w:rtl w:val="0"/>
        <w:lang w:val="zh-TW" w:eastAsia="zh-TW"/>
      </w:rPr>
    </w:lvl>
    <w:lvl w:ilvl="7">
      <w:start w:val="1"/>
      <w:numFmt w:val="lowerLetter"/>
      <w:lvlText w:val="%8)"/>
      <w:lvlJc w:val="left"/>
      <w:rPr>
        <w:rFonts w:ascii="宋体" w:eastAsia="宋体" w:hAnsi="宋体" w:cs="宋体"/>
        <w:position w:val="0"/>
        <w:rtl w:val="0"/>
        <w:lang w:val="zh-TW" w:eastAsia="zh-TW"/>
      </w:rPr>
    </w:lvl>
    <w:lvl w:ilvl="8">
      <w:start w:val="1"/>
      <w:numFmt w:val="lowerRoman"/>
      <w:lvlText w:val="%9."/>
      <w:lvlJc w:val="left"/>
      <w:rPr>
        <w:rFonts w:ascii="宋体" w:eastAsia="宋体" w:hAnsi="宋体" w:cs="宋体"/>
        <w:position w:val="0"/>
        <w:rtl w:val="0"/>
        <w:lang w:val="zh-TW" w:eastAsia="zh-TW"/>
      </w:rPr>
    </w:lvl>
  </w:abstractNum>
  <w:abstractNum w:abstractNumId="2" w15:restartNumberingAfterBreak="0">
    <w:nsid w:val="291E0E1E"/>
    <w:multiLevelType w:val="multilevel"/>
    <w:tmpl w:val="9AA08244"/>
    <w:styleLink w:val="List10"/>
    <w:lvl w:ilvl="0">
      <w:start w:val="1"/>
      <w:numFmt w:val="decimal"/>
      <w:lvlText w:val="(%1)"/>
      <w:lvlJc w:val="left"/>
      <w:rPr>
        <w:rFonts w:ascii="宋体" w:eastAsia="宋体" w:hAnsi="宋体" w:cs="宋体"/>
        <w:position w:val="0"/>
        <w:rtl w:val="0"/>
        <w:lang w:val="zh-TW" w:eastAsia="zh-TW"/>
      </w:rPr>
    </w:lvl>
    <w:lvl w:ilvl="1">
      <w:start w:val="1"/>
      <w:numFmt w:val="lowerLetter"/>
      <w:lvlText w:val="%2)"/>
      <w:lvlJc w:val="left"/>
      <w:rPr>
        <w:rFonts w:ascii="宋体" w:eastAsia="宋体" w:hAnsi="宋体" w:cs="宋体"/>
        <w:position w:val="0"/>
        <w:rtl w:val="0"/>
        <w:lang w:val="zh-TW" w:eastAsia="zh-TW"/>
      </w:rPr>
    </w:lvl>
    <w:lvl w:ilvl="2">
      <w:start w:val="1"/>
      <w:numFmt w:val="lowerRoman"/>
      <w:lvlText w:val="%3."/>
      <w:lvlJc w:val="left"/>
      <w:rPr>
        <w:rFonts w:ascii="宋体" w:eastAsia="宋体" w:hAnsi="宋体" w:cs="宋体"/>
        <w:position w:val="0"/>
        <w:rtl w:val="0"/>
        <w:lang w:val="zh-TW" w:eastAsia="zh-TW"/>
      </w:rPr>
    </w:lvl>
    <w:lvl w:ilvl="3">
      <w:start w:val="1"/>
      <w:numFmt w:val="decimal"/>
      <w:lvlText w:val="%4."/>
      <w:lvlJc w:val="left"/>
      <w:rPr>
        <w:rFonts w:ascii="宋体" w:eastAsia="宋体" w:hAnsi="宋体" w:cs="宋体"/>
        <w:position w:val="0"/>
        <w:rtl w:val="0"/>
        <w:lang w:val="zh-TW" w:eastAsia="zh-TW"/>
      </w:rPr>
    </w:lvl>
    <w:lvl w:ilvl="4">
      <w:start w:val="1"/>
      <w:numFmt w:val="lowerLetter"/>
      <w:lvlText w:val="%5)"/>
      <w:lvlJc w:val="left"/>
      <w:rPr>
        <w:rFonts w:ascii="宋体" w:eastAsia="宋体" w:hAnsi="宋体" w:cs="宋体"/>
        <w:position w:val="0"/>
        <w:rtl w:val="0"/>
        <w:lang w:val="zh-TW" w:eastAsia="zh-TW"/>
      </w:rPr>
    </w:lvl>
    <w:lvl w:ilvl="5">
      <w:start w:val="1"/>
      <w:numFmt w:val="lowerRoman"/>
      <w:lvlText w:val="%6."/>
      <w:lvlJc w:val="left"/>
      <w:rPr>
        <w:rFonts w:ascii="宋体" w:eastAsia="宋体" w:hAnsi="宋体" w:cs="宋体"/>
        <w:position w:val="0"/>
        <w:rtl w:val="0"/>
        <w:lang w:val="zh-TW" w:eastAsia="zh-TW"/>
      </w:rPr>
    </w:lvl>
    <w:lvl w:ilvl="6">
      <w:start w:val="1"/>
      <w:numFmt w:val="decimal"/>
      <w:lvlText w:val="%7."/>
      <w:lvlJc w:val="left"/>
      <w:rPr>
        <w:rFonts w:ascii="宋体" w:eastAsia="宋体" w:hAnsi="宋体" w:cs="宋体"/>
        <w:position w:val="0"/>
        <w:rtl w:val="0"/>
        <w:lang w:val="zh-TW" w:eastAsia="zh-TW"/>
      </w:rPr>
    </w:lvl>
    <w:lvl w:ilvl="7">
      <w:start w:val="1"/>
      <w:numFmt w:val="lowerLetter"/>
      <w:lvlText w:val="%8)"/>
      <w:lvlJc w:val="left"/>
      <w:rPr>
        <w:rFonts w:ascii="宋体" w:eastAsia="宋体" w:hAnsi="宋体" w:cs="宋体"/>
        <w:position w:val="0"/>
        <w:rtl w:val="0"/>
        <w:lang w:val="zh-TW" w:eastAsia="zh-TW"/>
      </w:rPr>
    </w:lvl>
    <w:lvl w:ilvl="8">
      <w:start w:val="1"/>
      <w:numFmt w:val="lowerRoman"/>
      <w:lvlText w:val="%9."/>
      <w:lvlJc w:val="left"/>
      <w:rPr>
        <w:rFonts w:ascii="宋体" w:eastAsia="宋体" w:hAnsi="宋体" w:cs="宋体"/>
        <w:position w:val="0"/>
        <w:rtl w:val="0"/>
        <w:lang w:val="zh-TW" w:eastAsia="zh-TW"/>
      </w:rPr>
    </w:lvl>
  </w:abstractNum>
  <w:abstractNum w:abstractNumId="3" w15:restartNumberingAfterBreak="0">
    <w:nsid w:val="2B966546"/>
    <w:multiLevelType w:val="multilevel"/>
    <w:tmpl w:val="F552DF86"/>
    <w:styleLink w:val="List8"/>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4" w15:restartNumberingAfterBreak="0">
    <w:nsid w:val="2D2940EB"/>
    <w:multiLevelType w:val="multilevel"/>
    <w:tmpl w:val="6C14ACD6"/>
    <w:styleLink w:val="List7"/>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abstractNum w:abstractNumId="5" w15:restartNumberingAfterBreak="0">
    <w:nsid w:val="66081899"/>
    <w:multiLevelType w:val="multilevel"/>
    <w:tmpl w:val="DBAAA6A6"/>
    <w:styleLink w:val="List1"/>
    <w:lvl w:ilvl="0">
      <w:start w:val="1"/>
      <w:numFmt w:val="decimal"/>
      <w:lvlText w:val="%1."/>
      <w:lvlJc w:val="left"/>
      <w:rPr>
        <w:rFonts w:ascii="黑体" w:eastAsia="黑体" w:hAnsi="黑体" w:cs="黑体"/>
        <w:position w:val="0"/>
        <w:lang w:val="zh-TW" w:eastAsia="zh-TW"/>
      </w:rPr>
    </w:lvl>
    <w:lvl w:ilvl="1">
      <w:start w:val="1"/>
      <w:numFmt w:val="decimal"/>
      <w:lvlText w:val="%1.%2."/>
      <w:lvlJc w:val="left"/>
      <w:rPr>
        <w:rFonts w:ascii="黑体" w:eastAsia="黑体" w:hAnsi="黑体" w:cs="黑体"/>
        <w:position w:val="0"/>
        <w:lang w:val="zh-TW" w:eastAsia="zh-TW"/>
      </w:rPr>
    </w:lvl>
    <w:lvl w:ilvl="2">
      <w:start w:val="1"/>
      <w:numFmt w:val="decimal"/>
      <w:lvlText w:val="%1.%2.%3."/>
      <w:lvlJc w:val="left"/>
      <w:rPr>
        <w:rFonts w:ascii="黑体" w:eastAsia="黑体" w:hAnsi="黑体" w:cs="黑体"/>
        <w:position w:val="0"/>
        <w:lang w:val="zh-TW" w:eastAsia="zh-TW"/>
      </w:rPr>
    </w:lvl>
    <w:lvl w:ilvl="3">
      <w:start w:val="1"/>
      <w:numFmt w:val="decimal"/>
      <w:lvlText w:val="%1.%2.%3.%4."/>
      <w:lvlJc w:val="left"/>
      <w:rPr>
        <w:rFonts w:ascii="黑体" w:eastAsia="黑体" w:hAnsi="黑体" w:cs="黑体"/>
        <w:position w:val="0"/>
        <w:lang w:val="zh-TW" w:eastAsia="zh-TW"/>
      </w:rPr>
    </w:lvl>
    <w:lvl w:ilvl="4">
      <w:start w:val="1"/>
      <w:numFmt w:val="decimal"/>
      <w:lvlText w:val="%1.%2.%3.%4.%5."/>
      <w:lvlJc w:val="left"/>
      <w:rPr>
        <w:rFonts w:ascii="黑体" w:eastAsia="黑体" w:hAnsi="黑体" w:cs="黑体"/>
        <w:position w:val="0"/>
        <w:lang w:val="zh-TW" w:eastAsia="zh-TW"/>
      </w:rPr>
    </w:lvl>
    <w:lvl w:ilvl="5">
      <w:start w:val="1"/>
      <w:numFmt w:val="decimal"/>
      <w:lvlText w:val="%1.%2.%3.%4.%5.%6."/>
      <w:lvlJc w:val="left"/>
      <w:rPr>
        <w:rFonts w:ascii="黑体" w:eastAsia="黑体" w:hAnsi="黑体" w:cs="黑体"/>
        <w:position w:val="0"/>
        <w:lang w:val="zh-TW" w:eastAsia="zh-TW"/>
      </w:rPr>
    </w:lvl>
    <w:lvl w:ilvl="6">
      <w:start w:val="1"/>
      <w:numFmt w:val="decimal"/>
      <w:lvlText w:val="%1.%2.%3.%4.%5.%6.%7."/>
      <w:lvlJc w:val="left"/>
      <w:rPr>
        <w:rFonts w:ascii="黑体" w:eastAsia="黑体" w:hAnsi="黑体" w:cs="黑体"/>
        <w:position w:val="0"/>
        <w:lang w:val="zh-TW" w:eastAsia="zh-TW"/>
      </w:rPr>
    </w:lvl>
    <w:lvl w:ilvl="7">
      <w:start w:val="1"/>
      <w:numFmt w:val="decimal"/>
      <w:lvlText w:val="%1.%2.%3.%4.%5.%6.%7.%8."/>
      <w:lvlJc w:val="left"/>
      <w:rPr>
        <w:rFonts w:ascii="黑体" w:eastAsia="黑体" w:hAnsi="黑体" w:cs="黑体"/>
        <w:position w:val="0"/>
        <w:lang w:val="zh-TW" w:eastAsia="zh-TW"/>
      </w:rPr>
    </w:lvl>
    <w:lvl w:ilvl="8">
      <w:start w:val="1"/>
      <w:numFmt w:val="decimal"/>
      <w:lvlText w:val="%1.%2.%3.%4.%5.%6.%7.%8.%9."/>
      <w:lvlJc w:val="left"/>
      <w:rPr>
        <w:rFonts w:ascii="黑体" w:eastAsia="黑体" w:hAnsi="黑体" w:cs="黑体"/>
        <w:position w:val="0"/>
        <w:lang w:val="zh-TW" w:eastAsia="zh-TW"/>
      </w:rPr>
    </w:lvl>
  </w:abstractNum>
  <w:abstractNum w:abstractNumId="6" w15:restartNumberingAfterBreak="0">
    <w:nsid w:val="67630509"/>
    <w:multiLevelType w:val="multilevel"/>
    <w:tmpl w:val="B25E56B2"/>
    <w:styleLink w:val="List9"/>
    <w:lvl w:ilvl="0">
      <w:start w:val="1"/>
      <w:numFmt w:val="decimal"/>
      <w:lvlText w:val="%1."/>
      <w:lvlJc w:val="left"/>
      <w:rPr>
        <w:rFonts w:ascii="宋体" w:eastAsia="宋体" w:hAnsi="宋体" w:cs="宋体"/>
        <w:position w:val="0"/>
        <w:lang w:val="zh-TW" w:eastAsia="zh-TW"/>
      </w:rPr>
    </w:lvl>
    <w:lvl w:ilvl="1">
      <w:start w:val="1"/>
      <w:numFmt w:val="lowerLetter"/>
      <w:lvlText w:val="%2)"/>
      <w:lvlJc w:val="left"/>
      <w:rPr>
        <w:rFonts w:ascii="宋体" w:eastAsia="宋体" w:hAnsi="宋体" w:cs="宋体"/>
        <w:position w:val="0"/>
        <w:lang w:val="zh-TW" w:eastAsia="zh-TW"/>
      </w:rPr>
    </w:lvl>
    <w:lvl w:ilvl="2">
      <w:start w:val="1"/>
      <w:numFmt w:val="lowerRoman"/>
      <w:lvlText w:val="%3."/>
      <w:lvlJc w:val="left"/>
      <w:rPr>
        <w:rFonts w:ascii="宋体" w:eastAsia="宋体" w:hAnsi="宋体" w:cs="宋体"/>
        <w:position w:val="0"/>
        <w:lang w:val="zh-TW" w:eastAsia="zh-TW"/>
      </w:rPr>
    </w:lvl>
    <w:lvl w:ilvl="3">
      <w:start w:val="1"/>
      <w:numFmt w:val="decimal"/>
      <w:lvlText w:val="%4."/>
      <w:lvlJc w:val="left"/>
      <w:rPr>
        <w:rFonts w:ascii="宋体" w:eastAsia="宋体" w:hAnsi="宋体" w:cs="宋体"/>
        <w:position w:val="0"/>
        <w:lang w:val="zh-TW" w:eastAsia="zh-TW"/>
      </w:rPr>
    </w:lvl>
    <w:lvl w:ilvl="4">
      <w:start w:val="1"/>
      <w:numFmt w:val="lowerLetter"/>
      <w:lvlText w:val="%5)"/>
      <w:lvlJc w:val="left"/>
      <w:rPr>
        <w:rFonts w:ascii="宋体" w:eastAsia="宋体" w:hAnsi="宋体" w:cs="宋体"/>
        <w:position w:val="0"/>
        <w:lang w:val="zh-TW" w:eastAsia="zh-TW"/>
      </w:rPr>
    </w:lvl>
    <w:lvl w:ilvl="5">
      <w:start w:val="1"/>
      <w:numFmt w:val="lowerRoman"/>
      <w:lvlText w:val="%6."/>
      <w:lvlJc w:val="left"/>
      <w:rPr>
        <w:rFonts w:ascii="宋体" w:eastAsia="宋体" w:hAnsi="宋体" w:cs="宋体"/>
        <w:position w:val="0"/>
        <w:lang w:val="zh-TW" w:eastAsia="zh-TW"/>
      </w:rPr>
    </w:lvl>
    <w:lvl w:ilvl="6">
      <w:start w:val="1"/>
      <w:numFmt w:val="decimal"/>
      <w:lvlText w:val="%7."/>
      <w:lvlJc w:val="left"/>
      <w:rPr>
        <w:rFonts w:ascii="宋体" w:eastAsia="宋体" w:hAnsi="宋体" w:cs="宋体"/>
        <w:position w:val="0"/>
        <w:lang w:val="zh-TW" w:eastAsia="zh-TW"/>
      </w:rPr>
    </w:lvl>
    <w:lvl w:ilvl="7">
      <w:start w:val="1"/>
      <w:numFmt w:val="lowerLetter"/>
      <w:lvlText w:val="%8)"/>
      <w:lvlJc w:val="left"/>
      <w:rPr>
        <w:rFonts w:ascii="宋体" w:eastAsia="宋体" w:hAnsi="宋体" w:cs="宋体"/>
        <w:position w:val="0"/>
        <w:lang w:val="zh-TW" w:eastAsia="zh-TW"/>
      </w:rPr>
    </w:lvl>
    <w:lvl w:ilvl="8">
      <w:start w:val="1"/>
      <w:numFmt w:val="lowerRoman"/>
      <w:lvlText w:val="%9."/>
      <w:lvlJc w:val="left"/>
      <w:rPr>
        <w:rFonts w:ascii="宋体" w:eastAsia="宋体" w:hAnsi="宋体" w:cs="宋体"/>
        <w:position w:val="0"/>
        <w:lang w:val="zh-TW" w:eastAsia="zh-TW"/>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w15:presenceInfo w15:providerId="None" w15:userId="wang"/>
  </w15:person>
  <w15:person w15:author="weiwei">
    <w15:presenceInfo w15:providerId="None" w15:userId="wei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BE"/>
    <w:rsid w:val="001324CD"/>
    <w:rsid w:val="00173E9D"/>
    <w:rsid w:val="003032E3"/>
    <w:rsid w:val="00385C06"/>
    <w:rsid w:val="003864D8"/>
    <w:rsid w:val="003B10BE"/>
    <w:rsid w:val="00720FAD"/>
    <w:rsid w:val="00756C6B"/>
    <w:rsid w:val="007A1DE3"/>
    <w:rsid w:val="007B2A12"/>
    <w:rsid w:val="007C43C6"/>
    <w:rsid w:val="00841445"/>
    <w:rsid w:val="00AF4D09"/>
    <w:rsid w:val="00CB45AE"/>
    <w:rsid w:val="00FA7858"/>
    <w:rsid w:val="00FC1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95553"/>
  <w15:chartTrackingRefBased/>
  <w15:docId w15:val="{C9DFFF8C-0277-49FE-9643-B6FD8A84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6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64D8"/>
    <w:rPr>
      <w:sz w:val="18"/>
      <w:szCs w:val="18"/>
    </w:rPr>
  </w:style>
  <w:style w:type="paragraph" w:styleId="a4">
    <w:name w:val="footer"/>
    <w:basedOn w:val="a"/>
    <w:link w:val="Char0"/>
    <w:uiPriority w:val="99"/>
    <w:unhideWhenUsed/>
    <w:rsid w:val="003864D8"/>
    <w:pPr>
      <w:tabs>
        <w:tab w:val="center" w:pos="4153"/>
        <w:tab w:val="right" w:pos="8306"/>
      </w:tabs>
      <w:snapToGrid w:val="0"/>
      <w:jc w:val="left"/>
    </w:pPr>
    <w:rPr>
      <w:sz w:val="18"/>
      <w:szCs w:val="18"/>
    </w:rPr>
  </w:style>
  <w:style w:type="character" w:customStyle="1" w:styleId="Char0">
    <w:name w:val="页脚 Char"/>
    <w:basedOn w:val="a0"/>
    <w:link w:val="a4"/>
    <w:uiPriority w:val="99"/>
    <w:rsid w:val="003864D8"/>
    <w:rPr>
      <w:sz w:val="18"/>
      <w:szCs w:val="18"/>
    </w:rPr>
  </w:style>
  <w:style w:type="table" w:customStyle="1" w:styleId="TableNormal">
    <w:name w:val="Table Normal"/>
    <w:rsid w:val="003864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正文 A"/>
    <w:rsid w:val="003864D8"/>
    <w:pPr>
      <w:widowControl w:val="0"/>
      <w:pBdr>
        <w:top w:val="nil"/>
        <w:left w:val="nil"/>
        <w:bottom w:val="nil"/>
        <w:right w:val="nil"/>
        <w:between w:val="nil"/>
        <w:bar w:val="nil"/>
      </w:pBdr>
      <w:jc w:val="both"/>
    </w:pPr>
    <w:rPr>
      <w:rFonts w:ascii="Times New Roman" w:eastAsia="Times New Roman" w:hAnsi="Times New Roman" w:cs="Times New Roman"/>
      <w:color w:val="000000"/>
      <w:sz w:val="18"/>
      <w:szCs w:val="18"/>
      <w:u w:color="000000"/>
      <w:bdr w:val="nil"/>
    </w:rPr>
  </w:style>
  <w:style w:type="paragraph" w:customStyle="1" w:styleId="a6">
    <w:name w:val="默认"/>
    <w:rsid w:val="003864D8"/>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List1">
    <w:name w:val="List 1"/>
    <w:basedOn w:val="a2"/>
    <w:rsid w:val="003864D8"/>
    <w:pPr>
      <w:numPr>
        <w:numId w:val="1"/>
      </w:numPr>
    </w:pPr>
  </w:style>
  <w:style w:type="numbering" w:customStyle="1" w:styleId="List7">
    <w:name w:val="List 7"/>
    <w:basedOn w:val="a2"/>
    <w:rsid w:val="003864D8"/>
    <w:pPr>
      <w:numPr>
        <w:numId w:val="3"/>
      </w:numPr>
    </w:pPr>
  </w:style>
  <w:style w:type="numbering" w:customStyle="1" w:styleId="List8">
    <w:name w:val="List 8"/>
    <w:basedOn w:val="a2"/>
    <w:rsid w:val="003864D8"/>
    <w:pPr>
      <w:numPr>
        <w:numId w:val="4"/>
      </w:numPr>
    </w:pPr>
  </w:style>
  <w:style w:type="numbering" w:customStyle="1" w:styleId="List9">
    <w:name w:val="List 9"/>
    <w:basedOn w:val="a2"/>
    <w:rsid w:val="003864D8"/>
    <w:pPr>
      <w:numPr>
        <w:numId w:val="5"/>
      </w:numPr>
    </w:pPr>
  </w:style>
  <w:style w:type="numbering" w:customStyle="1" w:styleId="List10">
    <w:name w:val="List 10"/>
    <w:basedOn w:val="a2"/>
    <w:rsid w:val="003864D8"/>
    <w:pPr>
      <w:numPr>
        <w:numId w:val="6"/>
      </w:numPr>
    </w:pPr>
  </w:style>
  <w:style w:type="numbering" w:customStyle="1" w:styleId="List11">
    <w:name w:val="List 11"/>
    <w:basedOn w:val="a2"/>
    <w:rsid w:val="003864D8"/>
    <w:pPr>
      <w:numPr>
        <w:numId w:val="7"/>
      </w:numPr>
    </w:pPr>
  </w:style>
  <w:style w:type="paragraph" w:styleId="a7">
    <w:name w:val="Balloon Text"/>
    <w:basedOn w:val="a"/>
    <w:link w:val="Char1"/>
    <w:uiPriority w:val="99"/>
    <w:semiHidden/>
    <w:unhideWhenUsed/>
    <w:rsid w:val="003864D8"/>
    <w:rPr>
      <w:sz w:val="18"/>
      <w:szCs w:val="18"/>
    </w:rPr>
  </w:style>
  <w:style w:type="character" w:customStyle="1" w:styleId="Char1">
    <w:name w:val="批注框文本 Char"/>
    <w:basedOn w:val="a0"/>
    <w:link w:val="a7"/>
    <w:uiPriority w:val="99"/>
    <w:semiHidden/>
    <w:rsid w:val="003864D8"/>
    <w:rPr>
      <w:sz w:val="18"/>
      <w:szCs w:val="18"/>
    </w:rPr>
  </w:style>
  <w:style w:type="paragraph" w:styleId="a8">
    <w:name w:val="annotation text"/>
    <w:basedOn w:val="a"/>
    <w:link w:val="Char2"/>
    <w:uiPriority w:val="99"/>
    <w:semiHidden/>
    <w:unhideWhenUsed/>
    <w:pPr>
      <w:jc w:val="left"/>
    </w:pPr>
  </w:style>
  <w:style w:type="character" w:customStyle="1" w:styleId="Char2">
    <w:name w:val="批注文字 Char"/>
    <w:basedOn w:val="a0"/>
    <w:link w:val="a8"/>
    <w:uiPriority w:val="99"/>
    <w:semiHidden/>
  </w:style>
  <w:style w:type="character" w:styleId="a9">
    <w:name w:val="annotation reference"/>
    <w:basedOn w:val="a0"/>
    <w:uiPriority w:val="99"/>
    <w:semiHidden/>
    <w:unhideWhenUsed/>
    <w:rPr>
      <w:sz w:val="21"/>
      <w:szCs w:val="21"/>
    </w:rPr>
  </w:style>
  <w:style w:type="paragraph" w:styleId="aa">
    <w:name w:val="annotation subject"/>
    <w:basedOn w:val="a8"/>
    <w:next w:val="a8"/>
    <w:link w:val="Char3"/>
    <w:uiPriority w:val="99"/>
    <w:semiHidden/>
    <w:unhideWhenUsed/>
    <w:rsid w:val="00841445"/>
    <w:rPr>
      <w:b/>
      <w:bCs/>
    </w:rPr>
  </w:style>
  <w:style w:type="character" w:customStyle="1" w:styleId="Char3">
    <w:name w:val="批注主题 Char"/>
    <w:basedOn w:val="Char2"/>
    <w:link w:val="aa"/>
    <w:uiPriority w:val="99"/>
    <w:semiHidden/>
    <w:rsid w:val="00841445"/>
    <w:rPr>
      <w:b/>
      <w:bCs/>
    </w:rPr>
  </w:style>
  <w:style w:type="paragraph" w:styleId="ab">
    <w:name w:val="No Spacing"/>
    <w:uiPriority w:val="1"/>
    <w:qFormat/>
    <w:rsid w:val="00720FA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008583">
      <w:bodyDiv w:val="1"/>
      <w:marLeft w:val="0"/>
      <w:marRight w:val="0"/>
      <w:marTop w:val="0"/>
      <w:marBottom w:val="0"/>
      <w:divBdr>
        <w:top w:val="none" w:sz="0" w:space="0" w:color="auto"/>
        <w:left w:val="none" w:sz="0" w:space="0" w:color="auto"/>
        <w:bottom w:val="none" w:sz="0" w:space="0" w:color="auto"/>
        <w:right w:val="none" w:sz="0" w:space="0" w:color="auto"/>
      </w:divBdr>
      <w:divsChild>
        <w:div w:id="887377749">
          <w:marLeft w:val="0"/>
          <w:marRight w:val="0"/>
          <w:marTop w:val="0"/>
          <w:marBottom w:val="0"/>
          <w:divBdr>
            <w:top w:val="none" w:sz="0" w:space="0" w:color="auto"/>
            <w:left w:val="none" w:sz="0" w:space="0" w:color="auto"/>
            <w:bottom w:val="none" w:sz="0" w:space="0" w:color="auto"/>
            <w:right w:val="none" w:sz="0" w:space="0" w:color="auto"/>
          </w:divBdr>
        </w:div>
        <w:div w:id="525367047">
          <w:marLeft w:val="0"/>
          <w:marRight w:val="0"/>
          <w:marTop w:val="0"/>
          <w:marBottom w:val="0"/>
          <w:divBdr>
            <w:top w:val="none" w:sz="0" w:space="0" w:color="auto"/>
            <w:left w:val="none" w:sz="0" w:space="0" w:color="auto"/>
            <w:bottom w:val="none" w:sz="0" w:space="0" w:color="auto"/>
            <w:right w:val="none" w:sz="0" w:space="0" w:color="auto"/>
          </w:divBdr>
        </w:div>
        <w:div w:id="1727098884">
          <w:marLeft w:val="0"/>
          <w:marRight w:val="0"/>
          <w:marTop w:val="0"/>
          <w:marBottom w:val="0"/>
          <w:divBdr>
            <w:top w:val="none" w:sz="0" w:space="0" w:color="auto"/>
            <w:left w:val="none" w:sz="0" w:space="0" w:color="auto"/>
            <w:bottom w:val="none" w:sz="0" w:space="0" w:color="auto"/>
            <w:right w:val="none" w:sz="0" w:space="0" w:color="auto"/>
          </w:divBdr>
        </w:div>
        <w:div w:id="1986734687">
          <w:marLeft w:val="0"/>
          <w:marRight w:val="0"/>
          <w:marTop w:val="0"/>
          <w:marBottom w:val="0"/>
          <w:divBdr>
            <w:top w:val="none" w:sz="0" w:space="0" w:color="auto"/>
            <w:left w:val="none" w:sz="0" w:space="0" w:color="auto"/>
            <w:bottom w:val="none" w:sz="0" w:space="0" w:color="auto"/>
            <w:right w:val="none" w:sz="0" w:space="0" w:color="auto"/>
          </w:divBdr>
        </w:div>
      </w:divsChild>
    </w:div>
    <w:div w:id="10684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a:lstStyle/>
          <a:p>
            <a:pPr lvl="0"/>
            <a:endParaRPr lang="zh-CN" altLang="en-US"/>
          </a:p>
        </c:rich>
      </c:tx>
      <c:overlay val="1"/>
    </c:title>
    <c:autoTitleDeleted val="0"/>
    <c:plotArea>
      <c:layout>
        <c:manualLayout>
          <c:layoutTarget val="inner"/>
          <c:xMode val="edge"/>
          <c:yMode val="edge"/>
          <c:x val="0.13580200000000001"/>
          <c:y val="6.0897899999999998E-2"/>
          <c:w val="0.85909899999999995"/>
          <c:h val="0.52723600000000004"/>
        </c:manualLayout>
      </c:layout>
      <c:barChart>
        <c:barDir val="col"/>
        <c:grouping val="clustered"/>
        <c:varyColors val="0"/>
        <c:ser>
          <c:idx val="0"/>
          <c:order val="0"/>
          <c:tx>
            <c:strRef>
              <c:f>Sheet1!$B$1</c:f>
              <c:strCache>
                <c:ptCount val="1"/>
                <c:pt idx="0">
                  <c:v>IndBr</c:v>
                </c:pt>
              </c:strCache>
            </c:strRef>
          </c:tx>
          <c:spPr>
            <a:gradFill flip="none" rotWithShape="1">
              <a:gsLst>
                <a:gs pos="0">
                  <a:srgbClr val="3A7CCB"/>
                </a:gs>
                <a:gs pos="19999">
                  <a:srgbClr val="3C7BC7"/>
                </a:gs>
                <a:gs pos="100000">
                  <a:srgbClr val="2C5D98"/>
                </a:gs>
              </a:gsLst>
              <a:lin ang="5400000" scaled="0"/>
            </a:gra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Sheet1!$B$2:$B$7</c:f>
              <c:numCache>
                <c:formatCode>General</c:formatCode>
                <c:ptCount val="6"/>
                <c:pt idx="0">
                  <c:v>54089</c:v>
                </c:pt>
                <c:pt idx="1">
                  <c:v>16902</c:v>
                </c:pt>
                <c:pt idx="2">
                  <c:v>109579</c:v>
                </c:pt>
                <c:pt idx="3">
                  <c:v>289037</c:v>
                </c:pt>
                <c:pt idx="4">
                  <c:v>48474</c:v>
                </c:pt>
                <c:pt idx="5">
                  <c:v>49323</c:v>
                </c:pt>
              </c:numCache>
            </c:numRef>
          </c:val>
        </c:ser>
        <c:ser>
          <c:idx val="1"/>
          <c:order val="1"/>
          <c:tx>
            <c:strRef>
              <c:f>Sheet1!$C$1</c:f>
              <c:strCache>
                <c:ptCount val="1"/>
                <c:pt idx="0">
                  <c:v>MispIndBr(E)</c:v>
                </c:pt>
              </c:strCache>
            </c:strRef>
          </c:tx>
          <c:spPr>
            <a:gradFill flip="none" rotWithShape="1">
              <a:gsLst>
                <a:gs pos="0">
                  <a:srgbClr val="CE3B37"/>
                </a:gs>
                <a:gs pos="19999">
                  <a:srgbClr val="CB3D3A"/>
                </a:gs>
                <a:gs pos="100000">
                  <a:srgbClr val="9B2D2A"/>
                </a:gs>
              </a:gsLst>
              <a:lin ang="5400000" scaled="0"/>
            </a:gra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Sheet1!$C$2:$C$7</c:f>
              <c:numCache>
                <c:formatCode>General</c:formatCode>
                <c:ptCount val="6"/>
                <c:pt idx="0">
                  <c:v>1350</c:v>
                </c:pt>
                <c:pt idx="1">
                  <c:v>364</c:v>
                </c:pt>
                <c:pt idx="2">
                  <c:v>2219</c:v>
                </c:pt>
                <c:pt idx="3">
                  <c:v>5172</c:v>
                </c:pt>
                <c:pt idx="4">
                  <c:v>1236</c:v>
                </c:pt>
                <c:pt idx="5">
                  <c:v>1169</c:v>
                </c:pt>
              </c:numCache>
            </c:numRef>
          </c:val>
        </c:ser>
        <c:ser>
          <c:idx val="2"/>
          <c:order val="2"/>
          <c:tx>
            <c:strRef>
              <c:f>Sheet1!$D$1</c:f>
              <c:strCache>
                <c:ptCount val="1"/>
                <c:pt idx="0">
                  <c:v>MispTakenBr(R)</c:v>
                </c:pt>
              </c:strCache>
            </c:strRef>
          </c:tx>
          <c:spPr>
            <a:solidFill>
              <a:srgbClr val="F8F7F3"/>
            </a:solidFill>
            <a:ln w="12700" cap="flat">
              <a:noFill/>
              <a:miter lim="400000"/>
            </a:ln>
            <a:effectLst>
              <a:outerShdw blurRad="12700" dist="38100" dir="2700000" algn="tl">
                <a:srgbClr val="000000">
                  <a:alpha val="100000"/>
                </a:srgbClr>
              </a:outerShdw>
            </a:effectLst>
          </c:spPr>
          <c:invertIfNegative val="0"/>
          <c:dLbls>
            <c:numFmt formatCode="0" sourceLinked="0"/>
            <c:spPr>
              <a:noFill/>
              <a:ln>
                <a:noFill/>
              </a:ln>
              <a:effectLst/>
            </c:spPr>
            <c:txPr>
              <a:bodyPr/>
              <a:lstStyle/>
              <a:p>
                <a:pPr lvl="0">
                  <a:defRPr sz="1194" b="0" i="0" u="none" strike="noStrike">
                    <a:solidFill>
                      <a:srgbClr val="333399"/>
                    </a:solidFill>
                    <a:effectLst/>
                    <a:latin typeface="宋体"/>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Sheet1!$A$2:$A$7</c:f>
              <c:strCache>
                <c:ptCount val="6"/>
                <c:pt idx="0">
                  <c:v>ls</c:v>
                </c:pt>
                <c:pt idx="1">
                  <c:v>pwd</c:v>
                </c:pt>
                <c:pt idx="2">
                  <c:v>400.perlbench</c:v>
                </c:pt>
                <c:pt idx="3">
                  <c:v>403.gcc</c:v>
                </c:pt>
                <c:pt idx="4">
                  <c:v>444.namd</c:v>
                </c:pt>
                <c:pt idx="5">
                  <c:v>456.hmmer</c:v>
                </c:pt>
              </c:strCache>
            </c:strRef>
          </c:cat>
          <c:val>
            <c:numRef>
              <c:f>Sheet1!$D$2:$D$7</c:f>
              <c:numCache>
                <c:formatCode>General</c:formatCode>
                <c:ptCount val="6"/>
                <c:pt idx="0">
                  <c:v>7088</c:v>
                </c:pt>
                <c:pt idx="1">
                  <c:v>2988</c:v>
                </c:pt>
                <c:pt idx="2">
                  <c:v>18309</c:v>
                </c:pt>
                <c:pt idx="3">
                  <c:v>42485</c:v>
                </c:pt>
                <c:pt idx="4">
                  <c:v>11389</c:v>
                </c:pt>
                <c:pt idx="5">
                  <c:v>9444</c:v>
                </c:pt>
              </c:numCache>
            </c:numRef>
          </c:val>
        </c:ser>
        <c:dLbls>
          <c:showLegendKey val="0"/>
          <c:showVal val="0"/>
          <c:showCatName val="0"/>
          <c:showSerName val="0"/>
          <c:showPercent val="0"/>
          <c:showBubbleSize val="0"/>
        </c:dLbls>
        <c:gapWidth val="100"/>
        <c:overlap val="-24"/>
        <c:axId val="633090312"/>
        <c:axId val="633089528"/>
      </c:barChart>
      <c:catAx>
        <c:axId val="633090312"/>
        <c:scaling>
          <c:orientation val="minMax"/>
        </c:scaling>
        <c:delete val="0"/>
        <c:axPos val="b"/>
        <c:numFmt formatCode="General" sourceLinked="1"/>
        <c:majorTickMark val="none"/>
        <c:minorTickMark val="none"/>
        <c:tickLblPos val="low"/>
        <c:spPr>
          <a:ln w="12700" cap="flat">
            <a:solidFill>
              <a:srgbClr val="000000"/>
            </a:solidFill>
            <a:prstDash val="solid"/>
            <a:miter lim="400000"/>
          </a:ln>
        </c:spPr>
        <c:txPr>
          <a:bodyPr rot="-2700000"/>
          <a:lstStyle/>
          <a:p>
            <a:pPr lvl="0">
              <a:defRPr sz="1194" b="0" i="0" u="none" strike="noStrike">
                <a:solidFill>
                  <a:srgbClr val="333399"/>
                </a:solidFill>
                <a:effectLst/>
                <a:latin typeface="宋体"/>
              </a:defRPr>
            </a:pPr>
            <a:endParaRPr lang="zh-CN"/>
          </a:p>
        </c:txPr>
        <c:crossAx val="633089528"/>
        <c:crosses val="autoZero"/>
        <c:auto val="1"/>
        <c:lblAlgn val="ctr"/>
        <c:lblOffset val="100"/>
        <c:noMultiLvlLbl val="1"/>
      </c:catAx>
      <c:valAx>
        <c:axId val="633089528"/>
        <c:scaling>
          <c:orientation val="minMax"/>
        </c:scaling>
        <c:delete val="0"/>
        <c:axPos val="l"/>
        <c:numFmt formatCode="0" sourceLinked="0"/>
        <c:majorTickMark val="none"/>
        <c:minorTickMark val="none"/>
        <c:tickLblPos val="nextTo"/>
        <c:spPr>
          <a:ln w="12700" cap="flat">
            <a:noFill/>
            <a:prstDash val="solid"/>
            <a:miter lim="400000"/>
          </a:ln>
        </c:spPr>
        <c:txPr>
          <a:bodyPr rot="0"/>
          <a:lstStyle/>
          <a:p>
            <a:pPr lvl="0">
              <a:defRPr sz="1194" b="0" i="0" u="none" strike="noStrike">
                <a:solidFill>
                  <a:srgbClr val="333399"/>
                </a:solidFill>
                <a:effectLst/>
                <a:latin typeface="宋体"/>
              </a:defRPr>
            </a:pPr>
            <a:endParaRPr lang="zh-CN"/>
          </a:p>
        </c:txPr>
        <c:crossAx val="633090312"/>
        <c:crosses val="autoZero"/>
        <c:crossBetween val="between"/>
        <c:majorUnit val="75000"/>
        <c:minorUnit val="37500"/>
      </c:valAx>
      <c:spPr>
        <a:noFill/>
        <a:ln w="25400">
          <a:noFill/>
        </a:ln>
        <a:effectLst/>
      </c:spPr>
    </c:plotArea>
    <c:legend>
      <c:legendPos val="b"/>
      <c:layout>
        <c:manualLayout>
          <c:xMode val="edge"/>
          <c:yMode val="edge"/>
          <c:x val="0.10137500000000001"/>
          <c:y val="0.93910199999999999"/>
          <c:w val="0.89862500000000001"/>
          <c:h val="7.3397900000000002E-2"/>
        </c:manualLayout>
      </c:layout>
      <c:overlay val="1"/>
      <c:spPr>
        <a:noFill/>
        <a:ln w="12700" cap="flat">
          <a:noFill/>
          <a:miter lim="400000"/>
        </a:ln>
        <a:effectLst/>
      </c:spPr>
      <c:txPr>
        <a:bodyPr/>
        <a:lstStyle/>
        <a:p>
          <a:pPr lvl="0">
            <a:defRPr sz="1194" b="0" i="0" u="none" strike="noStrike">
              <a:solidFill>
                <a:srgbClr val="333399"/>
              </a:solidFill>
              <a:effectLst/>
              <a:latin typeface="宋体"/>
            </a:defRPr>
          </a:pPr>
          <a:endParaRPr lang="zh-CN"/>
        </a:p>
      </c:txPr>
    </c:legend>
    <c:plotVisOnly val="1"/>
    <c:dispBlanksAs val="gap"/>
    <c:showDLblsOverMax val="1"/>
  </c:chart>
  <c:spPr>
    <a:noFill/>
    <a:ln>
      <a:noFill/>
    </a:ln>
    <a:effectLst/>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黑体"/>
      <a:cs typeface="Arial"/>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34</TotalTime>
  <Pages>4</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weiwei</cp:lastModifiedBy>
  <cp:revision>10</cp:revision>
  <dcterms:created xsi:type="dcterms:W3CDTF">2017-12-27T15:54:00Z</dcterms:created>
  <dcterms:modified xsi:type="dcterms:W3CDTF">2017-12-29T11:56:00Z</dcterms:modified>
</cp:coreProperties>
</file>
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CDF3B" w14:textId="77777777"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val="zh-TW" w:eastAsia="zh-TW"/>
        </w:rPr>
        <w:t>控制流劫持攻击一直以来是软件安全领域的重要研究课题之一。面向返回的编程（</w:t>
      </w:r>
      <w:r w:rsidRPr="002A36BA">
        <w:rPr>
          <w:rFonts w:ascii="Times New Roman" w:eastAsia="Times New Roman" w:hAnsi="Times New Roman" w:cs="Times New Roman"/>
          <w:color w:val="000000"/>
          <w:sz w:val="18"/>
          <w:szCs w:val="18"/>
          <w:u w:color="000000"/>
          <w:bdr w:val="nil"/>
          <w:lang w:eastAsia="zh-TW"/>
        </w:rPr>
        <w:t>Return-Oriented Programming</w:t>
      </w:r>
      <w:r w:rsidRPr="002A36BA">
        <w:rPr>
          <w:rFonts w:ascii="Times New Roman" w:eastAsia="宋体" w:hAnsi="Times New Roman" w:cs="Times New Roman" w:hint="eastAsia"/>
          <w:color w:val="000000"/>
          <w:sz w:val="18"/>
          <w:szCs w:val="18"/>
          <w:u w:color="000000"/>
          <w:bdr w:val="nil"/>
          <w:lang w:val="zh-TW" w:eastAsia="zh-TW"/>
        </w:rPr>
        <w:t>，简称</w:t>
      </w:r>
      <w:r w:rsidRPr="002A36BA">
        <w:rPr>
          <w:rFonts w:ascii="Times New Roman" w:eastAsia="Times New Roman" w:hAnsi="Times New Roman" w:cs="Times New Roman"/>
          <w:color w:val="000000"/>
          <w:sz w:val="18"/>
          <w:szCs w:val="18"/>
          <w:u w:color="000000"/>
          <w:bdr w:val="nil"/>
          <w:lang w:eastAsia="zh-TW"/>
        </w:rPr>
        <w:t>ROP</w:t>
      </w:r>
      <w:r w:rsidRPr="002A36BA">
        <w:rPr>
          <w:rFonts w:ascii="Times New Roman" w:eastAsia="宋体" w:hAnsi="Times New Roman" w:cs="Times New Roman" w:hint="eastAsia"/>
          <w:color w:val="000000"/>
          <w:sz w:val="18"/>
          <w:szCs w:val="18"/>
          <w:u w:color="000000"/>
          <w:bdr w:val="nil"/>
          <w:lang w:val="zh-TW" w:eastAsia="zh-TW"/>
        </w:rPr>
        <w:t>）攻击作为当前最主要的控制流劫持攻击方式更是近年来的研究重点，</w:t>
      </w:r>
      <w:r w:rsidRPr="002A36BA">
        <w:rPr>
          <w:rFonts w:ascii="Times New Roman" w:eastAsia="宋体" w:hAnsi="Times New Roman" w:cs="Times New Roman" w:hint="eastAsia"/>
          <w:color w:val="000000"/>
          <w:sz w:val="18"/>
          <w:szCs w:val="18"/>
          <w:u w:color="000000"/>
          <w:bdr w:val="nil"/>
          <w:lang w:eastAsia="zh-TW"/>
        </w:rPr>
        <w:t>ROP</w:t>
      </w:r>
      <w:r w:rsidRPr="002A36BA">
        <w:rPr>
          <w:rFonts w:ascii="Times New Roman" w:eastAsia="宋体" w:hAnsi="Times New Roman" w:cs="Times New Roman"/>
          <w:color w:val="000000"/>
          <w:sz w:val="18"/>
          <w:szCs w:val="18"/>
          <w:u w:color="000000"/>
          <w:bdr w:val="nil"/>
          <w:lang w:eastAsia="zh-TW"/>
        </w:rPr>
        <w:t>攻击</w:t>
      </w:r>
      <w:commentRangeStart w:id="0"/>
      <w:r w:rsidRPr="002A36BA">
        <w:rPr>
          <w:rFonts w:ascii="Times New Roman" w:eastAsia="宋体" w:hAnsi="Times New Roman" w:cs="Times New Roman" w:hint="eastAsia"/>
          <w:color w:val="000000"/>
          <w:sz w:val="18"/>
          <w:szCs w:val="18"/>
          <w:u w:color="000000"/>
          <w:bdr w:val="nil"/>
          <w:lang w:val="zh-TW" w:eastAsia="zh-TW"/>
        </w:rPr>
        <w:t>是</w:t>
      </w:r>
      <w:r w:rsidRPr="002A36BA">
        <w:rPr>
          <w:rFonts w:ascii="Times New Roman" w:eastAsia="宋体" w:hAnsi="Times New Roman" w:cs="Times New Roman"/>
          <w:color w:val="000000"/>
          <w:sz w:val="18"/>
          <w:szCs w:val="18"/>
          <w:u w:color="000000"/>
          <w:bdr w:val="nil"/>
          <w:lang w:val="zh-TW" w:eastAsia="zh-TW"/>
        </w:rPr>
        <w:t>一种利用代码复用技术的攻击方法，攻击者通过内存漏洞影响程序的控制流</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color w:val="000000"/>
          <w:sz w:val="18"/>
          <w:szCs w:val="18"/>
          <w:u w:color="000000"/>
          <w:bdr w:val="nil"/>
          <w:lang w:val="zh-TW" w:eastAsia="zh-TW"/>
        </w:rPr>
        <w:t>将代码中已有的以间接跳转为结尾的短指令片段</w:t>
      </w:r>
      <w:r w:rsidRPr="002A36BA">
        <w:rPr>
          <w:rFonts w:ascii="Times New Roman" w:eastAsia="宋体" w:hAnsi="Times New Roman" w:cs="Times New Roman"/>
          <w:color w:val="000000"/>
          <w:sz w:val="18"/>
          <w:szCs w:val="18"/>
          <w:u w:color="000000"/>
          <w:bdr w:val="nil"/>
          <w:lang w:val="zh-TW"/>
        </w:rPr>
        <w:t>（又叫配件</w:t>
      </w:r>
      <w:r w:rsidRPr="002A36BA">
        <w:rPr>
          <w:rFonts w:ascii="Times New Roman" w:eastAsia="宋体" w:hAnsi="Times New Roman" w:cs="Times New Roman" w:hint="eastAsia"/>
          <w:color w:val="000000"/>
          <w:sz w:val="18"/>
          <w:szCs w:val="18"/>
          <w:u w:color="000000"/>
          <w:bdr w:val="nil"/>
          <w:lang w:val="zh-TW"/>
        </w:rPr>
        <w:t>或</w:t>
      </w:r>
      <w:r w:rsidRPr="002A36BA">
        <w:rPr>
          <w:rFonts w:ascii="Times New Roman" w:eastAsia="宋体" w:hAnsi="Times New Roman" w:cs="Times New Roman"/>
          <w:color w:val="000000"/>
          <w:sz w:val="18"/>
          <w:szCs w:val="18"/>
          <w:u w:color="000000"/>
          <w:bdr w:val="nil"/>
          <w:lang w:val="zh-TW" w:eastAsia="zh-TW"/>
        </w:rPr>
        <w:t>gadget</w:t>
      </w:r>
      <w:r w:rsidRPr="002A36BA">
        <w:rPr>
          <w:rFonts w:ascii="Times New Roman" w:eastAsia="宋体" w:hAnsi="Times New Roman" w:cs="Times New Roman"/>
          <w:color w:val="000000"/>
          <w:sz w:val="18"/>
          <w:szCs w:val="18"/>
          <w:u w:color="000000"/>
          <w:bdr w:val="nil"/>
          <w:lang w:val="zh-TW" w:eastAsia="zh-TW"/>
        </w:rPr>
        <w:t>）串联起来</w:t>
      </w:r>
      <w:r w:rsidRPr="002A36BA">
        <w:rPr>
          <w:rFonts w:ascii="Times New Roman" w:eastAsia="宋体" w:hAnsi="Times New Roman" w:cs="Times New Roman" w:hint="eastAsia"/>
          <w:color w:val="000000"/>
          <w:sz w:val="18"/>
          <w:szCs w:val="18"/>
          <w:u w:color="000000"/>
          <w:bdr w:val="nil"/>
          <w:lang w:val="zh-TW"/>
        </w:rPr>
        <w:t>以</w:t>
      </w:r>
      <w:r w:rsidRPr="002A36BA">
        <w:rPr>
          <w:rFonts w:ascii="Times New Roman" w:eastAsia="宋体" w:hAnsi="Times New Roman" w:cs="Times New Roman"/>
          <w:color w:val="000000"/>
          <w:sz w:val="18"/>
          <w:szCs w:val="18"/>
          <w:u w:color="000000"/>
          <w:bdr w:val="nil"/>
          <w:lang w:val="zh-TW" w:eastAsia="zh-TW"/>
        </w:rPr>
        <w:t>实现预设的攻击目标</w:t>
      </w:r>
      <w:commentRangeEnd w:id="0"/>
      <w:r w:rsidRPr="002A36BA">
        <w:rPr>
          <w:rFonts w:ascii="Times New Roman" w:eastAsia="Times New Roman" w:hAnsi="Times New Roman" w:cs="Times New Roman"/>
          <w:color w:val="000000"/>
          <w:sz w:val="18"/>
          <w:szCs w:val="18"/>
          <w:u w:color="000000"/>
          <w:bdr w:val="nil"/>
          <w:lang w:eastAsia="zh-TW"/>
        </w:rPr>
        <w:t>[1,2,3,4]</w:t>
      </w:r>
      <w:r w:rsidRPr="002A36BA">
        <w:rPr>
          <w:rFonts w:ascii="Times New Roman" w:eastAsia="宋体" w:hAnsi="Times New Roman" w:cs="Times New Roman" w:hint="eastAsia"/>
          <w:color w:val="000000"/>
          <w:sz w:val="18"/>
          <w:szCs w:val="18"/>
          <w:u w:color="000000"/>
          <w:bdr w:val="nil"/>
          <w:lang w:val="zh-TW" w:eastAsia="zh-TW"/>
        </w:rPr>
        <w:t>。</w:t>
      </w:r>
    </w:p>
    <w:p w14:paraId="5B7CA7E8" w14:textId="77777777" w:rsidR="002A36BA" w:rsidRPr="002A36BA" w:rsidRDefault="002A36BA" w:rsidP="002A36BA">
      <w:pPr>
        <w:pBdr>
          <w:top w:val="nil"/>
          <w:left w:val="nil"/>
          <w:bottom w:val="nil"/>
          <w:right w:val="nil"/>
          <w:between w:val="nil"/>
          <w:bar w:val="nil"/>
        </w:pBdr>
        <w:ind w:firstLine="372"/>
        <w:rPr>
          <w:rFonts w:ascii="Times New Roman" w:eastAsia="Times New Roman" w:hAnsi="Times New Roman" w:cs="Times New Roman"/>
          <w:color w:val="000000"/>
          <w:sz w:val="18"/>
          <w:szCs w:val="18"/>
          <w:u w:color="000000"/>
          <w:bdr w:val="nil"/>
        </w:rPr>
      </w:pPr>
      <w:r w:rsidRPr="002A36BA">
        <w:rPr>
          <w:rFonts w:ascii="Times New Roman" w:eastAsia="宋体" w:hAnsi="Times New Roman" w:cs="Times New Roman" w:hint="eastAsia"/>
          <w:color w:val="000000"/>
          <w:sz w:val="18"/>
          <w:szCs w:val="18"/>
          <w:u w:color="000000"/>
          <w:bdr w:val="nil"/>
          <w:lang w:val="zh-TW" w:eastAsia="zh-TW"/>
        </w:rPr>
        <w:t>控制流完整性</w:t>
      </w:r>
      <w:r w:rsidRPr="002A36BA">
        <w:rPr>
          <w:rFonts w:ascii="Times New Roman" w:eastAsia="Times New Roman" w:hAnsi="Times New Roman" w:cs="Times New Roman"/>
          <w:color w:val="000000"/>
          <w:sz w:val="18"/>
          <w:szCs w:val="18"/>
          <w:u w:color="000000"/>
          <w:bdr w:val="nil"/>
          <w:lang w:eastAsia="zh-TW"/>
        </w:rPr>
        <w:t>(Control Flow Integrity</w:t>
      </w:r>
      <w:r w:rsidRPr="002A36BA">
        <w:rPr>
          <w:rFonts w:ascii="Times New Roman" w:eastAsia="宋体" w:hAnsi="Times New Roman" w:cs="Times New Roman" w:hint="eastAsia"/>
          <w:color w:val="000000"/>
          <w:sz w:val="18"/>
          <w:szCs w:val="18"/>
          <w:u w:color="000000"/>
          <w:bdr w:val="nil"/>
          <w:lang w:val="zh-TW" w:eastAsia="zh-TW"/>
        </w:rPr>
        <w:t>，简称</w:t>
      </w:r>
      <w:r w:rsidRPr="002A36BA">
        <w:rPr>
          <w:rFonts w:ascii="Times New Roman" w:eastAsia="Times New Roman" w:hAnsi="Times New Roman" w:cs="Times New Roman"/>
          <w:color w:val="000000"/>
          <w:sz w:val="18"/>
          <w:szCs w:val="18"/>
          <w:u w:color="000000"/>
          <w:bdr w:val="nil"/>
          <w:lang w:eastAsia="zh-TW"/>
        </w:rPr>
        <w:t>CFI)</w:t>
      </w:r>
      <w:r w:rsidRPr="002A36BA">
        <w:rPr>
          <w:rFonts w:ascii="Times New Roman" w:eastAsia="宋体" w:hAnsi="Times New Roman" w:cs="Times New Roman" w:hint="eastAsia"/>
          <w:color w:val="000000"/>
          <w:sz w:val="18"/>
          <w:szCs w:val="18"/>
          <w:u w:color="000000"/>
          <w:bdr w:val="nil"/>
          <w:lang w:val="zh-TW" w:eastAsia="zh-TW"/>
        </w:rPr>
        <w:t>技术作为一种直接面向控制流进行保护的方式，能够</w:t>
      </w:r>
      <w:r w:rsidRPr="002A36BA">
        <w:rPr>
          <w:rFonts w:ascii="Times New Roman" w:eastAsia="宋体" w:hAnsi="Times New Roman" w:cs="Times New Roman" w:hint="eastAsia"/>
          <w:color w:val="000000"/>
          <w:sz w:val="18"/>
          <w:szCs w:val="18"/>
          <w:u w:color="000000"/>
          <w:bdr w:val="nil"/>
          <w:lang w:val="zh-TW"/>
        </w:rPr>
        <w:t>比较</w:t>
      </w:r>
      <w:r w:rsidRPr="002A36BA">
        <w:rPr>
          <w:rFonts w:ascii="Times New Roman" w:eastAsia="宋体" w:hAnsi="Times New Roman" w:cs="Times New Roman" w:hint="eastAsia"/>
          <w:color w:val="000000"/>
          <w:sz w:val="18"/>
          <w:szCs w:val="18"/>
          <w:u w:color="000000"/>
          <w:bdr w:val="nil"/>
          <w:lang w:val="zh-TW" w:eastAsia="zh-TW"/>
        </w:rPr>
        <w:t>有效的防御</w:t>
      </w:r>
      <w:r w:rsidRPr="002A36BA">
        <w:rPr>
          <w:rFonts w:ascii="Times New Roman" w:eastAsia="Times New Roman" w:hAnsi="Times New Roman" w:cs="Times New Roman"/>
          <w:color w:val="000000"/>
          <w:sz w:val="18"/>
          <w:szCs w:val="18"/>
          <w:u w:color="000000"/>
          <w:bdr w:val="nil"/>
          <w:lang w:eastAsia="zh-TW"/>
        </w:rPr>
        <w:t>ROP</w:t>
      </w:r>
      <w:r w:rsidRPr="002A36BA">
        <w:rPr>
          <w:rFonts w:ascii="Times New Roman" w:eastAsia="宋体" w:hAnsi="Times New Roman" w:cs="Times New Roman" w:hint="eastAsia"/>
          <w:color w:val="000000"/>
          <w:sz w:val="18"/>
          <w:szCs w:val="18"/>
          <w:u w:color="000000"/>
          <w:bdr w:val="nil"/>
          <w:lang w:val="zh-TW" w:eastAsia="zh-TW"/>
        </w:rPr>
        <w:t>攻击。</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通过监视程序运行过程中的控制流转移过程，使其始终处于原有控制流图所限定的合法范围内。具体的做法是分析程序的控制流图，重点关注间接转移指令，如间接跳转、间接调用和函数返回等指令，获取相应的白名单。在程序运行过程中对间接转移指令的目标进行检查核对，而攻击者对控制流的劫持会导致目标不在白名单中，此时可迅速进行阻断，保证系统安全</w:t>
      </w:r>
      <w:r w:rsidRPr="002A36BA">
        <w:rPr>
          <w:rFonts w:ascii="Times New Roman" w:eastAsia="Times New Roman" w:hAnsi="Times New Roman" w:cs="Times New Roman"/>
          <w:color w:val="000000"/>
          <w:sz w:val="18"/>
          <w:szCs w:val="18"/>
          <w:u w:color="000000"/>
          <w:bdr w:val="nil"/>
        </w:rPr>
        <w:t>[5,6,7,8,9]</w:t>
      </w:r>
      <w:r w:rsidRPr="002A36BA">
        <w:rPr>
          <w:rFonts w:ascii="Times New Roman" w:eastAsia="宋体" w:hAnsi="Times New Roman" w:cs="Times New Roman" w:hint="eastAsia"/>
          <w:color w:val="000000"/>
          <w:sz w:val="18"/>
          <w:szCs w:val="18"/>
          <w:u w:color="000000"/>
          <w:bdr w:val="nil"/>
          <w:lang w:val="zh-TW" w:eastAsia="zh-TW"/>
        </w:rPr>
        <w:t>。</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技术可分为细粒度和粗粒度两种实现方式。细粒度</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技术（例如</w:t>
      </w:r>
      <w:r w:rsidRPr="002A36BA">
        <w:rPr>
          <w:rFonts w:ascii="Times New Roman" w:eastAsia="Times New Roman" w:hAnsi="Times New Roman" w:cs="Times New Roman"/>
          <w:color w:val="000000"/>
          <w:sz w:val="18"/>
          <w:szCs w:val="18"/>
          <w:u w:color="000000"/>
          <w:bdr w:val="nil"/>
        </w:rPr>
        <w:t>[5,6]</w:t>
      </w:r>
      <w:r w:rsidRPr="002A36BA">
        <w:rPr>
          <w:rFonts w:ascii="Times New Roman" w:eastAsia="宋体" w:hAnsi="Times New Roman" w:cs="Times New Roman" w:hint="eastAsia"/>
          <w:color w:val="000000"/>
          <w:sz w:val="18"/>
          <w:szCs w:val="18"/>
          <w:u w:color="000000"/>
          <w:bdr w:val="nil"/>
          <w:lang w:val="zh-TW" w:eastAsia="zh-TW"/>
        </w:rPr>
        <w:t>）严格检查每一个间接转移指令的转移目标，但会严重影响程序的执行效率，通常会带来</w:t>
      </w:r>
      <w:r w:rsidRPr="002A36BA">
        <w:rPr>
          <w:rFonts w:ascii="Times New Roman" w:eastAsia="Times New Roman" w:hAnsi="Times New Roman" w:cs="Times New Roman"/>
          <w:color w:val="000000"/>
          <w:sz w:val="18"/>
          <w:szCs w:val="18"/>
          <w:u w:color="000000"/>
          <w:bdr w:val="nil"/>
        </w:rPr>
        <w:t>20%-50%</w:t>
      </w:r>
      <w:r w:rsidRPr="002A36BA">
        <w:rPr>
          <w:rFonts w:ascii="Times New Roman" w:eastAsia="宋体" w:hAnsi="Times New Roman" w:cs="Times New Roman" w:hint="eastAsia"/>
          <w:color w:val="000000"/>
          <w:sz w:val="18"/>
          <w:szCs w:val="18"/>
          <w:u w:color="000000"/>
          <w:bdr w:val="nil"/>
          <w:lang w:val="zh-TW" w:eastAsia="zh-TW"/>
        </w:rPr>
        <w:t>的额外性能损耗；粗粒度</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技术（例如</w:t>
      </w:r>
      <w:r w:rsidRPr="002A36BA">
        <w:rPr>
          <w:rFonts w:ascii="Times New Roman" w:eastAsia="Times New Roman" w:hAnsi="Times New Roman" w:cs="Times New Roman"/>
          <w:color w:val="000000"/>
          <w:sz w:val="18"/>
          <w:szCs w:val="18"/>
          <w:u w:color="000000"/>
          <w:bdr w:val="nil"/>
        </w:rPr>
        <w:t>[7,8,9]</w:t>
      </w:r>
      <w:r w:rsidRPr="002A36BA">
        <w:rPr>
          <w:rFonts w:ascii="Times New Roman" w:eastAsia="宋体" w:hAnsi="Times New Roman" w:cs="Times New Roman" w:hint="eastAsia"/>
          <w:color w:val="000000"/>
          <w:sz w:val="18"/>
          <w:szCs w:val="18"/>
          <w:u w:color="000000"/>
          <w:bdr w:val="nil"/>
          <w:lang w:val="zh-TW" w:eastAsia="zh-TW"/>
        </w:rPr>
        <w:t>）将一组或相近类型的目标归到一起进行检查，可在一定程度上降低开销，但会使安全性降低，攻击者能够通过精心</w:t>
      </w:r>
      <w:r w:rsidRPr="002A36BA">
        <w:rPr>
          <w:rFonts w:ascii="Times New Roman" w:eastAsia="宋体" w:hAnsi="Times New Roman" w:cs="Times New Roman" w:hint="eastAsia"/>
          <w:color w:val="000000"/>
          <w:sz w:val="18"/>
          <w:szCs w:val="18"/>
          <w:u w:color="000000"/>
          <w:bdr w:val="nil"/>
          <w:lang w:val="zh-TW"/>
        </w:rPr>
        <w:t>设计</w:t>
      </w:r>
      <w:r w:rsidRPr="002A36BA">
        <w:rPr>
          <w:rFonts w:ascii="Times New Roman" w:eastAsia="宋体" w:hAnsi="Times New Roman" w:cs="Times New Roman"/>
          <w:color w:val="000000"/>
          <w:sz w:val="18"/>
          <w:szCs w:val="18"/>
          <w:u w:color="000000"/>
          <w:bdr w:val="nil"/>
          <w:lang w:val="zh-TW"/>
        </w:rPr>
        <w:t>的</w:t>
      </w:r>
      <w:r w:rsidRPr="002A36BA">
        <w:rPr>
          <w:rFonts w:ascii="Times New Roman" w:eastAsia="宋体" w:hAnsi="Times New Roman" w:cs="Times New Roman" w:hint="eastAsia"/>
          <w:color w:val="000000"/>
          <w:sz w:val="18"/>
          <w:szCs w:val="18"/>
          <w:u w:color="000000"/>
          <w:bdr w:val="nil"/>
          <w:lang w:val="zh-TW"/>
        </w:rPr>
        <w:t>配件</w:t>
      </w:r>
      <w:r w:rsidRPr="002A36BA">
        <w:rPr>
          <w:rFonts w:ascii="Times New Roman" w:eastAsia="宋体" w:hAnsi="Times New Roman" w:cs="Times New Roman"/>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gadget</w:t>
      </w:r>
      <w:r w:rsidRPr="002A36BA">
        <w:rPr>
          <w:rFonts w:ascii="Times New Roman" w:eastAsia="宋体" w:hAnsi="Times New Roman" w:cs="Times New Roman"/>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组合</w:t>
      </w:r>
      <w:r w:rsidRPr="002A36BA">
        <w:rPr>
          <w:rFonts w:ascii="Times New Roman" w:eastAsia="宋体" w:hAnsi="Times New Roman" w:cs="Times New Roman" w:hint="eastAsia"/>
          <w:color w:val="000000"/>
          <w:sz w:val="18"/>
          <w:szCs w:val="18"/>
          <w:u w:color="000000"/>
          <w:bdr w:val="nil"/>
          <w:lang w:val="zh-TW"/>
        </w:rPr>
        <w:t>成配件</w:t>
      </w:r>
      <w:r w:rsidRPr="002A36BA">
        <w:rPr>
          <w:rFonts w:ascii="Times New Roman" w:eastAsia="宋体" w:hAnsi="Times New Roman" w:cs="Times New Roman" w:hint="eastAsia"/>
          <w:color w:val="000000"/>
          <w:sz w:val="18"/>
          <w:szCs w:val="18"/>
          <w:u w:color="000000"/>
          <w:bdr w:val="nil"/>
          <w:lang w:val="zh-TW" w:eastAsia="zh-TW"/>
        </w:rPr>
        <w:t>链</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gadget</w:t>
      </w:r>
      <w:r w:rsidRPr="002A36BA">
        <w:rPr>
          <w:rFonts w:ascii="Times New Roman" w:eastAsia="PMingLiU" w:hAnsi="Times New Roman" w:cs="Times New Roman"/>
          <w:color w:val="000000"/>
          <w:sz w:val="18"/>
          <w:szCs w:val="18"/>
          <w:u w:color="000000"/>
          <w:bdr w:val="nil"/>
          <w:lang w:val="zh-TW" w:eastAsia="zh-TW"/>
        </w:rPr>
        <w:t xml:space="preserve"> chain</w:t>
      </w:r>
      <w:r w:rsidRPr="002A36BA">
        <w:rPr>
          <w:rFonts w:ascii="Times New Roman" w:eastAsia="宋体" w:hAnsi="Times New Roman" w:cs="Times New Roman"/>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，继续实施代码重用攻击。以上的</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技术均是基于二进制插桩的，需要修改源码或者通过反汇编重写二进制代码，这给这些技术的使用带来额外的工作量</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并且会引入较大的性能开销或者检测效果不够精确。</w:t>
      </w:r>
    </w:p>
    <w:p w14:paraId="58426870" w14:textId="77777777"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eastAsia="zh-TW"/>
        </w:rPr>
      </w:pPr>
      <w:r w:rsidRPr="002A36BA">
        <w:rPr>
          <w:rFonts w:ascii="Times New Roman" w:eastAsia="宋体" w:hAnsi="Times New Roman" w:cs="Times New Roman" w:hint="eastAsia"/>
          <w:color w:val="000000"/>
          <w:sz w:val="18"/>
          <w:szCs w:val="18"/>
          <w:u w:color="000000"/>
          <w:bdr w:val="nil"/>
        </w:rPr>
        <w:t>此外</w:t>
      </w:r>
      <w:r w:rsidRPr="002A36BA">
        <w:rPr>
          <w:rFonts w:ascii="Times New Roman" w:eastAsia="宋体" w:hAnsi="Times New Roman" w:cs="Times New Roman"/>
          <w:color w:val="000000"/>
          <w:sz w:val="18"/>
          <w:szCs w:val="18"/>
          <w:u w:color="000000"/>
          <w:bdr w:val="nil"/>
        </w:rPr>
        <w:t>，</w:t>
      </w:r>
      <w:r w:rsidRPr="002A36BA">
        <w:rPr>
          <w:rFonts w:ascii="Times New Roman" w:eastAsia="宋体" w:hAnsi="Times New Roman" w:cs="Times New Roman" w:hint="eastAsia"/>
          <w:color w:val="000000"/>
          <w:sz w:val="18"/>
          <w:szCs w:val="18"/>
          <w:u w:color="000000"/>
          <w:bdr w:val="nil"/>
          <w:lang w:val="zh-TW" w:eastAsia="zh-TW"/>
        </w:rPr>
        <w:t>一些研究引入硬件机制来降低</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技术的开销</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color w:val="000000"/>
          <w:sz w:val="18"/>
          <w:szCs w:val="18"/>
          <w:u w:color="000000"/>
          <w:bdr w:val="nil"/>
          <w:lang w:val="zh-TW"/>
        </w:rPr>
        <w:t>提高</w:t>
      </w:r>
      <w:r w:rsidRPr="002A36BA">
        <w:rPr>
          <w:rFonts w:ascii="Times New Roman" w:eastAsia="宋体" w:hAnsi="Times New Roman" w:cs="Times New Roman" w:hint="eastAsia"/>
          <w:color w:val="000000"/>
          <w:sz w:val="18"/>
          <w:szCs w:val="18"/>
          <w:u w:color="000000"/>
          <w:bdr w:val="nil"/>
          <w:lang w:val="zh-TW"/>
        </w:rPr>
        <w:t>检测</w:t>
      </w:r>
      <w:r w:rsidRPr="002A36BA">
        <w:rPr>
          <w:rFonts w:ascii="Times New Roman" w:eastAsia="宋体" w:hAnsi="Times New Roman" w:cs="Times New Roman"/>
          <w:color w:val="000000"/>
          <w:sz w:val="18"/>
          <w:szCs w:val="18"/>
          <w:u w:color="000000"/>
          <w:bdr w:val="nil"/>
          <w:lang w:val="zh-TW"/>
        </w:rPr>
        <w:t>精度</w:t>
      </w:r>
      <w:r w:rsidRPr="002A36BA">
        <w:rPr>
          <w:rFonts w:ascii="Times New Roman" w:eastAsia="宋体" w:hAnsi="Times New Roman" w:cs="Times New Roman" w:hint="eastAsia"/>
          <w:color w:val="000000"/>
          <w:sz w:val="18"/>
          <w:szCs w:val="18"/>
          <w:u w:color="000000"/>
          <w:bdr w:val="nil"/>
          <w:lang w:val="zh-TW" w:eastAsia="zh-TW"/>
        </w:rPr>
        <w:t>。例如，</w:t>
      </w:r>
      <w:r w:rsidRPr="002A36BA">
        <w:rPr>
          <w:rFonts w:ascii="Times New Roman" w:eastAsia="Times New Roman" w:hAnsi="Times New Roman" w:cs="Times New Roman"/>
          <w:color w:val="000000"/>
          <w:sz w:val="18"/>
          <w:szCs w:val="18"/>
          <w:u w:color="000000"/>
          <w:bdr w:val="nil"/>
          <w:lang w:eastAsia="zh-TW"/>
        </w:rPr>
        <w:t>Pappas</w:t>
      </w:r>
      <w:r w:rsidRPr="002A36BA">
        <w:rPr>
          <w:rFonts w:ascii="Times New Roman" w:eastAsia="宋体" w:hAnsi="Times New Roman" w:cs="Times New Roman" w:hint="eastAsia"/>
          <w:color w:val="000000"/>
          <w:sz w:val="18"/>
          <w:szCs w:val="18"/>
          <w:u w:color="000000"/>
          <w:bdr w:val="nil"/>
          <w:lang w:val="zh-TW" w:eastAsia="zh-TW"/>
        </w:rPr>
        <w:t>等提出了</w:t>
      </w:r>
      <w:r w:rsidRPr="002A36BA">
        <w:rPr>
          <w:rFonts w:ascii="Times New Roman" w:eastAsia="Times New Roman" w:hAnsi="Times New Roman" w:cs="Times New Roman"/>
          <w:color w:val="000000"/>
          <w:sz w:val="18"/>
          <w:szCs w:val="18"/>
          <w:u w:color="000000"/>
          <w:bdr w:val="nil"/>
          <w:lang w:eastAsia="zh-TW"/>
        </w:rPr>
        <w:t>kBouncer</w:t>
      </w:r>
      <w:r w:rsidRPr="002A36BA">
        <w:rPr>
          <w:rFonts w:ascii="Times New Roman" w:eastAsia="宋体" w:hAnsi="Times New Roman" w:cs="Times New Roman" w:hint="eastAsia"/>
          <w:color w:val="000000"/>
          <w:sz w:val="18"/>
          <w:szCs w:val="18"/>
          <w:u w:color="000000"/>
          <w:bdr w:val="nil"/>
          <w:lang w:val="zh-TW" w:eastAsia="zh-TW"/>
        </w:rPr>
        <w:t>方法</w:t>
      </w:r>
      <w:r w:rsidRPr="002A36BA">
        <w:rPr>
          <w:rFonts w:ascii="Times New Roman" w:eastAsia="Times New Roman" w:hAnsi="Times New Roman" w:cs="Times New Roman"/>
          <w:color w:val="000000"/>
          <w:sz w:val="18"/>
          <w:szCs w:val="18"/>
          <w:u w:color="000000"/>
          <w:bdr w:val="nil"/>
          <w:lang w:eastAsia="zh-TW"/>
        </w:rPr>
        <w:t>[10]</w:t>
      </w:r>
      <w:r w:rsidRPr="002A36BA">
        <w:rPr>
          <w:rFonts w:ascii="Times New Roman" w:eastAsia="宋体" w:hAnsi="Times New Roman" w:cs="Times New Roman" w:hint="eastAsia"/>
          <w:color w:val="000000"/>
          <w:sz w:val="18"/>
          <w:szCs w:val="18"/>
          <w:u w:color="000000"/>
          <w:bdr w:val="nil"/>
          <w:lang w:val="zh-TW" w:eastAsia="zh-TW"/>
        </w:rPr>
        <w:t>，该方法利用最近</w:t>
      </w:r>
      <w:r w:rsidRPr="002A36BA">
        <w:rPr>
          <w:rFonts w:ascii="Times New Roman" w:eastAsia="宋体" w:hAnsi="Times New Roman" w:cs="Times New Roman"/>
          <w:color w:val="000000"/>
          <w:sz w:val="18"/>
          <w:szCs w:val="18"/>
          <w:u w:color="000000"/>
          <w:bdr w:val="nil"/>
          <w:lang w:val="zh-TW" w:eastAsia="zh-TW"/>
        </w:rPr>
        <w:t>分支记录</w:t>
      </w:r>
      <w:r w:rsidRPr="002A36BA">
        <w:rPr>
          <w:rFonts w:ascii="Times New Roman" w:eastAsia="宋体" w:hAnsi="Times New Roman" w:cs="Times New Roman" w:hint="eastAsia"/>
          <w:color w:val="000000"/>
          <w:sz w:val="18"/>
          <w:szCs w:val="18"/>
          <w:u w:color="000000"/>
          <w:bdr w:val="nil"/>
          <w:lang w:val="zh-TW" w:eastAsia="zh-TW"/>
        </w:rPr>
        <w:t>（</w:t>
      </w:r>
      <w:r w:rsidRPr="002A36BA">
        <w:rPr>
          <w:rFonts w:ascii="Times New Roman" w:eastAsia="宋体" w:hAnsi="Times New Roman" w:cs="Times New Roman" w:hint="eastAsia"/>
          <w:color w:val="000000"/>
          <w:sz w:val="18"/>
          <w:szCs w:val="18"/>
          <w:u w:color="000000"/>
          <w:bdr w:val="nil"/>
          <w:lang w:val="zh-TW" w:eastAsia="zh-TW"/>
        </w:rPr>
        <w:t>Last</w:t>
      </w:r>
      <w:r w:rsidRPr="002A36BA">
        <w:rPr>
          <w:rFonts w:ascii="Times New Roman" w:eastAsia="PMingLiU" w:hAnsi="Times New Roman" w:cs="Times New Roman"/>
          <w:color w:val="000000"/>
          <w:sz w:val="18"/>
          <w:szCs w:val="18"/>
          <w:u w:color="000000"/>
          <w:bdr w:val="nil"/>
          <w:lang w:val="zh-TW" w:eastAsia="zh-TW"/>
        </w:rPr>
        <w:t xml:space="preserve"> Branch Register</w:t>
      </w:r>
      <w:r w:rsidRPr="002A36BA">
        <w:rPr>
          <w:rFonts w:ascii="Times New Roman" w:eastAsia="宋体" w:hAnsi="Times New Roman" w:cs="Times New Roman"/>
          <w:color w:val="000000"/>
          <w:sz w:val="18"/>
          <w:szCs w:val="18"/>
          <w:u w:color="000000"/>
          <w:bdr w:val="nil"/>
          <w:lang w:val="zh-TW" w:eastAsia="zh-TW"/>
        </w:rPr>
        <w:t>）</w:t>
      </w:r>
      <w:r w:rsidRPr="002A36BA">
        <w:rPr>
          <w:rFonts w:ascii="Times New Roman" w:eastAsia="宋体" w:hAnsi="Times New Roman" w:cs="Times New Roman" w:hint="eastAsia"/>
          <w:color w:val="000000"/>
          <w:sz w:val="18"/>
          <w:szCs w:val="18"/>
          <w:u w:color="000000"/>
          <w:bdr w:val="nil"/>
          <w:lang w:val="zh-TW" w:eastAsia="zh-TW"/>
        </w:rPr>
        <w:t>捕获最近的</w:t>
      </w:r>
      <w:r w:rsidRPr="002A36BA">
        <w:rPr>
          <w:rFonts w:ascii="Times New Roman" w:eastAsia="Times New Roman" w:hAnsi="Times New Roman" w:cs="Times New Roman"/>
          <w:color w:val="000000"/>
          <w:sz w:val="18"/>
          <w:szCs w:val="18"/>
          <w:u w:color="000000"/>
          <w:bdr w:val="nil"/>
          <w:lang w:eastAsia="zh-TW"/>
        </w:rPr>
        <w:t>16</w:t>
      </w:r>
      <w:r w:rsidRPr="002A36BA">
        <w:rPr>
          <w:rFonts w:ascii="Times New Roman" w:eastAsia="宋体" w:hAnsi="Times New Roman" w:cs="Times New Roman" w:hint="eastAsia"/>
          <w:color w:val="000000"/>
          <w:sz w:val="18"/>
          <w:szCs w:val="18"/>
          <w:u w:color="000000"/>
          <w:bdr w:val="nil"/>
          <w:lang w:val="zh-TW" w:eastAsia="zh-TW"/>
        </w:rPr>
        <w:t>次跳转信息，在敏感系统调用处对捕获的</w:t>
      </w:r>
      <w:r w:rsidRPr="002A36BA">
        <w:rPr>
          <w:rFonts w:ascii="Times New Roman" w:eastAsia="Times New Roman" w:hAnsi="Times New Roman" w:cs="Times New Roman"/>
          <w:color w:val="000000"/>
          <w:sz w:val="18"/>
          <w:szCs w:val="18"/>
          <w:u w:color="000000"/>
          <w:bdr w:val="nil"/>
          <w:lang w:eastAsia="zh-TW"/>
        </w:rPr>
        <w:t>16</w:t>
      </w:r>
      <w:r w:rsidRPr="002A36BA">
        <w:rPr>
          <w:rFonts w:ascii="Times New Roman" w:eastAsia="宋体" w:hAnsi="Times New Roman" w:cs="Times New Roman" w:hint="eastAsia"/>
          <w:color w:val="000000"/>
          <w:sz w:val="18"/>
          <w:szCs w:val="18"/>
          <w:u w:color="000000"/>
          <w:bdr w:val="nil"/>
          <w:lang w:val="zh-TW" w:eastAsia="zh-TW"/>
        </w:rPr>
        <w:t>次跳转进行安全性判断。</w:t>
      </w:r>
      <w:r w:rsidRPr="002A36BA">
        <w:rPr>
          <w:rFonts w:ascii="Times New Roman" w:eastAsia="Times New Roman" w:hAnsi="Times New Roman" w:cs="Times New Roman"/>
          <w:color w:val="000000"/>
          <w:sz w:val="18"/>
          <w:szCs w:val="18"/>
          <w:u w:color="000000"/>
          <w:bdr w:val="nil"/>
          <w:lang w:eastAsia="zh-TW"/>
        </w:rPr>
        <w:t>Cheng</w:t>
      </w:r>
      <w:r w:rsidRPr="002A36BA">
        <w:rPr>
          <w:rFonts w:ascii="Times New Roman" w:eastAsia="宋体" w:hAnsi="Times New Roman" w:cs="Times New Roman" w:hint="eastAsia"/>
          <w:color w:val="000000"/>
          <w:sz w:val="18"/>
          <w:szCs w:val="18"/>
          <w:u w:color="000000"/>
          <w:bdr w:val="nil"/>
          <w:lang w:val="zh-TW" w:eastAsia="zh-TW"/>
        </w:rPr>
        <w:t>等提出</w:t>
      </w:r>
      <w:r w:rsidRPr="002A36BA">
        <w:rPr>
          <w:rFonts w:ascii="Times New Roman" w:eastAsia="Times New Roman" w:hAnsi="Times New Roman" w:cs="Times New Roman"/>
          <w:color w:val="000000"/>
          <w:sz w:val="18"/>
          <w:szCs w:val="18"/>
          <w:u w:color="000000"/>
          <w:bdr w:val="nil"/>
          <w:lang w:eastAsia="zh-TW"/>
        </w:rPr>
        <w:t>ROPecker</w:t>
      </w:r>
      <w:r w:rsidRPr="002A36BA">
        <w:rPr>
          <w:rFonts w:ascii="Times New Roman" w:eastAsia="宋体" w:hAnsi="Times New Roman" w:cs="Times New Roman" w:hint="eastAsia"/>
          <w:color w:val="000000"/>
          <w:sz w:val="18"/>
          <w:szCs w:val="18"/>
          <w:u w:color="000000"/>
          <w:bdr w:val="nil"/>
          <w:lang w:val="zh-TW" w:eastAsia="zh-TW"/>
        </w:rPr>
        <w:t>方法</w:t>
      </w:r>
      <w:r w:rsidRPr="002A36BA">
        <w:rPr>
          <w:rFonts w:ascii="Times New Roman" w:eastAsia="Times New Roman" w:hAnsi="Times New Roman" w:cs="Times New Roman"/>
          <w:color w:val="000000"/>
          <w:sz w:val="18"/>
          <w:szCs w:val="18"/>
          <w:u w:color="000000"/>
          <w:bdr w:val="nil"/>
          <w:lang w:eastAsia="zh-TW"/>
        </w:rPr>
        <w:t>[2]</w:t>
      </w:r>
      <w:r w:rsidRPr="002A36BA">
        <w:rPr>
          <w:rFonts w:ascii="Times New Roman" w:eastAsia="宋体" w:hAnsi="Times New Roman" w:cs="Times New Roman" w:hint="eastAsia"/>
          <w:color w:val="000000"/>
          <w:sz w:val="18"/>
          <w:szCs w:val="18"/>
          <w:u w:color="000000"/>
          <w:bdr w:val="nil"/>
          <w:lang w:val="zh-TW" w:eastAsia="zh-TW"/>
        </w:rPr>
        <w:t>，该方法也是利用最近</w:t>
      </w:r>
      <w:r w:rsidRPr="002A36BA">
        <w:rPr>
          <w:rFonts w:ascii="Times New Roman" w:eastAsia="宋体" w:hAnsi="Times New Roman" w:cs="Times New Roman"/>
          <w:color w:val="000000"/>
          <w:sz w:val="18"/>
          <w:szCs w:val="18"/>
          <w:u w:color="000000"/>
          <w:bdr w:val="nil"/>
          <w:lang w:val="zh-TW" w:eastAsia="zh-TW"/>
        </w:rPr>
        <w:t>分支记录</w:t>
      </w:r>
      <w:r w:rsidRPr="002A36BA">
        <w:rPr>
          <w:rFonts w:ascii="Times New Roman" w:eastAsia="宋体" w:hAnsi="Times New Roman" w:cs="Times New Roman" w:hint="eastAsia"/>
          <w:color w:val="000000"/>
          <w:sz w:val="18"/>
          <w:szCs w:val="18"/>
          <w:u w:color="000000"/>
          <w:bdr w:val="nil"/>
          <w:lang w:val="zh-TW" w:eastAsia="zh-TW"/>
        </w:rPr>
        <w:t>（</w:t>
      </w:r>
      <w:r w:rsidRPr="002A36BA">
        <w:rPr>
          <w:rFonts w:ascii="Times New Roman" w:eastAsia="宋体" w:hAnsi="Times New Roman" w:cs="Times New Roman" w:hint="eastAsia"/>
          <w:color w:val="000000"/>
          <w:sz w:val="18"/>
          <w:szCs w:val="18"/>
          <w:u w:color="000000"/>
          <w:bdr w:val="nil"/>
          <w:lang w:val="zh-TW" w:eastAsia="zh-TW"/>
        </w:rPr>
        <w:t>Last</w:t>
      </w:r>
      <w:r w:rsidRPr="002A36BA">
        <w:rPr>
          <w:rFonts w:ascii="Times New Roman" w:eastAsia="PMingLiU" w:hAnsi="Times New Roman" w:cs="Times New Roman"/>
          <w:color w:val="000000"/>
          <w:sz w:val="18"/>
          <w:szCs w:val="18"/>
          <w:u w:color="000000"/>
          <w:bdr w:val="nil"/>
          <w:lang w:val="zh-TW" w:eastAsia="zh-TW"/>
        </w:rPr>
        <w:t xml:space="preserve"> Branch Register</w:t>
      </w:r>
      <w:r w:rsidRPr="002A36BA">
        <w:rPr>
          <w:rFonts w:ascii="Times New Roman" w:eastAsia="宋体" w:hAnsi="Times New Roman" w:cs="Times New Roman"/>
          <w:color w:val="000000"/>
          <w:sz w:val="18"/>
          <w:szCs w:val="18"/>
          <w:u w:color="000000"/>
          <w:bdr w:val="nil"/>
          <w:lang w:val="zh-TW" w:eastAsia="zh-TW"/>
        </w:rPr>
        <w:t>）</w:t>
      </w:r>
      <w:r w:rsidRPr="002A36BA">
        <w:rPr>
          <w:rFonts w:ascii="Times New Roman" w:eastAsia="宋体" w:hAnsi="Times New Roman" w:cs="Times New Roman" w:hint="eastAsia"/>
          <w:color w:val="000000"/>
          <w:sz w:val="18"/>
          <w:szCs w:val="18"/>
          <w:u w:color="000000"/>
          <w:bdr w:val="nil"/>
          <w:lang w:val="zh-TW" w:eastAsia="zh-TW"/>
        </w:rPr>
        <w:t>捕获程序流的方式进行</w:t>
      </w:r>
      <w:r w:rsidRPr="002A36BA">
        <w:rPr>
          <w:rFonts w:ascii="Times New Roman" w:eastAsia="Times New Roman" w:hAnsi="Times New Roman" w:cs="Times New Roman"/>
          <w:color w:val="000000"/>
          <w:sz w:val="18"/>
          <w:szCs w:val="18"/>
          <w:u w:color="000000"/>
          <w:bdr w:val="nil"/>
          <w:lang w:eastAsia="zh-TW"/>
        </w:rPr>
        <w:t>ROP</w:t>
      </w:r>
      <w:r w:rsidRPr="002A36BA">
        <w:rPr>
          <w:rFonts w:ascii="Times New Roman" w:eastAsia="宋体" w:hAnsi="Times New Roman" w:cs="Times New Roman" w:hint="eastAsia"/>
          <w:color w:val="000000"/>
          <w:sz w:val="18"/>
          <w:szCs w:val="18"/>
          <w:u w:color="000000"/>
          <w:bdr w:val="nil"/>
          <w:lang w:val="zh-TW" w:eastAsia="zh-TW"/>
        </w:rPr>
        <w:t>攻击检测。该方法在运行时检测过去和未来的执行流中是否存在长</w:t>
      </w:r>
      <w:r w:rsidRPr="002A36BA">
        <w:rPr>
          <w:rFonts w:ascii="Times New Roman" w:eastAsia="宋体" w:hAnsi="Times New Roman" w:cs="Times New Roman" w:hint="eastAsia"/>
          <w:color w:val="000000"/>
          <w:sz w:val="18"/>
          <w:szCs w:val="18"/>
          <w:u w:color="000000"/>
          <w:bdr w:val="nil"/>
        </w:rPr>
        <w:t>配件</w:t>
      </w:r>
      <w:r w:rsidRPr="002A36BA">
        <w:rPr>
          <w:rFonts w:ascii="Times New Roman" w:eastAsia="宋体" w:hAnsi="Times New Roman" w:cs="Times New Roman" w:hint="eastAsia"/>
          <w:color w:val="000000"/>
          <w:sz w:val="18"/>
          <w:szCs w:val="18"/>
          <w:u w:color="000000"/>
          <w:bdr w:val="nil"/>
          <w:lang w:val="zh-TW" w:eastAsia="zh-TW"/>
        </w:rPr>
        <w:t>链来进行攻击检测，还通过滑动窗口的机制来进一步提高准确性和高效性。但是，这两种方法都是一次性针对</w:t>
      </w:r>
      <w:r w:rsidRPr="002A36BA">
        <w:rPr>
          <w:rFonts w:ascii="Times New Roman" w:eastAsia="Times New Roman" w:hAnsi="Times New Roman" w:cs="Times New Roman"/>
          <w:color w:val="000000"/>
          <w:sz w:val="18"/>
          <w:szCs w:val="18"/>
          <w:u w:color="000000"/>
          <w:bdr w:val="nil"/>
        </w:rPr>
        <w:t>16</w:t>
      </w:r>
      <w:r w:rsidRPr="002A36BA">
        <w:rPr>
          <w:rFonts w:ascii="Times New Roman" w:eastAsia="宋体" w:hAnsi="Times New Roman" w:cs="Times New Roman" w:hint="eastAsia"/>
          <w:color w:val="000000"/>
          <w:sz w:val="18"/>
          <w:szCs w:val="18"/>
          <w:u w:color="000000"/>
          <w:bdr w:val="nil"/>
          <w:lang w:val="zh-TW" w:eastAsia="zh-TW"/>
        </w:rPr>
        <w:t>个间接分支进行检查，会面临历史覆盖不足的问题，导致检测精度下降。</w:t>
      </w:r>
      <w:r w:rsidRPr="002A36BA">
        <w:rPr>
          <w:rFonts w:ascii="Times New Roman" w:eastAsia="Times New Roman" w:hAnsi="Times New Roman" w:cs="Times New Roman"/>
          <w:color w:val="000000"/>
          <w:sz w:val="18"/>
          <w:szCs w:val="18"/>
          <w:u w:color="000000"/>
          <w:bdr w:val="nil"/>
          <w:lang w:eastAsia="zh-TW"/>
        </w:rPr>
        <w:t>Xia</w:t>
      </w:r>
      <w:r w:rsidRPr="002A36BA">
        <w:rPr>
          <w:rFonts w:ascii="Times New Roman" w:eastAsia="宋体" w:hAnsi="Times New Roman" w:cs="Times New Roman" w:hint="eastAsia"/>
          <w:color w:val="000000"/>
          <w:sz w:val="18"/>
          <w:szCs w:val="18"/>
          <w:u w:color="000000"/>
          <w:bdr w:val="nil"/>
          <w:lang w:val="zh-TW" w:eastAsia="zh-TW"/>
        </w:rPr>
        <w:t>等提出了</w:t>
      </w:r>
      <w:r w:rsidRPr="002A36BA">
        <w:rPr>
          <w:rFonts w:ascii="Times New Roman" w:eastAsia="Times New Roman" w:hAnsi="Times New Roman" w:cs="Times New Roman"/>
          <w:color w:val="000000"/>
          <w:sz w:val="18"/>
          <w:szCs w:val="18"/>
          <w:u w:color="000000"/>
          <w:bdr w:val="nil"/>
          <w:lang w:eastAsia="zh-TW"/>
        </w:rPr>
        <w:t>CFIMon[11]</w:t>
      </w:r>
      <w:r w:rsidRPr="002A36BA">
        <w:rPr>
          <w:rFonts w:ascii="Times New Roman" w:eastAsia="宋体" w:hAnsi="Times New Roman" w:cs="Times New Roman" w:hint="eastAsia"/>
          <w:color w:val="000000"/>
          <w:sz w:val="18"/>
          <w:szCs w:val="18"/>
          <w:u w:color="000000"/>
          <w:bdr w:val="nil"/>
        </w:rPr>
        <w:t>，</w:t>
      </w:r>
      <w:r w:rsidRPr="002A36BA">
        <w:rPr>
          <w:rFonts w:ascii="Times New Roman" w:eastAsia="宋体" w:hAnsi="Times New Roman" w:cs="Times New Roman" w:hint="eastAsia"/>
          <w:color w:val="000000"/>
          <w:sz w:val="18"/>
          <w:szCs w:val="18"/>
          <w:u w:color="000000"/>
          <w:bdr w:val="nil"/>
          <w:lang w:val="zh-TW" w:eastAsia="zh-TW"/>
        </w:rPr>
        <w:t>该方法采用</w:t>
      </w:r>
      <w:r w:rsidRPr="002A36BA">
        <w:rPr>
          <w:rFonts w:ascii="Times New Roman" w:eastAsia="宋体" w:hAnsi="Times New Roman" w:cs="Times New Roman" w:hint="eastAsia"/>
          <w:color w:val="000000"/>
          <w:sz w:val="18"/>
          <w:szCs w:val="18"/>
          <w:u w:color="000000"/>
          <w:bdr w:val="nil"/>
          <w:lang w:val="zh-TW"/>
        </w:rPr>
        <w:t>分支跟踪</w:t>
      </w:r>
      <w:r w:rsidRPr="002A36BA">
        <w:rPr>
          <w:rFonts w:ascii="Times New Roman" w:eastAsia="宋体" w:hAnsi="Times New Roman" w:cs="Times New Roman"/>
          <w:color w:val="000000"/>
          <w:sz w:val="18"/>
          <w:szCs w:val="18"/>
          <w:u w:color="000000"/>
          <w:bdr w:val="nil"/>
          <w:lang w:val="zh-TW"/>
        </w:rPr>
        <w:t>缓冲区（</w:t>
      </w:r>
      <w:r w:rsidRPr="002A36BA">
        <w:rPr>
          <w:rFonts w:ascii="Times New Roman" w:eastAsia="Times New Roman" w:hAnsi="Times New Roman" w:cs="Times New Roman"/>
          <w:color w:val="000000"/>
          <w:sz w:val="18"/>
          <w:szCs w:val="18"/>
          <w:u w:color="000000"/>
          <w:bdr w:val="nil"/>
          <w:lang w:eastAsia="zh-TW"/>
        </w:rPr>
        <w:t>Branch Trace Buffer</w:t>
      </w:r>
      <w:r w:rsidRPr="002A36BA">
        <w:rPr>
          <w:rFonts w:ascii="Times New Roman" w:eastAsia="宋体" w:hAnsi="Times New Roman" w:cs="Times New Roman" w:hint="eastAsia"/>
          <w:color w:val="000000"/>
          <w:sz w:val="18"/>
          <w:szCs w:val="18"/>
          <w:u w:color="000000"/>
          <w:bdr w:val="nil"/>
          <w:lang w:val="zh-TW" w:eastAsia="zh-TW"/>
        </w:rPr>
        <w:t>）来捕获程序运行过程中跳转指令的信息。虽然</w:t>
      </w:r>
      <w:r w:rsidRPr="002A36BA">
        <w:rPr>
          <w:rFonts w:ascii="Times New Roman" w:eastAsia="宋体" w:hAnsi="Times New Roman" w:cs="Times New Roman" w:hint="eastAsia"/>
          <w:color w:val="000000"/>
          <w:sz w:val="18"/>
          <w:szCs w:val="18"/>
          <w:u w:color="000000"/>
          <w:bdr w:val="nil"/>
          <w:lang w:val="zh-TW"/>
        </w:rPr>
        <w:t>分支</w:t>
      </w:r>
      <w:r w:rsidRPr="002A36BA">
        <w:rPr>
          <w:rFonts w:ascii="Times New Roman" w:eastAsia="宋体" w:hAnsi="Times New Roman" w:cs="Times New Roman"/>
          <w:color w:val="000000"/>
          <w:sz w:val="18"/>
          <w:szCs w:val="18"/>
          <w:u w:color="000000"/>
          <w:bdr w:val="nil"/>
          <w:lang w:val="zh-TW"/>
        </w:rPr>
        <w:t>跟踪缓冲区</w:t>
      </w:r>
      <w:r w:rsidRPr="002A36BA">
        <w:rPr>
          <w:rFonts w:ascii="Times New Roman" w:eastAsia="宋体" w:hAnsi="Times New Roman" w:cs="Times New Roman" w:hint="eastAsia"/>
          <w:color w:val="000000"/>
          <w:sz w:val="18"/>
          <w:szCs w:val="18"/>
          <w:u w:color="000000"/>
          <w:bdr w:val="nil"/>
          <w:lang w:val="zh-TW" w:eastAsia="zh-TW"/>
        </w:rPr>
        <w:t>能够</w:t>
      </w:r>
      <w:r w:rsidRPr="002A36BA">
        <w:rPr>
          <w:rFonts w:ascii="Times New Roman" w:eastAsia="宋体" w:hAnsi="Times New Roman" w:cs="Times New Roman" w:hint="eastAsia"/>
          <w:color w:val="000000"/>
          <w:sz w:val="18"/>
          <w:szCs w:val="18"/>
          <w:u w:color="000000"/>
          <w:bdr w:val="nil"/>
          <w:lang w:val="zh-TW"/>
        </w:rPr>
        <w:t>将程序</w:t>
      </w:r>
      <w:r w:rsidRPr="002A36BA">
        <w:rPr>
          <w:rFonts w:ascii="Times New Roman" w:eastAsia="宋体" w:hAnsi="Times New Roman" w:cs="Times New Roman" w:hint="eastAsia"/>
          <w:color w:val="000000"/>
          <w:sz w:val="18"/>
          <w:szCs w:val="18"/>
          <w:u w:color="000000"/>
          <w:bdr w:val="nil"/>
          <w:lang w:val="zh-TW" w:eastAsia="zh-TW"/>
        </w:rPr>
        <w:t>整个执行过程中的所有跳转指令的历史信息都记录下来，</w:t>
      </w:r>
      <w:r w:rsidRPr="002A36BA">
        <w:rPr>
          <w:rFonts w:ascii="Times New Roman" w:eastAsia="宋体" w:hAnsi="Times New Roman" w:cs="Times New Roman" w:hint="eastAsia"/>
          <w:color w:val="000000"/>
          <w:sz w:val="18"/>
          <w:szCs w:val="18"/>
          <w:u w:color="000000"/>
          <w:bdr w:val="nil"/>
          <w:lang w:val="zh-TW"/>
        </w:rPr>
        <w:t>但相比</w:t>
      </w:r>
      <w:r w:rsidRPr="002A36BA">
        <w:rPr>
          <w:rFonts w:ascii="Times New Roman" w:eastAsia="宋体" w:hAnsi="Times New Roman" w:cs="Times New Roman"/>
          <w:color w:val="000000"/>
          <w:sz w:val="18"/>
          <w:szCs w:val="18"/>
          <w:u w:color="000000"/>
          <w:bdr w:val="nil"/>
          <w:lang w:val="zh-TW"/>
        </w:rPr>
        <w:t>使用最近分支记录，</w:t>
      </w:r>
      <w:r w:rsidRPr="002A36BA">
        <w:rPr>
          <w:rFonts w:ascii="Times New Roman" w:eastAsia="宋体" w:hAnsi="Times New Roman" w:cs="Times New Roman" w:hint="eastAsia"/>
          <w:color w:val="000000"/>
          <w:sz w:val="18"/>
          <w:szCs w:val="18"/>
          <w:u w:color="000000"/>
          <w:bdr w:val="nil"/>
          <w:lang w:val="zh-TW" w:eastAsia="zh-TW"/>
        </w:rPr>
        <w:t>使用</w:t>
      </w:r>
      <w:r w:rsidRPr="002A36BA">
        <w:rPr>
          <w:rFonts w:ascii="Times New Roman" w:eastAsia="宋体" w:hAnsi="Times New Roman" w:cs="Times New Roman" w:hint="eastAsia"/>
          <w:color w:val="000000"/>
          <w:sz w:val="18"/>
          <w:szCs w:val="18"/>
          <w:u w:color="000000"/>
          <w:bdr w:val="nil"/>
          <w:lang w:val="zh-TW"/>
        </w:rPr>
        <w:t>分支</w:t>
      </w:r>
      <w:r w:rsidRPr="002A36BA">
        <w:rPr>
          <w:rFonts w:ascii="Times New Roman" w:eastAsia="宋体" w:hAnsi="Times New Roman" w:cs="Times New Roman"/>
          <w:color w:val="000000"/>
          <w:sz w:val="18"/>
          <w:szCs w:val="18"/>
          <w:u w:color="000000"/>
          <w:bdr w:val="nil"/>
          <w:lang w:val="zh-TW"/>
        </w:rPr>
        <w:t>跟踪缓冲区</w:t>
      </w:r>
      <w:r w:rsidRPr="002A36BA">
        <w:rPr>
          <w:rFonts w:ascii="Times New Roman" w:eastAsia="宋体" w:hAnsi="Times New Roman" w:cs="Times New Roman" w:hint="eastAsia"/>
          <w:color w:val="000000"/>
          <w:sz w:val="18"/>
          <w:szCs w:val="18"/>
          <w:u w:color="000000"/>
          <w:bdr w:val="nil"/>
          <w:lang w:val="zh-TW"/>
        </w:rPr>
        <w:t>会</w:t>
      </w:r>
      <w:r w:rsidRPr="002A36BA">
        <w:rPr>
          <w:rFonts w:ascii="Times New Roman" w:eastAsia="宋体" w:hAnsi="Times New Roman" w:cs="Times New Roman"/>
          <w:color w:val="000000"/>
          <w:sz w:val="18"/>
          <w:szCs w:val="18"/>
          <w:u w:color="000000"/>
          <w:bdr w:val="nil"/>
          <w:lang w:val="zh-TW"/>
        </w:rPr>
        <w:t>引入</w:t>
      </w:r>
      <w:r w:rsidRPr="002A36BA">
        <w:rPr>
          <w:rFonts w:ascii="Times New Roman" w:eastAsia="宋体" w:hAnsi="Times New Roman" w:cs="Times New Roman" w:hint="eastAsia"/>
          <w:color w:val="000000"/>
          <w:sz w:val="18"/>
          <w:szCs w:val="18"/>
          <w:u w:color="000000"/>
          <w:bdr w:val="nil"/>
          <w:lang w:val="zh-TW"/>
        </w:rPr>
        <w:t>更大</w:t>
      </w:r>
      <w:r w:rsidRPr="002A36BA">
        <w:rPr>
          <w:rFonts w:ascii="Times New Roman" w:eastAsia="宋体" w:hAnsi="Times New Roman" w:cs="Times New Roman"/>
          <w:color w:val="000000"/>
          <w:sz w:val="18"/>
          <w:szCs w:val="18"/>
          <w:u w:color="000000"/>
          <w:bdr w:val="nil"/>
          <w:lang w:val="zh-TW"/>
        </w:rPr>
        <w:t>的性能开销</w:t>
      </w:r>
      <w:r w:rsidRPr="002A36BA">
        <w:rPr>
          <w:rFonts w:ascii="Times New Roman" w:eastAsia="宋体" w:hAnsi="Times New Roman" w:cs="Times New Roman" w:hint="eastAsia"/>
          <w:color w:val="000000"/>
          <w:sz w:val="18"/>
          <w:szCs w:val="18"/>
          <w:u w:color="000000"/>
          <w:bdr w:val="nil"/>
          <w:lang w:val="zh-TW"/>
        </w:rPr>
        <w:t>。此外</w:t>
      </w:r>
      <w:r w:rsidRPr="002A36BA">
        <w:rPr>
          <w:rFonts w:ascii="Times New Roman" w:eastAsia="宋体" w:hAnsi="Times New Roman" w:cs="Times New Roman"/>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以上</w:t>
      </w:r>
      <w:r w:rsidRPr="002A36BA">
        <w:rPr>
          <w:rFonts w:ascii="Times New Roman" w:eastAsia="宋体" w:hAnsi="Times New Roman" w:cs="Times New Roman"/>
          <w:color w:val="000000"/>
          <w:sz w:val="18"/>
          <w:szCs w:val="18"/>
          <w:u w:color="000000"/>
          <w:bdr w:val="nil"/>
          <w:lang w:val="zh-TW"/>
        </w:rPr>
        <w:t>三种方法</w:t>
      </w:r>
      <w:r w:rsidRPr="002A36BA">
        <w:rPr>
          <w:rFonts w:ascii="Times New Roman" w:eastAsia="宋体" w:hAnsi="Times New Roman" w:cs="Times New Roman" w:hint="eastAsia"/>
          <w:color w:val="000000"/>
          <w:sz w:val="18"/>
          <w:szCs w:val="18"/>
          <w:u w:color="000000"/>
          <w:bdr w:val="nil"/>
          <w:lang w:val="zh-TW"/>
        </w:rPr>
        <w:t>均是针</w:t>
      </w:r>
      <w:r w:rsidRPr="002A36BA">
        <w:rPr>
          <w:rFonts w:ascii="Times New Roman" w:eastAsia="宋体" w:hAnsi="Times New Roman" w:cs="Times New Roman"/>
          <w:color w:val="000000"/>
          <w:sz w:val="18"/>
          <w:szCs w:val="18"/>
          <w:u w:color="000000"/>
          <w:bdr w:val="nil"/>
          <w:lang w:val="zh-TW"/>
        </w:rPr>
        <w:t>对</w:t>
      </w:r>
      <w:r w:rsidRPr="002A36BA">
        <w:rPr>
          <w:rFonts w:ascii="Times New Roman" w:eastAsia="宋体" w:hAnsi="Times New Roman" w:cs="Times New Roman" w:hint="eastAsia"/>
          <w:color w:val="000000"/>
          <w:sz w:val="18"/>
          <w:szCs w:val="18"/>
          <w:u w:color="000000"/>
          <w:bdr w:val="nil"/>
          <w:lang w:val="zh-TW"/>
        </w:rPr>
        <w:t>长</w:t>
      </w:r>
      <w:r w:rsidRPr="002A36BA">
        <w:rPr>
          <w:rFonts w:ascii="Times New Roman" w:eastAsia="宋体" w:hAnsi="Times New Roman" w:cs="Times New Roman"/>
          <w:color w:val="000000"/>
          <w:sz w:val="18"/>
          <w:szCs w:val="18"/>
          <w:u w:color="000000"/>
          <w:bdr w:val="nil"/>
          <w:lang w:val="zh-TW"/>
        </w:rPr>
        <w:t>配件链</w:t>
      </w:r>
      <w:r w:rsidRPr="002A36BA">
        <w:rPr>
          <w:rFonts w:ascii="Times New Roman" w:eastAsia="宋体" w:hAnsi="Times New Roman" w:cs="Times New Roman" w:hint="eastAsia"/>
          <w:color w:val="000000"/>
          <w:sz w:val="18"/>
          <w:szCs w:val="18"/>
          <w:u w:color="000000"/>
          <w:bdr w:val="nil"/>
          <w:lang w:val="zh-TW"/>
        </w:rPr>
        <w:t>的</w:t>
      </w:r>
      <w:r w:rsidRPr="002A36BA">
        <w:rPr>
          <w:rFonts w:ascii="Times New Roman" w:eastAsia="宋体" w:hAnsi="Times New Roman" w:cs="Times New Roman"/>
          <w:color w:val="000000"/>
          <w:sz w:val="18"/>
          <w:szCs w:val="18"/>
          <w:u w:color="000000"/>
          <w:bdr w:val="nil"/>
          <w:lang w:val="zh-TW"/>
        </w:rPr>
        <w:t>攻击进行检测</w:t>
      </w:r>
      <w:r w:rsidRPr="002A36BA">
        <w:rPr>
          <w:rFonts w:ascii="Times New Roman" w:eastAsia="宋体" w:hAnsi="Times New Roman" w:cs="Times New Roman" w:hint="eastAsia"/>
          <w:color w:val="000000"/>
          <w:sz w:val="18"/>
          <w:szCs w:val="18"/>
          <w:u w:color="000000"/>
          <w:bdr w:val="nil"/>
          <w:lang w:val="zh-TW"/>
        </w:rPr>
        <w:t>，对于</w:t>
      </w:r>
      <w:r w:rsidRPr="002A36BA">
        <w:rPr>
          <w:rFonts w:ascii="Times New Roman" w:eastAsia="宋体" w:hAnsi="Times New Roman" w:cs="Times New Roman"/>
          <w:color w:val="000000"/>
          <w:sz w:val="18"/>
          <w:szCs w:val="18"/>
          <w:u w:color="000000"/>
          <w:bdr w:val="nil"/>
          <w:lang w:val="zh-TW"/>
        </w:rPr>
        <w:t>短配件链的攻击情况</w:t>
      </w:r>
      <w:r w:rsidRPr="002A36BA">
        <w:rPr>
          <w:rFonts w:ascii="Times New Roman" w:eastAsia="宋体" w:hAnsi="Times New Roman" w:cs="Times New Roman" w:hint="eastAsia"/>
          <w:color w:val="000000"/>
          <w:sz w:val="18"/>
          <w:szCs w:val="18"/>
          <w:u w:color="000000"/>
          <w:bdr w:val="nil"/>
          <w:lang w:val="zh-TW"/>
        </w:rPr>
        <w:t>检测</w:t>
      </w:r>
      <w:r w:rsidRPr="002A36BA">
        <w:rPr>
          <w:rFonts w:ascii="Times New Roman" w:eastAsia="宋体" w:hAnsi="Times New Roman" w:cs="Times New Roman"/>
          <w:color w:val="000000"/>
          <w:sz w:val="18"/>
          <w:szCs w:val="18"/>
          <w:u w:color="000000"/>
          <w:bdr w:val="nil"/>
          <w:lang w:val="zh-TW"/>
        </w:rPr>
        <w:t>效果不佳。</w:t>
      </w:r>
    </w:p>
    <w:p w14:paraId="06AD85E1" w14:textId="77777777"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val="zh-TW" w:eastAsia="zh-TW"/>
        </w:rPr>
        <w:t>因此，</w:t>
      </w:r>
      <w:commentRangeStart w:id="1"/>
      <w:r w:rsidRPr="002A36BA">
        <w:rPr>
          <w:rFonts w:ascii="Times New Roman" w:eastAsia="宋体" w:hAnsi="Times New Roman" w:cs="Times New Roman" w:hint="eastAsia"/>
          <w:color w:val="000000"/>
          <w:sz w:val="18"/>
          <w:szCs w:val="18"/>
          <w:u w:color="000000"/>
          <w:bdr w:val="nil"/>
          <w:lang w:val="zh-TW" w:eastAsia="zh-TW"/>
        </w:rPr>
        <w:t>针对已有</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技术面临的</w:t>
      </w:r>
      <w:r w:rsidRPr="002A36BA">
        <w:rPr>
          <w:rFonts w:ascii="Times New Roman" w:eastAsia="宋体" w:hAnsi="Times New Roman" w:cs="Times New Roman" w:hint="eastAsia"/>
          <w:color w:val="000000"/>
          <w:sz w:val="18"/>
          <w:szCs w:val="18"/>
          <w:u w:color="000000"/>
          <w:bdr w:val="nil"/>
          <w:lang w:val="zh-TW"/>
        </w:rPr>
        <w:t>影响</w:t>
      </w:r>
      <w:r w:rsidRPr="002A36BA">
        <w:rPr>
          <w:rFonts w:ascii="Times New Roman" w:eastAsia="宋体" w:hAnsi="Times New Roman" w:cs="Times New Roman"/>
          <w:color w:val="000000"/>
          <w:sz w:val="18"/>
          <w:szCs w:val="18"/>
          <w:u w:color="000000"/>
          <w:bdr w:val="nil"/>
          <w:lang w:val="zh-TW"/>
        </w:rPr>
        <w:t>防御效果和性能的几个问题：</w:t>
      </w:r>
      <w:r w:rsidRPr="002A36BA">
        <w:rPr>
          <w:rFonts w:ascii="Times New Roman" w:eastAsia="宋体" w:hAnsi="Times New Roman" w:cs="Times New Roman" w:hint="eastAsia"/>
          <w:color w:val="000000"/>
          <w:sz w:val="18"/>
          <w:szCs w:val="18"/>
          <w:u w:color="000000"/>
          <w:bdr w:val="nil"/>
          <w:lang w:val="zh-TW"/>
        </w:rPr>
        <w:t>1</w:t>
      </w:r>
      <w:r w:rsidRPr="002A36BA">
        <w:rPr>
          <w:rFonts w:ascii="Times New Roman" w:eastAsia="宋体" w:hAnsi="Times New Roman" w:cs="Times New Roman" w:hint="eastAsia"/>
          <w:color w:val="000000"/>
          <w:sz w:val="18"/>
          <w:szCs w:val="18"/>
          <w:u w:color="000000"/>
          <w:bdr w:val="nil"/>
          <w:lang w:val="zh-TW"/>
        </w:rPr>
        <w:t>）</w:t>
      </w:r>
      <w:r w:rsidRPr="002A36BA">
        <w:rPr>
          <w:rFonts w:ascii="宋体" w:eastAsia="宋体" w:hAnsi="宋体" w:cs="宋体" w:hint="eastAsia"/>
          <w:color w:val="000000"/>
          <w:sz w:val="18"/>
          <w:szCs w:val="18"/>
          <w:u w:color="000000"/>
          <w:bdr w:val="nil"/>
          <w:lang w:val="zh-TW" w:eastAsia="zh-TW"/>
        </w:rPr>
        <w:t>需要修改源码或者通过反汇编重写二进制代码</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PMingLiU" w:hAnsi="Times New Roman" w:cs="Times New Roman"/>
          <w:color w:val="000000"/>
          <w:sz w:val="18"/>
          <w:szCs w:val="18"/>
          <w:u w:color="000000"/>
          <w:bdr w:val="nil"/>
          <w:lang w:val="zh-TW" w:eastAsia="zh-TW"/>
        </w:rPr>
        <w:t>7,8,9</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2</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color w:val="000000"/>
          <w:sz w:val="18"/>
          <w:szCs w:val="18"/>
          <w:highlight w:val="yellow"/>
          <w:u w:color="000000"/>
          <w:bdr w:val="nil"/>
          <w:lang w:val="zh-TW"/>
        </w:rPr>
        <w:t>需要针对所有间接分支进行检查，检查点过多</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PMingLiU" w:hAnsi="Times New Roman" w:cs="Times New Roman"/>
          <w:color w:val="000000"/>
          <w:sz w:val="18"/>
          <w:szCs w:val="18"/>
          <w:u w:color="000000"/>
          <w:bdr w:val="nil"/>
          <w:lang w:val="zh-TW" w:eastAsia="zh-TW"/>
        </w:rPr>
        <w:t>5,6,11</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3</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color w:val="000000"/>
          <w:sz w:val="18"/>
          <w:szCs w:val="18"/>
          <w:u w:color="000000"/>
          <w:bdr w:val="nil"/>
          <w:lang w:val="zh-TW"/>
        </w:rPr>
        <w:t>依赖有限资源的</w:t>
      </w:r>
      <w:r w:rsidRPr="002A36BA">
        <w:rPr>
          <w:rFonts w:ascii="Times New Roman" w:eastAsia="宋体" w:hAnsi="Times New Roman" w:cs="Times New Roman"/>
          <w:color w:val="000000"/>
          <w:sz w:val="18"/>
          <w:szCs w:val="18"/>
          <w:u w:color="000000"/>
          <w:bdr w:val="nil"/>
          <w:lang w:val="zh-TW" w:eastAsia="zh-TW"/>
        </w:rPr>
        <w:t>历史</w:t>
      </w:r>
      <w:r w:rsidRPr="002A36BA">
        <w:rPr>
          <w:rFonts w:ascii="Times New Roman" w:eastAsia="宋体" w:hAnsi="Times New Roman" w:cs="Times New Roman"/>
          <w:color w:val="000000"/>
          <w:sz w:val="18"/>
          <w:szCs w:val="18"/>
          <w:u w:color="000000"/>
          <w:bdr w:val="nil"/>
          <w:lang w:val="zh-TW"/>
        </w:rPr>
        <w:t>纪录，容易遭受历史</w:t>
      </w:r>
      <w:r w:rsidRPr="002A36BA">
        <w:rPr>
          <w:rFonts w:ascii="Times New Roman" w:eastAsia="宋体" w:hAnsi="Times New Roman" w:cs="Times New Roman"/>
          <w:color w:val="000000"/>
          <w:sz w:val="18"/>
          <w:szCs w:val="18"/>
          <w:u w:color="000000"/>
          <w:bdr w:val="nil"/>
          <w:lang w:val="zh-TW" w:eastAsia="zh-TW"/>
        </w:rPr>
        <w:t>覆盖</w:t>
      </w:r>
      <w:r w:rsidRPr="002A36BA">
        <w:rPr>
          <w:rFonts w:ascii="宋体" w:eastAsia="宋体" w:hAnsi="宋体" w:cs="Times New Roman"/>
          <w:color w:val="000000"/>
          <w:sz w:val="18"/>
          <w:szCs w:val="18"/>
          <w:u w:color="000000"/>
          <w:bdr w:val="nil"/>
          <w:lang w:val="zh-TW"/>
        </w:rPr>
        <w:t>攻击</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PMingLiU" w:hAnsi="Times New Roman" w:cs="Times New Roman"/>
          <w:color w:val="000000"/>
          <w:sz w:val="18"/>
          <w:szCs w:val="18"/>
          <w:u w:color="000000"/>
          <w:bdr w:val="nil"/>
          <w:lang w:val="zh-TW" w:eastAsia="zh-TW"/>
        </w:rPr>
        <w:t>2,10</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4</w:t>
      </w:r>
      <w:r w:rsidRPr="002A36BA">
        <w:rPr>
          <w:rFonts w:ascii="Times New Roman" w:eastAsia="宋体" w:hAnsi="Times New Roman" w:cs="Times New Roman" w:hint="eastAsia"/>
          <w:color w:val="000000"/>
          <w:sz w:val="18"/>
          <w:szCs w:val="18"/>
          <w:u w:color="000000"/>
          <w:bdr w:val="nil"/>
          <w:lang w:val="zh-TW"/>
        </w:rPr>
        <w:t>）对短配件链攻击</w:t>
      </w:r>
      <w:r w:rsidRPr="002A36BA">
        <w:rPr>
          <w:rFonts w:ascii="Times New Roman" w:eastAsia="宋体" w:hAnsi="Times New Roman" w:cs="Times New Roman"/>
          <w:color w:val="000000"/>
          <w:sz w:val="18"/>
          <w:szCs w:val="18"/>
          <w:u w:color="000000"/>
          <w:bdr w:val="nil"/>
          <w:lang w:val="zh-TW"/>
        </w:rPr>
        <w:t>不能进行有效检测</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PMingLiU" w:hAnsi="Times New Roman" w:cs="Times New Roman"/>
          <w:color w:val="000000"/>
          <w:sz w:val="18"/>
          <w:szCs w:val="18"/>
          <w:u w:color="000000"/>
          <w:bdr w:val="nil"/>
          <w:lang w:val="zh-TW" w:eastAsia="zh-TW"/>
        </w:rPr>
        <w:t>2,10,11</w:t>
      </w:r>
      <w:r w:rsidRPr="002A36BA">
        <w:rPr>
          <w:rFonts w:ascii="Times New Roman" w:eastAsia="宋体" w:hAnsi="Times New Roman" w:cs="Times New Roman" w:hint="eastAsia"/>
          <w:color w:val="000000"/>
          <w:sz w:val="18"/>
          <w:szCs w:val="18"/>
          <w:u w:color="000000"/>
          <w:bdr w:val="nil"/>
          <w:lang w:val="zh-TW"/>
        </w:rPr>
        <w:t>]</w:t>
      </w:r>
      <w:commentRangeEnd w:id="1"/>
      <w:r w:rsidRPr="002A36BA">
        <w:rPr>
          <w:rFonts w:ascii="Times New Roman" w:eastAsia="宋体" w:hAnsi="Times New Roman" w:cs="Times New Roman" w:hint="eastAsia"/>
          <w:color w:val="000000"/>
          <w:sz w:val="18"/>
          <w:szCs w:val="18"/>
          <w:u w:color="000000"/>
          <w:bdr w:val="nil"/>
          <w:lang w:val="zh-TW" w:eastAsia="zh-TW"/>
        </w:rPr>
        <w:t>，本文提出了一种基于硬件</w:t>
      </w:r>
      <w:r w:rsidRPr="002A36BA">
        <w:rPr>
          <w:rFonts w:ascii="Times New Roman" w:eastAsia="宋体" w:hAnsi="Times New Roman" w:cs="Times New Roman" w:hint="eastAsia"/>
          <w:color w:val="000000"/>
          <w:sz w:val="18"/>
          <w:szCs w:val="18"/>
          <w:u w:color="000000"/>
          <w:bdr w:val="nil"/>
          <w:lang w:val="zh-TW"/>
        </w:rPr>
        <w:t>分支处理</w:t>
      </w:r>
      <w:r w:rsidRPr="002A36BA">
        <w:rPr>
          <w:rFonts w:ascii="Times New Roman" w:eastAsia="宋体" w:hAnsi="Times New Roman" w:cs="Times New Roman" w:hint="eastAsia"/>
          <w:color w:val="000000"/>
          <w:sz w:val="18"/>
          <w:szCs w:val="18"/>
          <w:u w:color="000000"/>
          <w:bdr w:val="nil"/>
          <w:lang w:val="zh-TW" w:eastAsia="zh-TW"/>
        </w:rPr>
        <w:t>的</w:t>
      </w:r>
      <w:r w:rsidRPr="002A36BA">
        <w:rPr>
          <w:rFonts w:ascii="Times New Roman" w:eastAsia="宋体" w:hAnsi="Times New Roman" w:cs="Times New Roman" w:hint="eastAsia"/>
          <w:color w:val="000000"/>
          <w:sz w:val="18"/>
          <w:szCs w:val="18"/>
          <w:u w:color="000000"/>
          <w:bdr w:val="nil"/>
          <w:lang w:val="zh-TW"/>
        </w:rPr>
        <w:t>控制流劫持</w:t>
      </w:r>
      <w:r w:rsidRPr="002A36BA">
        <w:rPr>
          <w:rFonts w:ascii="Times New Roman" w:eastAsia="宋体" w:hAnsi="Times New Roman" w:cs="Times New Roman"/>
          <w:color w:val="000000"/>
          <w:sz w:val="18"/>
          <w:szCs w:val="18"/>
          <w:u w:color="000000"/>
          <w:bdr w:val="nil"/>
          <w:lang w:val="zh-TW"/>
        </w:rPr>
        <w:t>攻击防御</w:t>
      </w:r>
      <w:r w:rsidRPr="002A36BA">
        <w:rPr>
          <w:rFonts w:ascii="Times New Roman" w:eastAsia="宋体" w:hAnsi="Times New Roman" w:cs="Times New Roman" w:hint="eastAsia"/>
          <w:color w:val="000000"/>
          <w:sz w:val="18"/>
          <w:szCs w:val="18"/>
          <w:u w:color="000000"/>
          <w:bdr w:val="nil"/>
          <w:lang w:val="zh-TW"/>
        </w:rPr>
        <w:t>方法，</w:t>
      </w:r>
      <w:r w:rsidRPr="002A36BA">
        <w:rPr>
          <w:rFonts w:ascii="Times New Roman" w:eastAsia="宋体" w:hAnsi="Times New Roman" w:cs="Times New Roman"/>
          <w:color w:val="000000"/>
          <w:sz w:val="18"/>
          <w:szCs w:val="18"/>
          <w:u w:color="000000"/>
          <w:bdr w:val="nil"/>
          <w:lang w:val="zh-TW"/>
        </w:rPr>
        <w:t>图</w:t>
      </w:r>
      <w:r w:rsidRPr="002A36BA">
        <w:rPr>
          <w:rFonts w:ascii="Times New Roman" w:eastAsia="宋体" w:hAnsi="Times New Roman" w:cs="Times New Roman" w:hint="eastAsia"/>
          <w:color w:val="000000"/>
          <w:sz w:val="18"/>
          <w:szCs w:val="18"/>
          <w:u w:color="000000"/>
          <w:bdr w:val="nil"/>
          <w:lang w:val="zh-TW"/>
        </w:rPr>
        <w:t>1</w:t>
      </w:r>
      <w:r w:rsidRPr="002A36BA">
        <w:rPr>
          <w:rFonts w:ascii="Times New Roman" w:eastAsia="宋体" w:hAnsi="Times New Roman" w:cs="Times New Roman" w:hint="eastAsia"/>
          <w:color w:val="000000"/>
          <w:sz w:val="18"/>
          <w:szCs w:val="18"/>
          <w:u w:color="000000"/>
          <w:bdr w:val="nil"/>
          <w:lang w:val="zh-TW"/>
        </w:rPr>
        <w:t>是</w:t>
      </w:r>
      <w:r w:rsidRPr="002A36BA">
        <w:rPr>
          <w:rFonts w:ascii="Times New Roman" w:eastAsia="PMingLiU" w:hAnsi="Times New Roman" w:cs="Times New Roman"/>
          <w:color w:val="000000"/>
          <w:sz w:val="18"/>
          <w:szCs w:val="18"/>
          <w:u w:color="000000"/>
          <w:bdr w:val="nil"/>
          <w:lang w:val="zh-TW" w:eastAsia="zh-TW"/>
        </w:rPr>
        <w:t>该方法的基本</w:t>
      </w:r>
      <w:r w:rsidRPr="002A36BA">
        <w:rPr>
          <w:rFonts w:ascii="Times New Roman" w:eastAsia="宋体" w:hAnsi="Times New Roman" w:cs="Times New Roman" w:hint="eastAsia"/>
          <w:color w:val="000000"/>
          <w:sz w:val="18"/>
          <w:szCs w:val="18"/>
          <w:u w:color="000000"/>
          <w:bdr w:val="nil"/>
          <w:lang w:val="zh-TW"/>
        </w:rPr>
        <w:t>框架</w:t>
      </w:r>
      <w:r w:rsidRPr="002A36BA">
        <w:rPr>
          <w:rFonts w:ascii="Times New Roman" w:eastAsia="宋体" w:hAnsi="Times New Roman" w:cs="Times New Roman"/>
          <w:color w:val="000000"/>
          <w:sz w:val="18"/>
          <w:szCs w:val="18"/>
          <w:u w:color="000000"/>
          <w:bdr w:val="nil"/>
          <w:lang w:val="zh-TW"/>
        </w:rPr>
        <w:t>。</w:t>
      </w:r>
    </w:p>
    <w:p w14:paraId="49F5BF83" w14:textId="77777777" w:rsidR="002A36BA" w:rsidRPr="002A36BA" w:rsidRDefault="002A36BA" w:rsidP="002A36BA">
      <w:pPr>
        <w:pBdr>
          <w:top w:val="nil"/>
          <w:left w:val="nil"/>
          <w:bottom w:val="nil"/>
          <w:right w:val="nil"/>
          <w:between w:val="nil"/>
          <w:bar w:val="nil"/>
        </w:pBdr>
        <w:ind w:firstLine="372"/>
        <w:jc w:val="center"/>
        <w:rPr>
          <w:rFonts w:ascii="Times New Roman" w:eastAsia="PMingLiU" w:hAnsi="Times New Roman" w:cs="Times New Roman"/>
          <w:color w:val="000000"/>
          <w:sz w:val="18"/>
          <w:szCs w:val="18"/>
          <w:u w:color="000000"/>
          <w:bdr w:val="nil"/>
          <w:lang w:val="zh-TW" w:eastAsia="zh-TW"/>
        </w:rPr>
      </w:pPr>
      <w:r w:rsidRPr="002A36BA">
        <w:rPr>
          <w:rFonts w:ascii="Times New Roman" w:eastAsia="Times New Roman" w:hAnsi="Times New Roman" w:cs="Times New Roman"/>
          <w:color w:val="000000"/>
          <w:sz w:val="18"/>
          <w:szCs w:val="18"/>
          <w:u w:color="000000"/>
          <w:bdr w:val="nil"/>
        </w:rPr>
        <w:object w:dxaOrig="6887" w:dyaOrig="5569" w14:anchorId="0F6A71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15pt;height:244.9pt" o:ole="">
            <v:imagedata r:id="rId7" o:title=""/>
          </v:shape>
          <o:OLEObject Type="Embed" ProgID="Visio.Drawing.11" ShapeID="_x0000_i1025" DrawAspect="Content" ObjectID="_1575877148" r:id="rId8"/>
        </w:object>
      </w:r>
      <w:r w:rsidRPr="002A36BA" w:rsidDel="00532871">
        <w:rPr>
          <w:rFonts w:ascii="宋体" w:eastAsia="宋体" w:hAnsi="宋体" w:cs="宋体"/>
          <w:noProof/>
          <w:color w:val="000000"/>
          <w:sz w:val="18"/>
          <w:szCs w:val="18"/>
          <w:u w:color="000000"/>
          <w:bdr w:val="nil"/>
          <w:lang w:eastAsia="zh-TW"/>
        </w:rPr>
        <w:t xml:space="preserve"> </w:t>
      </w:r>
    </w:p>
    <w:p w14:paraId="73C0D5F6" w14:textId="77777777" w:rsidR="002A36BA" w:rsidRPr="002A36BA" w:rsidRDefault="002A36BA" w:rsidP="002A36BA">
      <w:pPr>
        <w:pBdr>
          <w:top w:val="nil"/>
          <w:left w:val="nil"/>
          <w:bottom w:val="nil"/>
          <w:right w:val="nil"/>
          <w:between w:val="nil"/>
          <w:bar w:val="nil"/>
        </w:pBdr>
        <w:ind w:firstLine="372"/>
        <w:jc w:val="center"/>
        <w:rPr>
          <w:rFonts w:ascii="Times New Roman" w:eastAsia="宋体" w:hAnsi="Times New Roman" w:cs="Times New Roman"/>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highlight w:val="yellow"/>
          <w:u w:color="000000"/>
          <w:bdr w:val="nil"/>
          <w:lang w:val="zh-TW" w:eastAsia="zh-TW"/>
        </w:rPr>
        <w:t>图</w:t>
      </w:r>
      <w:r w:rsidRPr="002A36BA">
        <w:rPr>
          <w:rFonts w:ascii="Times New Roman" w:eastAsia="宋体" w:hAnsi="Times New Roman" w:cs="Times New Roman" w:hint="eastAsia"/>
          <w:color w:val="000000"/>
          <w:sz w:val="18"/>
          <w:szCs w:val="18"/>
          <w:highlight w:val="yellow"/>
          <w:u w:color="000000"/>
          <w:bdr w:val="nil"/>
          <w:lang w:val="zh-TW" w:eastAsia="zh-TW"/>
        </w:rPr>
        <w:t xml:space="preserve">1. </w:t>
      </w:r>
      <w:r w:rsidRPr="002A36BA">
        <w:rPr>
          <w:rFonts w:ascii="Times New Roman" w:eastAsia="宋体" w:hAnsi="Times New Roman" w:cs="Times New Roman" w:hint="eastAsia"/>
          <w:color w:val="000000"/>
          <w:sz w:val="18"/>
          <w:szCs w:val="18"/>
          <w:highlight w:val="yellow"/>
          <w:u w:color="000000"/>
          <w:bdr w:val="nil"/>
          <w:lang w:val="zh-TW" w:eastAsia="zh-TW"/>
        </w:rPr>
        <w:t>方法的</w:t>
      </w:r>
      <w:r w:rsidRPr="002A36BA">
        <w:rPr>
          <w:rFonts w:ascii="Times New Roman" w:eastAsia="宋体" w:hAnsi="Times New Roman" w:cs="Times New Roman"/>
          <w:color w:val="000000"/>
          <w:sz w:val="18"/>
          <w:szCs w:val="18"/>
          <w:highlight w:val="yellow"/>
          <w:u w:color="000000"/>
          <w:bdr w:val="nil"/>
          <w:lang w:val="zh-TW" w:eastAsia="zh-TW"/>
        </w:rPr>
        <w:t>基本</w:t>
      </w:r>
      <w:r w:rsidRPr="002A36BA">
        <w:rPr>
          <w:rFonts w:ascii="Times New Roman" w:eastAsia="宋体" w:hAnsi="Times New Roman" w:cs="Times New Roman"/>
          <w:kern w:val="0"/>
          <w:szCs w:val="21"/>
          <w:u w:color="000000"/>
          <w:bdr w:val="nil"/>
          <w:lang w:eastAsia="en-US"/>
        </w:rPr>
        <w:commentReference w:id="2"/>
      </w:r>
      <w:r w:rsidRPr="002A36BA">
        <w:rPr>
          <w:rFonts w:ascii="Times New Roman" w:eastAsia="宋体" w:hAnsi="Times New Roman" w:cs="Times New Roman" w:hint="eastAsia"/>
          <w:color w:val="000000"/>
          <w:sz w:val="18"/>
          <w:szCs w:val="18"/>
          <w:u w:color="000000"/>
          <w:bdr w:val="nil"/>
          <w:lang w:val="zh-TW" w:eastAsia="zh-TW"/>
        </w:rPr>
        <w:t>框架</w:t>
      </w:r>
    </w:p>
    <w:p w14:paraId="47DD223F" w14:textId="77777777"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val="zh-TW" w:eastAsia="zh-TW"/>
        </w:rPr>
      </w:pPr>
      <w:commentRangeStart w:id="3"/>
      <w:r w:rsidRPr="002A36BA">
        <w:rPr>
          <w:rFonts w:ascii="Times New Roman" w:eastAsia="宋体" w:hAnsi="Times New Roman" w:cs="Times New Roman" w:hint="eastAsia"/>
          <w:color w:val="000000"/>
          <w:sz w:val="18"/>
          <w:szCs w:val="18"/>
          <w:u w:color="000000"/>
          <w:bdr w:val="nil"/>
          <w:lang w:val="zh-TW" w:eastAsia="zh-TW"/>
        </w:rPr>
        <w:t>该方法</w:t>
      </w:r>
      <w:r w:rsidRPr="002A36BA">
        <w:rPr>
          <w:rFonts w:ascii="Times New Roman" w:eastAsia="宋体" w:hAnsi="Times New Roman" w:cs="Times New Roman" w:hint="eastAsia"/>
          <w:color w:val="000000"/>
          <w:sz w:val="18"/>
          <w:szCs w:val="18"/>
          <w:highlight w:val="yellow"/>
          <w:u w:color="000000"/>
          <w:bdr w:val="nil"/>
          <w:lang w:val="zh-TW" w:eastAsia="zh-TW"/>
        </w:rPr>
        <w:t>以硬件性能监控单元（</w:t>
      </w:r>
      <w:r w:rsidRPr="002A36BA">
        <w:rPr>
          <w:rFonts w:ascii="Times New Roman" w:eastAsia="Times New Roman" w:hAnsi="Times New Roman" w:cs="Times New Roman"/>
          <w:color w:val="000000"/>
          <w:sz w:val="18"/>
          <w:szCs w:val="18"/>
          <w:highlight w:val="yellow"/>
          <w:u w:color="000000"/>
          <w:bdr w:val="nil"/>
          <w:lang w:eastAsia="zh-TW"/>
        </w:rPr>
        <w:t>Performance Monitoring Unit</w:t>
      </w:r>
      <w:r w:rsidRPr="002A36BA">
        <w:rPr>
          <w:rFonts w:ascii="Times New Roman" w:eastAsia="宋体" w:hAnsi="Times New Roman" w:cs="Times New Roman" w:hint="eastAsia"/>
          <w:color w:val="000000"/>
          <w:sz w:val="18"/>
          <w:szCs w:val="18"/>
          <w:highlight w:val="yellow"/>
          <w:u w:color="000000"/>
          <w:bdr w:val="nil"/>
          <w:lang w:val="zh-TW" w:eastAsia="zh-TW"/>
        </w:rPr>
        <w:t>）产生的间接分支预测失败事件为检测触发点</w:t>
      </w:r>
      <w:commentRangeStart w:id="4"/>
      <w:r w:rsidRPr="002A36BA">
        <w:rPr>
          <w:rFonts w:ascii="Times New Roman" w:eastAsia="宋体" w:hAnsi="Times New Roman" w:cs="Times New Roman" w:hint="eastAsia"/>
          <w:color w:val="000000"/>
          <w:sz w:val="18"/>
          <w:szCs w:val="18"/>
          <w:highlight w:val="yellow"/>
          <w:u w:color="000000"/>
          <w:bdr w:val="nil"/>
          <w:lang w:val="zh-TW" w:eastAsia="zh-TW"/>
        </w:rPr>
        <w:t>，</w:t>
      </w:r>
      <w:r w:rsidRPr="002A36BA">
        <w:rPr>
          <w:rFonts w:ascii="Times New Roman" w:eastAsia="宋体" w:hAnsi="Times New Roman" w:cs="Times New Roman" w:hint="eastAsia"/>
          <w:color w:val="000000"/>
          <w:sz w:val="18"/>
          <w:szCs w:val="18"/>
          <w:u w:color="000000"/>
          <w:bdr w:val="nil"/>
          <w:lang w:val="zh-TW" w:eastAsia="zh-TW"/>
        </w:rPr>
        <w:t>基于最近分支</w:t>
      </w:r>
      <w:r w:rsidRPr="002A36BA">
        <w:rPr>
          <w:rFonts w:ascii="Times New Roman" w:eastAsia="宋体" w:hAnsi="Times New Roman" w:cs="Times New Roman"/>
          <w:color w:val="000000"/>
          <w:sz w:val="18"/>
          <w:szCs w:val="18"/>
          <w:u w:color="000000"/>
          <w:bdr w:val="nil"/>
          <w:lang w:val="zh-TW" w:eastAsia="zh-TW"/>
        </w:rPr>
        <w:t>记录</w:t>
      </w:r>
      <w:r w:rsidRPr="002A36BA">
        <w:rPr>
          <w:rFonts w:ascii="Times New Roman" w:eastAsia="宋体" w:hAnsi="Times New Roman" w:cs="Times New Roman" w:hint="eastAsia"/>
          <w:color w:val="000000"/>
          <w:sz w:val="18"/>
          <w:szCs w:val="18"/>
          <w:highlight w:val="yellow"/>
          <w:u w:color="000000"/>
          <w:bdr w:val="nil"/>
          <w:lang w:val="zh-TW" w:eastAsia="zh-TW"/>
        </w:rPr>
        <w:t>（</w:t>
      </w:r>
      <w:r w:rsidRPr="002A36BA">
        <w:rPr>
          <w:rFonts w:ascii="Times New Roman" w:eastAsia="宋体" w:hAnsi="Times New Roman" w:cs="Times New Roman"/>
          <w:color w:val="000000"/>
          <w:sz w:val="18"/>
          <w:szCs w:val="18"/>
          <w:highlight w:val="yellow"/>
          <w:u w:color="000000"/>
          <w:bdr w:val="nil"/>
          <w:lang w:val="zh-TW" w:eastAsia="zh-TW"/>
        </w:rPr>
        <w:t>Last</w:t>
      </w:r>
      <w:r w:rsidRPr="002A36BA">
        <w:rPr>
          <w:rFonts w:ascii="Times New Roman" w:eastAsia="PMingLiU" w:hAnsi="Times New Roman" w:cs="Times New Roman"/>
          <w:color w:val="000000"/>
          <w:sz w:val="18"/>
          <w:szCs w:val="18"/>
          <w:highlight w:val="yellow"/>
          <w:u w:color="000000"/>
          <w:bdr w:val="nil"/>
          <w:lang w:val="zh-TW" w:eastAsia="zh-TW"/>
        </w:rPr>
        <w:t xml:space="preserve"> Branch Re</w:t>
      </w:r>
      <w:r w:rsidRPr="002A36BA">
        <w:rPr>
          <w:rFonts w:ascii="Times New Roman" w:eastAsia="宋体" w:hAnsi="Times New Roman" w:cs="Times New Roman" w:hint="eastAsia"/>
          <w:color w:val="000000"/>
          <w:sz w:val="18"/>
          <w:szCs w:val="18"/>
          <w:highlight w:val="yellow"/>
          <w:u w:color="000000"/>
          <w:bdr w:val="nil"/>
          <w:lang w:val="zh-TW" w:eastAsia="zh-TW"/>
        </w:rPr>
        <w:t>cord</w:t>
      </w:r>
      <w:r w:rsidRPr="002A36BA">
        <w:rPr>
          <w:rFonts w:ascii="Times New Roman" w:eastAsia="宋体" w:hAnsi="Times New Roman" w:cs="Times New Roman" w:hint="eastAsia"/>
          <w:color w:val="000000"/>
          <w:sz w:val="18"/>
          <w:szCs w:val="18"/>
          <w:highlight w:val="yellow"/>
          <w:u w:color="000000"/>
          <w:bdr w:val="nil"/>
          <w:lang w:val="zh-TW" w:eastAsia="zh-TW"/>
        </w:rPr>
        <w:t>）获取精确的分支信息，结合内存指令信息和系统调用参数信息一起根据相应的检测规则进行配件（</w:t>
      </w:r>
      <w:r w:rsidRPr="002A36BA">
        <w:rPr>
          <w:rFonts w:ascii="Times New Roman" w:eastAsia="宋体" w:hAnsi="Times New Roman" w:cs="Times New Roman" w:hint="eastAsia"/>
          <w:color w:val="000000"/>
          <w:sz w:val="18"/>
          <w:szCs w:val="18"/>
          <w:highlight w:val="yellow"/>
          <w:u w:color="000000"/>
          <w:bdr w:val="nil"/>
          <w:lang w:val="zh-TW" w:eastAsia="zh-TW"/>
        </w:rPr>
        <w:t>gadget</w:t>
      </w:r>
      <w:r w:rsidRPr="002A36BA">
        <w:rPr>
          <w:rFonts w:ascii="Times New Roman" w:eastAsia="宋体" w:hAnsi="Times New Roman" w:cs="Times New Roman" w:hint="eastAsia"/>
          <w:color w:val="000000"/>
          <w:sz w:val="18"/>
          <w:szCs w:val="18"/>
          <w:highlight w:val="yellow"/>
          <w:u w:color="000000"/>
          <w:bdr w:val="nil"/>
          <w:lang w:val="zh-TW" w:eastAsia="zh-TW"/>
        </w:rPr>
        <w:t>）检测，并识别出</w:t>
      </w:r>
      <w:r w:rsidRPr="002A36BA">
        <w:rPr>
          <w:rFonts w:ascii="Times New Roman" w:eastAsia="宋体" w:hAnsi="Times New Roman" w:cs="Times New Roman"/>
          <w:color w:val="000000"/>
          <w:sz w:val="18"/>
          <w:szCs w:val="18"/>
          <w:highlight w:val="yellow"/>
          <w:u w:color="000000"/>
          <w:bdr w:val="nil"/>
          <w:lang w:val="zh-TW" w:eastAsia="zh-TW"/>
        </w:rPr>
        <w:t>ROP</w:t>
      </w:r>
      <w:r w:rsidRPr="002A36BA">
        <w:rPr>
          <w:rFonts w:ascii="Times New Roman" w:eastAsia="宋体" w:hAnsi="Times New Roman" w:cs="Times New Roman" w:hint="eastAsia"/>
          <w:color w:val="000000"/>
          <w:sz w:val="18"/>
          <w:szCs w:val="18"/>
          <w:highlight w:val="yellow"/>
          <w:u w:color="000000"/>
          <w:bdr w:val="nil"/>
          <w:lang w:val="zh-TW" w:eastAsia="zh-TW"/>
        </w:rPr>
        <w:t>攻击</w:t>
      </w:r>
      <w:r w:rsidRPr="002A36BA">
        <w:rPr>
          <w:rFonts w:ascii="Times New Roman" w:eastAsia="PMingLiU" w:hAnsi="Times New Roman" w:cs="Times New Roman" w:hint="eastAsia"/>
          <w:color w:val="000000"/>
          <w:sz w:val="18"/>
          <w:szCs w:val="18"/>
          <w:highlight w:val="yellow"/>
          <w:u w:color="000000"/>
          <w:bdr w:val="nil"/>
          <w:lang w:val="zh-TW" w:eastAsia="zh-TW"/>
        </w:rPr>
        <w:t>可能利用的配件链（</w:t>
      </w:r>
      <w:r w:rsidRPr="002A36BA">
        <w:rPr>
          <w:rFonts w:ascii="Times New Roman" w:eastAsia="宋体" w:hAnsi="Times New Roman" w:cs="Times New Roman"/>
          <w:color w:val="000000"/>
          <w:sz w:val="18"/>
          <w:szCs w:val="18"/>
          <w:highlight w:val="yellow"/>
          <w:u w:color="000000"/>
          <w:bdr w:val="nil"/>
          <w:lang w:val="zh-TW" w:eastAsia="zh-TW"/>
        </w:rPr>
        <w:t>gadgets</w:t>
      </w:r>
      <w:r w:rsidRPr="002A36BA">
        <w:rPr>
          <w:rFonts w:ascii="Times New Roman" w:eastAsia="PMingLiU" w:hAnsi="Times New Roman" w:cs="Times New Roman"/>
          <w:color w:val="000000"/>
          <w:sz w:val="18"/>
          <w:szCs w:val="18"/>
          <w:highlight w:val="yellow"/>
          <w:u w:color="000000"/>
          <w:bdr w:val="nil"/>
          <w:lang w:val="zh-TW" w:eastAsia="zh-TW"/>
        </w:rPr>
        <w:t xml:space="preserve"> chain</w:t>
      </w:r>
      <w:r w:rsidRPr="002A36BA">
        <w:rPr>
          <w:rFonts w:ascii="Times New Roman" w:eastAsia="PMingLiU" w:hAnsi="Times New Roman" w:cs="Times New Roman" w:hint="eastAsia"/>
          <w:color w:val="000000"/>
          <w:sz w:val="18"/>
          <w:szCs w:val="18"/>
          <w:highlight w:val="yellow"/>
          <w:u w:color="000000"/>
          <w:bdr w:val="nil"/>
          <w:lang w:val="zh-TW" w:eastAsia="zh-TW"/>
        </w:rPr>
        <w:t>）</w:t>
      </w:r>
      <w:commentRangeEnd w:id="4"/>
      <w:r w:rsidRPr="002A36BA">
        <w:rPr>
          <w:rFonts w:ascii="Times New Roman" w:eastAsia="宋体" w:hAnsi="Times New Roman" w:cs="Times New Roman" w:hint="eastAsia"/>
          <w:color w:val="000000"/>
          <w:sz w:val="18"/>
          <w:szCs w:val="18"/>
          <w:highlight w:val="yellow"/>
          <w:u w:color="000000"/>
          <w:bdr w:val="nil"/>
          <w:lang w:val="zh-TW" w:eastAsia="zh-TW"/>
        </w:rPr>
        <w:t>。</w:t>
      </w:r>
    </w:p>
    <w:commentRangeEnd w:id="3"/>
    <w:p w14:paraId="0977A9AD" w14:textId="77777777"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val="zh-TW" w:eastAsia="zh-TW"/>
        </w:rPr>
      </w:pPr>
    </w:p>
    <w:p w14:paraId="4EB4FCB5" w14:textId="77777777"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val="zh-TW" w:eastAsia="zh-TW"/>
        </w:rPr>
        <w:t>本方法具备以下优点：</w:t>
      </w:r>
    </w:p>
    <w:p w14:paraId="104F81B3" w14:textId="77777777" w:rsidR="002A36BA" w:rsidRPr="002A36BA" w:rsidRDefault="002A36BA" w:rsidP="002A36BA">
      <w:pPr>
        <w:pBdr>
          <w:top w:val="nil"/>
          <w:left w:val="nil"/>
          <w:bottom w:val="nil"/>
          <w:right w:val="nil"/>
          <w:between w:val="nil"/>
          <w:bar w:val="nil"/>
        </w:pBdr>
        <w:ind w:firstLine="372"/>
        <w:rPr>
          <w:rFonts w:ascii="Times New Roman" w:eastAsia="PMingLiU" w:hAnsi="Times New Roman" w:cs="Times New Roman"/>
          <w:color w:val="000000"/>
          <w:sz w:val="18"/>
          <w:szCs w:val="18"/>
          <w:u w:color="000000"/>
          <w:bdr w:val="nil"/>
          <w:lang w:eastAsia="zh-TW"/>
        </w:rPr>
      </w:pPr>
      <w:r w:rsidRPr="002A36BA">
        <w:rPr>
          <w:rFonts w:ascii="Times New Roman" w:eastAsia="宋体" w:hAnsi="Times New Roman" w:cs="Times New Roman" w:hint="eastAsia"/>
          <w:color w:val="000000"/>
          <w:sz w:val="18"/>
          <w:szCs w:val="18"/>
          <w:u w:color="000000"/>
          <w:bdr w:val="nil"/>
          <w:lang w:val="zh-TW" w:eastAsia="zh-TW"/>
        </w:rPr>
        <w:t>1</w:t>
      </w:r>
      <w:r w:rsidRPr="002A36BA">
        <w:rPr>
          <w:rFonts w:ascii="Times New Roman" w:eastAsia="宋体" w:hAnsi="Times New Roman" w:cs="Times New Roman" w:hint="eastAsia"/>
          <w:color w:val="000000"/>
          <w:sz w:val="18"/>
          <w:szCs w:val="18"/>
          <w:u w:color="000000"/>
          <w:bdr w:val="nil"/>
          <w:lang w:val="zh-TW" w:eastAsia="zh-TW"/>
        </w:rPr>
        <w:t>）基于最近分支</w:t>
      </w:r>
      <w:r w:rsidRPr="002A36BA">
        <w:rPr>
          <w:rFonts w:ascii="Times New Roman" w:eastAsia="宋体" w:hAnsi="Times New Roman" w:cs="Times New Roman"/>
          <w:color w:val="000000"/>
          <w:sz w:val="18"/>
          <w:szCs w:val="18"/>
          <w:u w:color="000000"/>
          <w:bdr w:val="nil"/>
          <w:lang w:val="zh-TW" w:eastAsia="zh-TW"/>
        </w:rPr>
        <w:t>记录（</w:t>
      </w:r>
      <w:r w:rsidRPr="002A36BA">
        <w:rPr>
          <w:rFonts w:ascii="Times New Roman" w:eastAsia="宋体" w:hAnsi="Times New Roman" w:cs="Times New Roman" w:hint="eastAsia"/>
          <w:color w:val="000000"/>
          <w:sz w:val="18"/>
          <w:szCs w:val="18"/>
          <w:u w:color="000000"/>
          <w:bdr w:val="nil"/>
          <w:lang w:val="zh-TW" w:eastAsia="zh-TW"/>
        </w:rPr>
        <w:t>Last</w:t>
      </w:r>
      <w:r w:rsidRPr="002A36BA">
        <w:rPr>
          <w:rFonts w:ascii="Times New Roman" w:eastAsia="PMingLiU" w:hAnsi="Times New Roman" w:cs="Times New Roman"/>
          <w:color w:val="000000"/>
          <w:sz w:val="18"/>
          <w:szCs w:val="18"/>
          <w:u w:color="000000"/>
          <w:bdr w:val="nil"/>
          <w:lang w:val="zh-TW" w:eastAsia="zh-TW"/>
        </w:rPr>
        <w:t xml:space="preserve"> Branch Re</w:t>
      </w:r>
      <w:r w:rsidRPr="002A36BA">
        <w:rPr>
          <w:rFonts w:ascii="Times New Roman" w:eastAsia="宋体" w:hAnsi="Times New Roman" w:cs="Times New Roman" w:hint="eastAsia"/>
          <w:color w:val="000000"/>
          <w:sz w:val="18"/>
          <w:szCs w:val="18"/>
          <w:u w:color="000000"/>
          <w:bdr w:val="nil"/>
          <w:lang w:val="zh-TW" w:eastAsia="zh-TW"/>
        </w:rPr>
        <w:t>cord</w:t>
      </w:r>
      <w:r w:rsidRPr="002A36BA">
        <w:rPr>
          <w:rFonts w:ascii="Times New Roman" w:eastAsia="宋体" w:hAnsi="Times New Roman" w:cs="Times New Roman"/>
          <w:color w:val="000000"/>
          <w:sz w:val="18"/>
          <w:szCs w:val="18"/>
          <w:u w:color="000000"/>
          <w:bdr w:val="nil"/>
          <w:lang w:val="zh-TW" w:eastAsia="zh-TW"/>
        </w:rPr>
        <w:t>）</w:t>
      </w:r>
      <w:r w:rsidRPr="002A36BA">
        <w:rPr>
          <w:rFonts w:ascii="Times New Roman" w:eastAsia="宋体" w:hAnsi="Times New Roman" w:cs="Times New Roman" w:hint="eastAsia"/>
          <w:color w:val="000000"/>
          <w:sz w:val="18"/>
          <w:szCs w:val="18"/>
          <w:u w:color="000000"/>
          <w:bdr w:val="nil"/>
          <w:lang w:val="zh-TW" w:eastAsia="zh-TW"/>
        </w:rPr>
        <w:t>获取精确的分支信息，基于该信息结合内存指令信息检测疑似配件</w:t>
      </w:r>
      <w:r w:rsidRPr="002A36BA">
        <w:rPr>
          <w:rFonts w:ascii="Times New Roman" w:eastAsia="宋体" w:hAnsi="Times New Roman" w:cs="Times New Roman"/>
          <w:color w:val="000000"/>
          <w:sz w:val="18"/>
          <w:szCs w:val="18"/>
          <w:u w:color="000000"/>
          <w:bdr w:val="nil"/>
          <w:lang w:val="zh-TW" w:eastAsia="zh-TW"/>
        </w:rPr>
        <w:t>（</w:t>
      </w:r>
      <w:r w:rsidRPr="002A36BA">
        <w:rPr>
          <w:rFonts w:ascii="Times New Roman" w:eastAsia="Times New Roman" w:hAnsi="Times New Roman" w:cs="Times New Roman"/>
          <w:color w:val="000000"/>
          <w:sz w:val="18"/>
          <w:szCs w:val="18"/>
          <w:u w:color="000000"/>
          <w:bdr w:val="nil"/>
          <w:lang w:eastAsia="zh-TW"/>
        </w:rPr>
        <w:t>gadget</w:t>
      </w:r>
      <w:r w:rsidRPr="002A36BA">
        <w:rPr>
          <w:rFonts w:ascii="Times New Roman" w:eastAsia="宋体" w:hAnsi="Times New Roman" w:cs="Times New Roman" w:hint="eastAsia"/>
          <w:color w:val="000000"/>
          <w:sz w:val="18"/>
          <w:szCs w:val="18"/>
          <w:u w:color="000000"/>
          <w:bdr w:val="nil"/>
          <w:lang w:eastAsia="zh-TW"/>
        </w:rPr>
        <w:t>）</w:t>
      </w:r>
      <w:r w:rsidRPr="002A36BA">
        <w:rPr>
          <w:rFonts w:ascii="Times New Roman" w:eastAsia="宋体" w:hAnsi="Times New Roman" w:cs="Times New Roman" w:hint="eastAsia"/>
          <w:color w:val="000000"/>
          <w:sz w:val="18"/>
          <w:szCs w:val="18"/>
          <w:u w:color="000000"/>
          <w:bdr w:val="nil"/>
          <w:lang w:val="zh-TW" w:eastAsia="zh-TW"/>
        </w:rPr>
        <w:t>，不需要修改源码或者重写二进制码，能直接针对</w:t>
      </w:r>
      <w:commentRangeStart w:id="5"/>
      <w:r w:rsidRPr="002A36BA">
        <w:rPr>
          <w:rFonts w:ascii="Times New Roman" w:eastAsia="Times New Roman" w:hAnsi="Times New Roman" w:cs="Times New Roman"/>
          <w:color w:val="000000"/>
          <w:sz w:val="18"/>
          <w:szCs w:val="18"/>
          <w:u w:color="000000"/>
          <w:bdr w:val="nil"/>
          <w:lang w:eastAsia="zh-TW"/>
        </w:rPr>
        <w:t>COTS</w:t>
      </w:r>
      <w:commentRangeEnd w:id="5"/>
      <w:r w:rsidRPr="002A36BA">
        <w:rPr>
          <w:rFonts w:ascii="Times New Roman" w:eastAsia="Times New Roman" w:hAnsi="Times New Roman" w:cs="Times New Roman"/>
          <w:color w:val="000000"/>
          <w:sz w:val="18"/>
          <w:szCs w:val="18"/>
          <w:u w:color="000000"/>
          <w:bdr w:val="nil"/>
        </w:rPr>
        <w:commentReference w:id="5"/>
      </w:r>
      <w:r w:rsidRPr="002A36BA">
        <w:rPr>
          <w:rFonts w:ascii="宋体" w:eastAsia="宋体" w:hAnsi="宋体" w:cs="Times New Roman" w:hint="eastAsia"/>
          <w:color w:val="000000"/>
          <w:sz w:val="18"/>
          <w:szCs w:val="18"/>
          <w:u w:color="000000"/>
          <w:bdr w:val="nil"/>
          <w:lang w:eastAsia="zh-TW"/>
        </w:rPr>
        <w:t>（</w:t>
      </w:r>
      <w:r w:rsidRPr="002A36BA">
        <w:rPr>
          <w:rFonts w:ascii="Arial" w:eastAsia="Times New Roman" w:hAnsi="Arial" w:cs="Arial"/>
          <w:color w:val="333333"/>
          <w:sz w:val="18"/>
          <w:szCs w:val="18"/>
          <w:u w:color="000000"/>
          <w:bdr w:val="nil"/>
          <w:lang w:eastAsia="zh-TW"/>
        </w:rPr>
        <w:t>Commercial Off-The-Shelf</w:t>
      </w:r>
      <w:r w:rsidRPr="002A36BA">
        <w:rPr>
          <w:rFonts w:ascii="宋体" w:eastAsia="宋体" w:hAnsi="宋体" w:cs="Times New Roman" w:hint="eastAsia"/>
          <w:color w:val="000000"/>
          <w:sz w:val="18"/>
          <w:szCs w:val="18"/>
          <w:u w:color="000000"/>
          <w:bdr w:val="nil"/>
          <w:lang w:eastAsia="zh-TW"/>
        </w:rPr>
        <w:t>）</w:t>
      </w:r>
      <w:r w:rsidRPr="002A36BA">
        <w:rPr>
          <w:rFonts w:ascii="Times New Roman" w:eastAsia="宋体" w:hAnsi="Times New Roman" w:cs="Times New Roman" w:hint="eastAsia"/>
          <w:color w:val="000000"/>
          <w:sz w:val="18"/>
          <w:szCs w:val="18"/>
          <w:u w:color="000000"/>
          <w:bdr w:val="nil"/>
          <w:lang w:val="zh-TW" w:eastAsia="zh-TW"/>
        </w:rPr>
        <w:t>二进制代码进行保护，</w:t>
      </w:r>
      <w:r w:rsidRPr="002A36BA">
        <w:rPr>
          <w:rFonts w:ascii="Times New Roman" w:eastAsia="宋体" w:hAnsi="Times New Roman" w:cs="Times New Roman"/>
          <w:color w:val="000000"/>
          <w:sz w:val="18"/>
          <w:szCs w:val="18"/>
          <w:u w:color="000000"/>
          <w:bdr w:val="nil"/>
          <w:lang w:val="zh-TW" w:eastAsia="zh-TW"/>
        </w:rPr>
        <w:t>增加了方法的实用性。</w:t>
      </w:r>
    </w:p>
    <w:p w14:paraId="552F709D" w14:textId="77777777" w:rsidR="002A36BA" w:rsidRPr="002A36BA" w:rsidRDefault="002A36BA" w:rsidP="002A36BA">
      <w:pPr>
        <w:pBdr>
          <w:top w:val="nil"/>
          <w:left w:val="nil"/>
          <w:bottom w:val="nil"/>
          <w:right w:val="nil"/>
          <w:between w:val="nil"/>
          <w:bar w:val="nil"/>
        </w:pBdr>
        <w:ind w:firstLine="372"/>
        <w:rPr>
          <w:rFonts w:ascii="宋体" w:eastAsia="宋体" w:hAnsi="宋体" w:cs="宋体"/>
          <w:color w:val="000000"/>
          <w:sz w:val="18"/>
          <w:szCs w:val="18"/>
          <w:u w:color="000000"/>
          <w:bdr w:val="nil"/>
          <w:lang w:val="zh-TW" w:eastAsia="zh-TW"/>
        </w:rPr>
      </w:pPr>
      <w:r w:rsidRPr="002A36BA">
        <w:rPr>
          <w:rFonts w:ascii="Times New Roman" w:eastAsia="Times New Roman" w:hAnsi="Times New Roman" w:cs="Times New Roman"/>
          <w:color w:val="000000"/>
          <w:sz w:val="18"/>
          <w:szCs w:val="18"/>
          <w:u w:color="000000"/>
          <w:bdr w:val="nil"/>
        </w:rPr>
        <w:t>2</w:t>
      </w:r>
      <w:r w:rsidRPr="002A36BA">
        <w:rPr>
          <w:rFonts w:ascii="Times New Roman" w:eastAsia="宋体" w:hAnsi="Times New Roman" w:cs="Times New Roman" w:hint="eastAsia"/>
          <w:color w:val="000000"/>
          <w:sz w:val="18"/>
          <w:szCs w:val="18"/>
          <w:u w:color="000000"/>
          <w:bdr w:val="nil"/>
        </w:rPr>
        <w:t>）</w:t>
      </w:r>
      <w:r w:rsidRPr="002A36BA">
        <w:rPr>
          <w:rFonts w:ascii="Times New Roman" w:eastAsia="宋体" w:hAnsi="Times New Roman" w:cs="Times New Roman" w:hint="eastAsia"/>
          <w:color w:val="000000"/>
          <w:sz w:val="18"/>
          <w:szCs w:val="18"/>
          <w:u w:color="000000"/>
          <w:bdr w:val="nil"/>
          <w:lang w:val="zh-TW" w:eastAsia="zh-TW"/>
        </w:rPr>
        <w:t>通过</w:t>
      </w:r>
      <w:r w:rsidRPr="002A36BA">
        <w:rPr>
          <w:rFonts w:ascii="Times New Roman" w:eastAsia="宋体" w:hAnsi="Times New Roman" w:cs="Times New Roman" w:hint="eastAsia"/>
          <w:color w:val="000000"/>
          <w:sz w:val="18"/>
          <w:szCs w:val="18"/>
          <w:u w:color="000000"/>
          <w:bdr w:val="nil"/>
        </w:rPr>
        <w:t>性能</w:t>
      </w:r>
      <w:r w:rsidRPr="002A36BA">
        <w:rPr>
          <w:rFonts w:ascii="Times New Roman" w:eastAsia="宋体" w:hAnsi="Times New Roman" w:cs="Times New Roman"/>
          <w:color w:val="000000"/>
          <w:sz w:val="18"/>
          <w:szCs w:val="18"/>
          <w:u w:color="000000"/>
          <w:bdr w:val="nil"/>
        </w:rPr>
        <w:t>监控单元（</w:t>
      </w:r>
      <w:r w:rsidRPr="002A36BA">
        <w:rPr>
          <w:rFonts w:ascii="Times New Roman" w:eastAsia="Times New Roman" w:hAnsi="Times New Roman" w:cs="Times New Roman"/>
          <w:color w:val="000000"/>
          <w:sz w:val="18"/>
          <w:szCs w:val="18"/>
          <w:u w:color="000000"/>
          <w:bdr w:val="nil"/>
          <w:lang w:eastAsia="zh-TW"/>
        </w:rPr>
        <w:t>Performance Monitoring Unit</w:t>
      </w:r>
      <w:r w:rsidRPr="002A36BA">
        <w:rPr>
          <w:rFonts w:ascii="Times New Roman" w:eastAsia="宋体" w:hAnsi="Times New Roman" w:cs="Times New Roman"/>
          <w:color w:val="000000"/>
          <w:sz w:val="18"/>
          <w:szCs w:val="18"/>
          <w:u w:color="000000"/>
          <w:bdr w:val="nil"/>
        </w:rPr>
        <w:t>）</w:t>
      </w:r>
      <w:r w:rsidRPr="002A36BA">
        <w:rPr>
          <w:rFonts w:ascii="Times New Roman" w:eastAsia="宋体" w:hAnsi="Times New Roman" w:cs="Times New Roman" w:hint="eastAsia"/>
          <w:color w:val="000000"/>
          <w:sz w:val="18"/>
          <w:szCs w:val="18"/>
          <w:u w:color="000000"/>
          <w:bdr w:val="nil"/>
          <w:lang w:val="zh-TW" w:eastAsia="zh-TW"/>
        </w:rPr>
        <w:t>采样预测失败的间接分支，对每</w:t>
      </w:r>
      <w:commentRangeStart w:id="6"/>
      <w:r w:rsidRPr="002A36BA">
        <w:rPr>
          <w:rFonts w:ascii="Times New Roman" w:eastAsia="宋体" w:hAnsi="Times New Roman" w:cs="Times New Roman" w:hint="eastAsia"/>
          <w:color w:val="000000"/>
          <w:sz w:val="18"/>
          <w:szCs w:val="18"/>
          <w:u w:color="000000"/>
          <w:bdr w:val="nil"/>
          <w:lang w:val="zh-TW" w:eastAsia="zh-TW"/>
        </w:rPr>
        <w:t>个预测失败</w:t>
      </w:r>
      <w:commentRangeEnd w:id="6"/>
      <w:r w:rsidRPr="002A36BA">
        <w:rPr>
          <w:rFonts w:ascii="Times New Roman" w:eastAsia="Times New Roman" w:hAnsi="Times New Roman" w:cs="Times New Roman"/>
          <w:color w:val="000000"/>
          <w:sz w:val="18"/>
          <w:szCs w:val="18"/>
          <w:u w:color="000000"/>
          <w:bdr w:val="nil"/>
        </w:rPr>
        <w:commentReference w:id="6"/>
      </w:r>
      <w:r w:rsidRPr="002A36BA">
        <w:rPr>
          <w:rFonts w:ascii="Times New Roman" w:eastAsia="宋体" w:hAnsi="Times New Roman" w:cs="Times New Roman" w:hint="eastAsia"/>
          <w:color w:val="000000"/>
          <w:sz w:val="18"/>
          <w:szCs w:val="18"/>
          <w:u w:color="000000"/>
          <w:bdr w:val="nil"/>
          <w:lang w:val="zh-TW" w:eastAsia="zh-TW"/>
        </w:rPr>
        <w:t>的间接分支处进行</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检测，避免了对预测正确的间接分支进行检查，能够有效</w:t>
      </w:r>
      <w:r w:rsidRPr="002A36BA">
        <w:rPr>
          <w:rFonts w:ascii="Times New Roman" w:eastAsia="宋体" w:hAnsi="Times New Roman" w:cs="Times New Roman" w:hint="eastAsia"/>
          <w:color w:val="000000"/>
          <w:sz w:val="18"/>
          <w:szCs w:val="18"/>
          <w:u w:color="000000"/>
          <w:bdr w:val="nil"/>
          <w:lang w:val="zh-TW"/>
        </w:rPr>
        <w:t>减少检测点，</w:t>
      </w:r>
      <w:r w:rsidRPr="002A36BA">
        <w:rPr>
          <w:rFonts w:ascii="Times New Roman" w:eastAsia="宋体" w:hAnsi="Times New Roman" w:cs="Times New Roman"/>
          <w:color w:val="000000"/>
          <w:sz w:val="18"/>
          <w:szCs w:val="18"/>
          <w:u w:color="000000"/>
          <w:bdr w:val="nil"/>
          <w:lang w:val="zh-TW"/>
        </w:rPr>
        <w:t>控制性能开销</w:t>
      </w:r>
      <w:r w:rsidRPr="002A36BA">
        <w:rPr>
          <w:rFonts w:ascii="Times New Roman" w:eastAsia="宋体" w:hAnsi="Times New Roman" w:cs="Times New Roman" w:hint="eastAsia"/>
          <w:color w:val="000000"/>
          <w:sz w:val="18"/>
          <w:szCs w:val="18"/>
          <w:u w:color="000000"/>
          <w:bdr w:val="nil"/>
          <w:lang w:val="zh-TW" w:eastAsia="zh-TW"/>
        </w:rPr>
        <w:t>。</w:t>
      </w:r>
    </w:p>
    <w:p w14:paraId="180026E8" w14:textId="77777777" w:rsidR="002A36BA" w:rsidRPr="002A36BA" w:rsidRDefault="002A36BA" w:rsidP="002A36BA">
      <w:pPr>
        <w:pBdr>
          <w:top w:val="nil"/>
          <w:left w:val="nil"/>
          <w:bottom w:val="nil"/>
          <w:right w:val="nil"/>
          <w:between w:val="nil"/>
          <w:bar w:val="nil"/>
        </w:pBdr>
        <w:ind w:firstLine="372"/>
        <w:rPr>
          <w:rFonts w:ascii="宋体" w:eastAsia="宋体" w:hAnsi="宋体" w:cs="宋体"/>
          <w:color w:val="000000"/>
          <w:sz w:val="18"/>
          <w:szCs w:val="18"/>
          <w:u w:color="000000"/>
          <w:bdr w:val="nil"/>
          <w:lang w:val="zh-TW" w:eastAsia="zh-TW"/>
        </w:rPr>
      </w:pPr>
      <w:r w:rsidRPr="002A36BA">
        <w:rPr>
          <w:rFonts w:ascii="Times New Roman" w:eastAsia="Times New Roman" w:hAnsi="Times New Roman" w:cs="Times New Roman"/>
          <w:color w:val="000000"/>
          <w:sz w:val="18"/>
          <w:szCs w:val="18"/>
          <w:u w:color="000000"/>
          <w:bdr w:val="nil"/>
          <w:lang w:eastAsia="zh-TW"/>
        </w:rPr>
        <w:t>3</w:t>
      </w:r>
      <w:r w:rsidRPr="002A36BA">
        <w:rPr>
          <w:rFonts w:ascii="Times New Roman" w:eastAsia="宋体" w:hAnsi="Times New Roman" w:cs="Times New Roman" w:hint="eastAsia"/>
          <w:color w:val="000000"/>
          <w:sz w:val="18"/>
          <w:szCs w:val="18"/>
          <w:u w:color="000000"/>
          <w:bdr w:val="nil"/>
        </w:rPr>
        <w:t>）</w:t>
      </w:r>
    </w:p>
    <w:p w14:paraId="58E14D06" w14:textId="77777777" w:rsidR="002A36BA" w:rsidRPr="002A36BA" w:rsidRDefault="002A36BA" w:rsidP="002A36BA">
      <w:pPr>
        <w:pBdr>
          <w:top w:val="nil"/>
          <w:left w:val="nil"/>
          <w:bottom w:val="nil"/>
          <w:right w:val="nil"/>
          <w:between w:val="nil"/>
          <w:bar w:val="nil"/>
        </w:pBdr>
        <w:ind w:firstLine="372"/>
        <w:rPr>
          <w:rFonts w:ascii="宋体" w:eastAsia="宋体" w:hAnsi="宋体" w:cs="宋体"/>
          <w:color w:val="000000"/>
          <w:sz w:val="18"/>
          <w:szCs w:val="18"/>
          <w:u w:color="000000"/>
          <w:bdr w:val="nil"/>
          <w:lang w:val="zh-TW" w:eastAsia="zh-TW"/>
        </w:rPr>
      </w:pPr>
      <w:r w:rsidRPr="002A36BA">
        <w:rPr>
          <w:rFonts w:ascii="Times New Roman" w:eastAsia="PMingLiU" w:hAnsi="Times New Roman" w:cs="Times New Roman"/>
          <w:color w:val="000000"/>
          <w:sz w:val="18"/>
          <w:szCs w:val="18"/>
          <w:u w:color="000000"/>
          <w:bdr w:val="nil"/>
          <w:lang w:val="zh-TW" w:eastAsia="zh-TW"/>
        </w:rPr>
        <w:t>3</w:t>
      </w:r>
      <w:r w:rsidRPr="002A36BA">
        <w:rPr>
          <w:rFonts w:ascii="Times New Roman" w:eastAsia="宋体" w:hAnsi="Times New Roman" w:cs="Times New Roman" w:hint="eastAsia"/>
          <w:color w:val="000000"/>
          <w:sz w:val="18"/>
          <w:szCs w:val="18"/>
          <w:u w:color="000000"/>
          <w:bdr w:val="nil"/>
          <w:lang w:val="zh-TW"/>
        </w:rPr>
        <w:t>）针对</w:t>
      </w:r>
      <w:r w:rsidRPr="002A36BA">
        <w:rPr>
          <w:rFonts w:ascii="Times New Roman" w:eastAsia="宋体" w:hAnsi="Times New Roman" w:cs="Times New Roman"/>
          <w:color w:val="000000"/>
          <w:sz w:val="18"/>
          <w:szCs w:val="18"/>
          <w:u w:color="000000"/>
          <w:bdr w:val="nil"/>
          <w:lang w:val="zh-TW"/>
        </w:rPr>
        <w:t>历史覆盖</w:t>
      </w:r>
      <w:r w:rsidRPr="002A36BA">
        <w:rPr>
          <w:rFonts w:ascii="Times New Roman" w:eastAsia="宋体" w:hAnsi="Times New Roman" w:cs="Times New Roman" w:hint="eastAsia"/>
          <w:color w:val="000000"/>
          <w:sz w:val="18"/>
          <w:szCs w:val="18"/>
          <w:u w:color="000000"/>
          <w:bdr w:val="nil"/>
          <w:lang w:val="zh-TW"/>
        </w:rPr>
        <w:t>攻击</w:t>
      </w:r>
      <w:r w:rsidRPr="002A36BA">
        <w:rPr>
          <w:rFonts w:ascii="Times New Roman" w:eastAsia="宋体" w:hAnsi="Times New Roman" w:cs="Times New Roman"/>
          <w:color w:val="000000"/>
          <w:sz w:val="18"/>
          <w:szCs w:val="18"/>
          <w:u w:color="000000"/>
          <w:bdr w:val="nil"/>
          <w:lang w:val="zh-TW"/>
        </w:rPr>
        <w:t>问题，</w:t>
      </w:r>
      <w:r w:rsidRPr="002A36BA">
        <w:rPr>
          <w:rFonts w:ascii="Times New Roman" w:eastAsia="宋体" w:hAnsi="Times New Roman" w:cs="Times New Roman" w:hint="eastAsia"/>
          <w:color w:val="000000"/>
          <w:sz w:val="18"/>
          <w:szCs w:val="18"/>
          <w:u w:color="000000"/>
          <w:bdr w:val="nil"/>
          <w:lang w:val="zh-TW"/>
        </w:rPr>
        <w:t>一方面</w:t>
      </w:r>
      <w:r w:rsidRPr="002A36BA">
        <w:rPr>
          <w:rFonts w:ascii="Times New Roman" w:eastAsia="宋体" w:hAnsi="Times New Roman" w:cs="Times New Roman"/>
          <w:color w:val="000000"/>
          <w:sz w:val="18"/>
          <w:szCs w:val="18"/>
          <w:u w:color="000000"/>
          <w:bdr w:val="nil"/>
          <w:lang w:val="zh-TW"/>
        </w:rPr>
        <w:t>，本方法</w:t>
      </w:r>
      <w:r w:rsidRPr="002A36BA">
        <w:rPr>
          <w:rFonts w:ascii="Times New Roman" w:eastAsia="宋体" w:hAnsi="Times New Roman" w:cs="Times New Roman" w:hint="eastAsia"/>
          <w:color w:val="000000"/>
          <w:sz w:val="18"/>
          <w:szCs w:val="18"/>
          <w:u w:color="000000"/>
          <w:bdr w:val="nil"/>
          <w:lang w:val="zh-TW"/>
        </w:rPr>
        <w:t>针</w:t>
      </w:r>
      <w:ins w:id="7" w:author="wang" w:date="2017-12-25T11:40:00Z">
        <w:r w:rsidRPr="002A36BA">
          <w:rPr>
            <w:rFonts w:ascii="Times New Roman" w:eastAsia="宋体" w:hAnsi="Times New Roman" w:cs="Times New Roman" w:hint="eastAsia"/>
            <w:color w:val="000000"/>
            <w:sz w:val="18"/>
            <w:szCs w:val="18"/>
            <w:u w:color="000000"/>
            <w:bdr w:val="nil"/>
            <w:lang w:val="zh-TW" w:eastAsia="zh-TW"/>
          </w:rPr>
          <w:t>对每个预测失败的间接分支进行</w:t>
        </w:r>
      </w:ins>
      <w:r w:rsidRPr="002A36BA">
        <w:rPr>
          <w:rFonts w:ascii="Times New Roman" w:eastAsia="宋体" w:hAnsi="Times New Roman" w:cs="Times New Roman" w:hint="eastAsia"/>
          <w:color w:val="000000"/>
          <w:sz w:val="18"/>
          <w:szCs w:val="18"/>
          <w:u w:color="000000"/>
          <w:bdr w:val="nil"/>
          <w:lang w:val="zh-TW" w:eastAsia="zh-TW"/>
        </w:rPr>
        <w:t>配件</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gadget</w:t>
      </w:r>
      <w:r w:rsidRPr="002A36BA">
        <w:rPr>
          <w:rFonts w:ascii="Times New Roman" w:eastAsia="宋体" w:hAnsi="Times New Roman" w:cs="Times New Roman" w:hint="eastAsia"/>
          <w:color w:val="000000"/>
          <w:sz w:val="18"/>
          <w:szCs w:val="18"/>
          <w:u w:color="000000"/>
          <w:bdr w:val="nil"/>
          <w:lang w:val="zh-TW"/>
        </w:rPr>
        <w:t>）</w:t>
      </w:r>
      <w:ins w:id="8" w:author="wang" w:date="2017-12-25T11:40:00Z">
        <w:r w:rsidRPr="002A36BA">
          <w:rPr>
            <w:rFonts w:ascii="Times New Roman" w:eastAsia="宋体" w:hAnsi="Times New Roman" w:cs="Times New Roman" w:hint="eastAsia"/>
            <w:color w:val="000000"/>
            <w:sz w:val="18"/>
            <w:szCs w:val="18"/>
            <w:u w:color="000000"/>
            <w:bdr w:val="nil"/>
            <w:lang w:val="zh-TW" w:eastAsia="zh-TW"/>
          </w:rPr>
          <w:t>检测</w:t>
        </w:r>
      </w:ins>
      <w:r w:rsidRPr="002A36BA">
        <w:rPr>
          <w:rFonts w:ascii="Times New Roman" w:eastAsia="宋体" w:hAnsi="Times New Roman" w:cs="Times New Roman" w:hint="eastAsia"/>
          <w:color w:val="000000"/>
          <w:sz w:val="18"/>
          <w:szCs w:val="18"/>
          <w:u w:color="000000"/>
          <w:bdr w:val="nil"/>
          <w:lang w:val="zh-TW"/>
        </w:rPr>
        <w:t>，该检测使用的是上一分支信息，不会被覆盖；另一方面，</w:t>
      </w:r>
      <w:r w:rsidRPr="002A36BA">
        <w:rPr>
          <w:rFonts w:ascii="Times New Roman" w:eastAsia="宋体" w:hAnsi="Times New Roman" w:cs="Times New Roman" w:hint="eastAsia"/>
          <w:color w:val="000000"/>
          <w:sz w:val="18"/>
          <w:szCs w:val="18"/>
          <w:u w:color="000000"/>
          <w:bdr w:val="nil"/>
          <w:lang w:val="zh-TW" w:eastAsia="zh-TW"/>
        </w:rPr>
        <w:t>针对配件链</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rPr>
        <w:t>gadget chain</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检测</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本</w:t>
      </w:r>
      <w:r w:rsidRPr="002A36BA">
        <w:rPr>
          <w:rFonts w:ascii="Times New Roman" w:eastAsia="宋体" w:hAnsi="Times New Roman" w:cs="Times New Roman" w:hint="eastAsia"/>
          <w:color w:val="000000"/>
          <w:sz w:val="18"/>
          <w:szCs w:val="18"/>
          <w:u w:color="000000"/>
          <w:bdr w:val="nil"/>
          <w:lang w:val="zh-TW"/>
        </w:rPr>
        <w:t>方法</w:t>
      </w:r>
      <w:r w:rsidRPr="002A36BA">
        <w:rPr>
          <w:rFonts w:ascii="Times New Roman" w:eastAsia="宋体" w:hAnsi="Times New Roman" w:cs="Times New Roman" w:hint="eastAsia"/>
          <w:color w:val="000000"/>
          <w:sz w:val="18"/>
          <w:szCs w:val="18"/>
          <w:u w:color="000000"/>
          <w:bdr w:val="nil"/>
          <w:lang w:val="zh-TW" w:eastAsia="zh-TW"/>
        </w:rPr>
        <w:t>会识别长空</w:t>
      </w:r>
      <w:r w:rsidRPr="002A36BA">
        <w:rPr>
          <w:rFonts w:ascii="Times New Roman" w:eastAsia="宋体" w:hAnsi="Times New Roman" w:cs="Times New Roman" w:hint="eastAsia"/>
          <w:color w:val="000000"/>
          <w:sz w:val="18"/>
          <w:szCs w:val="18"/>
          <w:u w:color="000000"/>
          <w:bdr w:val="nil"/>
          <w:lang w:eastAsia="zh-TW"/>
        </w:rPr>
        <w:t>配件</w:t>
      </w:r>
      <w:r w:rsidRPr="002A36BA">
        <w:rPr>
          <w:rFonts w:ascii="Times New Roman" w:eastAsia="宋体" w:hAnsi="Times New Roman" w:cs="Times New Roman" w:hint="eastAsia"/>
          <w:color w:val="000000"/>
          <w:sz w:val="18"/>
          <w:szCs w:val="18"/>
          <w:u w:color="000000"/>
          <w:bdr w:val="nil"/>
          <w:lang w:val="zh-TW" w:eastAsia="zh-TW"/>
        </w:rPr>
        <w:t>（</w:t>
      </w:r>
      <w:r w:rsidRPr="002A36BA">
        <w:rPr>
          <w:rFonts w:ascii="Times New Roman" w:eastAsia="宋体" w:hAnsi="Times New Roman" w:cs="Times New Roman" w:hint="eastAsia"/>
          <w:color w:val="000000"/>
          <w:sz w:val="18"/>
          <w:szCs w:val="18"/>
          <w:u w:color="000000"/>
          <w:bdr w:val="nil"/>
          <w:lang w:val="zh-TW" w:eastAsia="zh-TW"/>
        </w:rPr>
        <w:t>long</w:t>
      </w:r>
      <w:r w:rsidRPr="002A36BA">
        <w:rPr>
          <w:rFonts w:ascii="Times New Roman" w:eastAsia="宋体" w:hAnsi="Times New Roman" w:cs="Times New Roman" w:hint="eastAsia"/>
          <w:color w:val="000000"/>
          <w:sz w:val="18"/>
          <w:szCs w:val="18"/>
          <w:u w:color="000000"/>
          <w:bdr w:val="nil"/>
          <w:lang w:val="zh-TW"/>
        </w:rPr>
        <w:t xml:space="preserve"> </w:t>
      </w:r>
      <w:r w:rsidRPr="002A36BA">
        <w:rPr>
          <w:rFonts w:ascii="Times New Roman" w:eastAsia="Times New Roman" w:hAnsi="Times New Roman" w:cs="Times New Roman"/>
          <w:color w:val="000000"/>
          <w:sz w:val="18"/>
          <w:szCs w:val="18"/>
          <w:u w:color="000000"/>
          <w:bdr w:val="nil"/>
        </w:rPr>
        <w:t>NOP</w:t>
      </w:r>
      <w:r w:rsidRPr="002A36BA">
        <w:rPr>
          <w:rFonts w:ascii="Times New Roman" w:eastAsia="宋体" w:hAnsi="Times New Roman" w:cs="Times New Roman" w:hint="eastAsia"/>
          <w:color w:val="000000"/>
          <w:sz w:val="18"/>
          <w:szCs w:val="18"/>
          <w:u w:color="000000"/>
          <w:bdr w:val="nil"/>
        </w:rPr>
        <w:t xml:space="preserve"> gadget</w:t>
      </w:r>
      <w:r w:rsidRPr="002A36BA">
        <w:rPr>
          <w:rFonts w:ascii="Times New Roman" w:eastAsia="宋体" w:hAnsi="Times New Roman" w:cs="Times New Roman" w:hint="eastAsia"/>
          <w:color w:val="000000"/>
          <w:sz w:val="18"/>
          <w:szCs w:val="18"/>
          <w:u w:color="000000"/>
          <w:bdr w:val="nil"/>
          <w:lang w:val="zh-TW" w:eastAsia="zh-TW"/>
        </w:rPr>
        <w:t>）</w:t>
      </w:r>
      <w:r w:rsidRPr="002A36BA">
        <w:rPr>
          <w:rFonts w:ascii="Times New Roman" w:eastAsia="宋体" w:hAnsi="Times New Roman" w:cs="Times New Roman" w:hint="eastAsia"/>
          <w:color w:val="000000"/>
          <w:sz w:val="18"/>
          <w:szCs w:val="18"/>
          <w:u w:color="000000"/>
          <w:bdr w:val="nil"/>
          <w:lang w:val="zh-TW"/>
        </w:rPr>
        <w:t xml:space="preserve"> </w:t>
      </w:r>
      <w:r w:rsidRPr="002A36BA">
        <w:rPr>
          <w:rFonts w:ascii="Times New Roman" w:eastAsia="宋体" w:hAnsi="Times New Roman" w:cs="Times New Roman" w:hint="eastAsia"/>
          <w:color w:val="000000"/>
          <w:sz w:val="18"/>
          <w:szCs w:val="18"/>
          <w:u w:color="000000"/>
          <w:bdr w:val="nil"/>
          <w:lang w:val="zh-TW" w:eastAsia="zh-TW"/>
        </w:rPr>
        <w:t>，避免了长空配件</w:t>
      </w:r>
      <w:r w:rsidRPr="002A36BA">
        <w:rPr>
          <w:rFonts w:ascii="Times New Roman" w:eastAsia="宋体" w:hAnsi="Times New Roman" w:cs="Times New Roman" w:hint="eastAsia"/>
          <w:color w:val="000000"/>
          <w:sz w:val="18"/>
          <w:szCs w:val="18"/>
          <w:u w:color="000000"/>
          <w:bdr w:val="nil"/>
          <w:lang w:eastAsia="zh-TW"/>
        </w:rPr>
        <w:t>引起配件链检测中断</w:t>
      </w:r>
      <w:r w:rsidRPr="002A36BA">
        <w:rPr>
          <w:rFonts w:ascii="Times New Roman" w:eastAsia="宋体" w:hAnsi="Times New Roman" w:cs="Times New Roman" w:hint="eastAsia"/>
          <w:color w:val="000000"/>
          <w:sz w:val="18"/>
          <w:szCs w:val="18"/>
          <w:u w:color="000000"/>
          <w:bdr w:val="nil"/>
        </w:rPr>
        <w:t>，</w:t>
      </w:r>
      <w:r w:rsidRPr="002A36BA">
        <w:rPr>
          <w:rFonts w:ascii="Times New Roman" w:eastAsia="宋体" w:hAnsi="Times New Roman" w:cs="Times New Roman" w:hint="eastAsia"/>
          <w:color w:val="000000"/>
          <w:sz w:val="18"/>
          <w:szCs w:val="18"/>
          <w:u w:color="000000"/>
          <w:bdr w:val="nil"/>
          <w:lang w:val="zh-TW" w:eastAsia="zh-TW"/>
        </w:rPr>
        <w:t>覆盖</w:t>
      </w:r>
      <w:r w:rsidRPr="002A36BA">
        <w:rPr>
          <w:rFonts w:ascii="Times New Roman" w:eastAsia="宋体" w:hAnsi="Times New Roman" w:cs="Times New Roman" w:hint="eastAsia"/>
          <w:color w:val="000000"/>
          <w:sz w:val="18"/>
          <w:szCs w:val="18"/>
          <w:u w:color="000000"/>
          <w:bdr w:val="nil"/>
          <w:lang w:val="zh-TW"/>
        </w:rPr>
        <w:t>配件链历史信息</w:t>
      </w:r>
      <w:r w:rsidRPr="002A36BA">
        <w:rPr>
          <w:rFonts w:ascii="Times New Roman" w:eastAsia="宋体" w:hAnsi="Times New Roman" w:cs="Times New Roman" w:hint="eastAsia"/>
          <w:color w:val="000000"/>
          <w:sz w:val="18"/>
          <w:szCs w:val="18"/>
          <w:u w:color="000000"/>
          <w:bdr w:val="nil"/>
          <w:lang w:val="zh-TW" w:eastAsia="zh-TW"/>
        </w:rPr>
        <w:t>。</w:t>
      </w:r>
    </w:p>
    <w:p w14:paraId="5654C89A" w14:textId="77777777" w:rsidR="002A36BA" w:rsidRPr="002A36BA" w:rsidRDefault="002A36BA" w:rsidP="002A36BA">
      <w:pPr>
        <w:pBdr>
          <w:top w:val="nil"/>
          <w:left w:val="nil"/>
          <w:bottom w:val="nil"/>
          <w:right w:val="nil"/>
          <w:between w:val="nil"/>
          <w:bar w:val="nil"/>
        </w:pBdr>
        <w:ind w:firstLine="372"/>
        <w:rPr>
          <w:rFonts w:ascii="宋体" w:eastAsia="宋体" w:hAnsi="宋体" w:cs="宋体"/>
          <w:color w:val="000000"/>
          <w:sz w:val="18"/>
          <w:szCs w:val="18"/>
          <w:u w:color="000000"/>
          <w:bdr w:val="nil"/>
          <w:lang w:val="zh-TW" w:eastAsia="zh-TW"/>
        </w:rPr>
      </w:pPr>
      <w:r w:rsidRPr="002A36BA">
        <w:rPr>
          <w:rFonts w:ascii="Times New Roman" w:eastAsia="PMingLiU" w:hAnsi="Times New Roman" w:cs="Times New Roman"/>
          <w:color w:val="000000"/>
          <w:sz w:val="18"/>
          <w:szCs w:val="18"/>
          <w:u w:color="000000"/>
          <w:bdr w:val="nil"/>
          <w:lang w:val="zh-TW" w:eastAsia="zh-TW"/>
        </w:rPr>
        <w:t>4</w:t>
      </w:r>
      <w:r w:rsidRPr="002A36BA">
        <w:rPr>
          <w:rFonts w:ascii="Times New Roman" w:eastAsia="宋体" w:hAnsi="Times New Roman" w:cs="Times New Roman" w:hint="eastAsia"/>
          <w:color w:val="000000"/>
          <w:sz w:val="18"/>
          <w:szCs w:val="18"/>
          <w:u w:color="000000"/>
          <w:bdr w:val="nil"/>
          <w:lang w:val="zh-TW"/>
        </w:rPr>
        <w:t>）</w:t>
      </w:r>
      <w:r w:rsidRPr="002A36BA">
        <w:rPr>
          <w:rFonts w:ascii="Times New Roman" w:eastAsia="宋体" w:hAnsi="Times New Roman" w:cs="Times New Roman" w:hint="eastAsia"/>
          <w:color w:val="000000"/>
          <w:sz w:val="18"/>
          <w:szCs w:val="18"/>
          <w:u w:color="000000"/>
          <w:bdr w:val="nil"/>
          <w:lang w:val="zh-TW" w:eastAsia="zh-TW"/>
        </w:rPr>
        <w:t>引入系统调用参数检测方法，通过判断其与上一个</w:t>
      </w:r>
      <w:r w:rsidRPr="002A36BA">
        <w:rPr>
          <w:rFonts w:ascii="Times New Roman" w:eastAsia="宋体" w:hAnsi="Times New Roman" w:cs="Times New Roman" w:hint="eastAsia"/>
          <w:color w:val="000000"/>
          <w:sz w:val="18"/>
          <w:szCs w:val="18"/>
          <w:u w:color="000000"/>
          <w:bdr w:val="nil"/>
        </w:rPr>
        <w:t>配件</w:t>
      </w:r>
      <w:r w:rsidRPr="002A36BA">
        <w:rPr>
          <w:rFonts w:ascii="Times New Roman" w:eastAsia="宋体" w:hAnsi="Times New Roman" w:cs="Times New Roman" w:hint="eastAsia"/>
          <w:color w:val="000000"/>
          <w:sz w:val="18"/>
          <w:szCs w:val="18"/>
          <w:u w:color="000000"/>
          <w:bdr w:val="nil"/>
          <w:lang w:val="zh-TW" w:eastAsia="zh-TW"/>
        </w:rPr>
        <w:t>对应的系统架构值之间的相似性来检测攻击，能够识别</w:t>
      </w:r>
      <w:r w:rsidRPr="002A36BA">
        <w:rPr>
          <w:rFonts w:ascii="Times New Roman" w:eastAsia="宋体" w:hAnsi="Times New Roman" w:cs="Times New Roman" w:hint="eastAsia"/>
          <w:color w:val="000000"/>
          <w:sz w:val="18"/>
          <w:szCs w:val="18"/>
          <w:u w:color="000000"/>
          <w:bdr w:val="nil"/>
          <w:lang w:val="zh-TW"/>
        </w:rPr>
        <w:t>已有</w:t>
      </w:r>
      <w:r w:rsidRPr="002A36BA">
        <w:rPr>
          <w:rFonts w:ascii="Times New Roman" w:eastAsia="Times New Roman" w:hAnsi="Times New Roman" w:cs="Times New Roman"/>
          <w:color w:val="000000"/>
          <w:sz w:val="18"/>
          <w:szCs w:val="18"/>
          <w:u w:color="000000"/>
          <w:bdr w:val="nil"/>
        </w:rPr>
        <w:t>CFI</w:t>
      </w:r>
      <w:r w:rsidRPr="002A36BA">
        <w:rPr>
          <w:rFonts w:ascii="Times New Roman" w:eastAsia="宋体" w:hAnsi="Times New Roman" w:cs="Times New Roman" w:hint="eastAsia"/>
          <w:color w:val="000000"/>
          <w:sz w:val="18"/>
          <w:szCs w:val="18"/>
          <w:u w:color="000000"/>
          <w:bdr w:val="nil"/>
          <w:lang w:val="zh-TW" w:eastAsia="zh-TW"/>
        </w:rPr>
        <w:t>检测方法覆盖不到的短</w:t>
      </w:r>
      <w:r w:rsidRPr="002A36BA">
        <w:rPr>
          <w:rFonts w:ascii="Times New Roman" w:eastAsia="宋体" w:hAnsi="Times New Roman" w:cs="Times New Roman" w:hint="eastAsia"/>
          <w:color w:val="000000"/>
          <w:sz w:val="18"/>
          <w:szCs w:val="18"/>
          <w:u w:color="000000"/>
          <w:bdr w:val="nil"/>
          <w:lang w:val="zh-TW"/>
        </w:rPr>
        <w:t>配件</w:t>
      </w:r>
      <w:r w:rsidRPr="002A36BA">
        <w:rPr>
          <w:rFonts w:ascii="Times New Roman" w:eastAsia="宋体" w:hAnsi="Times New Roman" w:cs="Times New Roman" w:hint="eastAsia"/>
          <w:color w:val="000000"/>
          <w:sz w:val="18"/>
          <w:szCs w:val="18"/>
          <w:u w:color="000000"/>
          <w:bdr w:val="nil"/>
          <w:lang w:val="zh-TW" w:eastAsia="zh-TW"/>
        </w:rPr>
        <w:t>链的</w:t>
      </w:r>
      <w:r w:rsidRPr="002A36BA">
        <w:rPr>
          <w:rFonts w:ascii="Times New Roman" w:eastAsia="Times New Roman" w:hAnsi="Times New Roman" w:cs="Times New Roman"/>
          <w:color w:val="000000"/>
          <w:sz w:val="18"/>
          <w:szCs w:val="18"/>
          <w:u w:color="000000"/>
          <w:bdr w:val="nil"/>
        </w:rPr>
        <w:t>ROP</w:t>
      </w:r>
      <w:r w:rsidRPr="002A36BA">
        <w:rPr>
          <w:rFonts w:ascii="Times New Roman" w:eastAsia="宋体" w:hAnsi="Times New Roman" w:cs="Times New Roman" w:hint="eastAsia"/>
          <w:color w:val="000000"/>
          <w:sz w:val="18"/>
          <w:szCs w:val="18"/>
          <w:u w:color="000000"/>
          <w:bdr w:val="nil"/>
          <w:lang w:val="zh-TW" w:eastAsia="zh-TW"/>
        </w:rPr>
        <w:t>攻击。</w:t>
      </w:r>
    </w:p>
    <w:p w14:paraId="0DA0AB98" w14:textId="77777777" w:rsidR="002A36BA" w:rsidRPr="002A36BA" w:rsidRDefault="002A36BA" w:rsidP="002A36BA">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p>
    <w:p w14:paraId="67E38C0E" w14:textId="77777777" w:rsidR="002A36BA" w:rsidRPr="002A36BA" w:rsidRDefault="002A36BA" w:rsidP="002A36BA">
      <w:pPr>
        <w:pBdr>
          <w:top w:val="nil"/>
          <w:left w:val="nil"/>
          <w:bottom w:val="nil"/>
          <w:right w:val="nil"/>
          <w:between w:val="nil"/>
          <w:bar w:val="nil"/>
        </w:pBdr>
        <w:tabs>
          <w:tab w:val="left" w:pos="357"/>
        </w:tabs>
        <w:ind w:left="372"/>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val="zh-TW" w:eastAsia="zh-TW"/>
        </w:rPr>
        <w:t>本文后续章节组织方式如下：</w:t>
      </w:r>
    </w:p>
    <w:p w14:paraId="1F80EAE0" w14:textId="77777777"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首先，</w:t>
      </w:r>
      <w:commentRangeStart w:id="9"/>
      <w:r w:rsidRPr="002A36BA">
        <w:rPr>
          <w:rFonts w:ascii="Times New Roman" w:eastAsia="宋体" w:hAnsi="Times New Roman" w:cs="Times New Roman" w:hint="eastAsia"/>
          <w:color w:val="000000"/>
          <w:sz w:val="18"/>
          <w:szCs w:val="18"/>
          <w:u w:color="000000"/>
          <w:bdr w:val="nil"/>
          <w:lang w:eastAsia="zh-TW"/>
        </w:rPr>
        <w:t>介绍和本文方法</w:t>
      </w:r>
      <w:r w:rsidRPr="002A36BA">
        <w:rPr>
          <w:rFonts w:ascii="Times New Roman" w:eastAsia="宋体" w:hAnsi="Times New Roman" w:cs="Times New Roman" w:hint="eastAsia"/>
          <w:color w:val="000000"/>
          <w:sz w:val="18"/>
          <w:szCs w:val="18"/>
          <w:u w:color="000000"/>
          <w:bdr w:val="nil"/>
        </w:rPr>
        <w:t>的研究</w:t>
      </w:r>
      <w:r w:rsidRPr="002A36BA">
        <w:rPr>
          <w:rFonts w:ascii="Times New Roman" w:eastAsia="宋体" w:hAnsi="Times New Roman" w:cs="Times New Roman"/>
          <w:color w:val="000000"/>
          <w:sz w:val="18"/>
          <w:szCs w:val="18"/>
          <w:u w:color="000000"/>
          <w:bdr w:val="nil"/>
        </w:rPr>
        <w:t>背景</w:t>
      </w:r>
      <w:r w:rsidRPr="002A36BA">
        <w:rPr>
          <w:rFonts w:ascii="Times New Roman" w:eastAsia="宋体" w:hAnsi="Times New Roman" w:cs="Times New Roman" w:hint="eastAsia"/>
          <w:color w:val="000000"/>
          <w:sz w:val="18"/>
          <w:szCs w:val="18"/>
          <w:u w:color="000000"/>
          <w:bdr w:val="nil"/>
          <w:lang w:eastAsia="zh-TW"/>
        </w:rPr>
        <w:t>。</w:t>
      </w:r>
      <w:commentRangeEnd w:id="9"/>
      <w:r w:rsidRPr="002A36BA">
        <w:rPr>
          <w:rFonts w:ascii="Times New Roman" w:eastAsia="Times New Roman" w:hAnsi="Times New Roman" w:cs="Times New Roman"/>
          <w:color w:val="000000"/>
          <w:sz w:val="18"/>
          <w:szCs w:val="18"/>
          <w:u w:color="000000"/>
          <w:bdr w:val="nil"/>
        </w:rPr>
        <w:commentReference w:id="9"/>
      </w:r>
    </w:p>
    <w:p w14:paraId="2FBF5B88" w14:textId="77777777"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然后，对本文提出的</w:t>
      </w:r>
      <w:r w:rsidRPr="002A36BA">
        <w:rPr>
          <w:rFonts w:ascii="Times New Roman" w:eastAsia="Times New Roman" w:hAnsi="Times New Roman" w:cs="Times New Roman"/>
          <w:color w:val="000000"/>
          <w:sz w:val="18"/>
          <w:szCs w:val="18"/>
          <w:u w:color="000000"/>
          <w:bdr w:val="nil"/>
        </w:rPr>
        <w:t>PerfCFI</w:t>
      </w:r>
      <w:r w:rsidRPr="002A36BA">
        <w:rPr>
          <w:rFonts w:ascii="Times New Roman" w:eastAsia="宋体" w:hAnsi="Times New Roman" w:cs="Times New Roman" w:hint="eastAsia"/>
          <w:color w:val="000000"/>
          <w:sz w:val="18"/>
          <w:szCs w:val="18"/>
          <w:u w:color="000000"/>
          <w:bdr w:val="nil"/>
          <w:lang w:eastAsia="zh-TW"/>
        </w:rPr>
        <w:t>检测方法进行详细介绍；</w:t>
      </w:r>
    </w:p>
    <w:p w14:paraId="5B27472C" w14:textId="77777777"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其次，对</w:t>
      </w:r>
      <w:r w:rsidRPr="002A36BA">
        <w:rPr>
          <w:rFonts w:ascii="Times New Roman" w:eastAsia="宋体" w:hAnsi="Times New Roman" w:cs="Times New Roman" w:hint="eastAsia"/>
          <w:color w:val="000000"/>
          <w:sz w:val="18"/>
          <w:szCs w:val="18"/>
          <w:u w:color="000000"/>
          <w:bdr w:val="nil"/>
        </w:rPr>
        <w:t>PerfCFI</w:t>
      </w:r>
      <w:r w:rsidRPr="002A36BA">
        <w:rPr>
          <w:rFonts w:ascii="Times New Roman" w:eastAsia="宋体" w:hAnsi="Times New Roman" w:cs="Times New Roman" w:hint="eastAsia"/>
          <w:color w:val="000000"/>
          <w:sz w:val="18"/>
          <w:szCs w:val="18"/>
          <w:u w:color="000000"/>
          <w:bdr w:val="nil"/>
          <w:lang w:eastAsia="zh-TW"/>
        </w:rPr>
        <w:t>系统实现方式进行详细的描述；</w:t>
      </w:r>
    </w:p>
    <w:p w14:paraId="0CE249DD" w14:textId="77777777"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接着，对</w:t>
      </w:r>
      <w:r w:rsidRPr="002A36BA">
        <w:rPr>
          <w:rFonts w:ascii="Times New Roman" w:eastAsia="宋体" w:hAnsi="Times New Roman" w:cs="Times New Roman" w:hint="eastAsia"/>
          <w:color w:val="000000"/>
          <w:sz w:val="18"/>
          <w:szCs w:val="18"/>
          <w:u w:color="000000"/>
          <w:bdr w:val="nil"/>
        </w:rPr>
        <w:t>PerfCFI</w:t>
      </w:r>
      <w:r w:rsidRPr="002A36BA">
        <w:rPr>
          <w:rFonts w:ascii="Times New Roman" w:eastAsia="宋体" w:hAnsi="Times New Roman" w:cs="Times New Roman" w:hint="eastAsia"/>
          <w:color w:val="000000"/>
          <w:sz w:val="18"/>
          <w:szCs w:val="18"/>
          <w:u w:color="000000"/>
          <w:bdr w:val="nil"/>
        </w:rPr>
        <w:t>系统实现</w:t>
      </w:r>
      <w:r w:rsidRPr="002A36BA">
        <w:rPr>
          <w:rFonts w:ascii="Times New Roman" w:eastAsia="宋体" w:hAnsi="Times New Roman" w:cs="Times New Roman" w:hint="eastAsia"/>
          <w:color w:val="000000"/>
          <w:sz w:val="18"/>
          <w:szCs w:val="18"/>
          <w:u w:color="000000"/>
          <w:bdr w:val="nil"/>
          <w:lang w:eastAsia="zh-TW"/>
        </w:rPr>
        <w:t>进行性能及安全性评估；</w:t>
      </w:r>
    </w:p>
    <w:p w14:paraId="603865D2" w14:textId="77777777"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第五，针对相关研究进行阐述；</w:t>
      </w:r>
    </w:p>
    <w:p w14:paraId="6EA70E84" w14:textId="77777777" w:rsidR="002A36BA" w:rsidRPr="002A36BA" w:rsidRDefault="002A36BA" w:rsidP="002A36BA">
      <w:pPr>
        <w:widowControl/>
        <w:numPr>
          <w:ilvl w:val="0"/>
          <w:numId w:val="1"/>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2A36BA">
        <w:rPr>
          <w:rFonts w:ascii="Times New Roman" w:eastAsia="宋体" w:hAnsi="Times New Roman" w:cs="Times New Roman" w:hint="eastAsia"/>
          <w:color w:val="000000"/>
          <w:sz w:val="18"/>
          <w:szCs w:val="18"/>
          <w:u w:color="000000"/>
          <w:bdr w:val="nil"/>
          <w:lang w:eastAsia="zh-TW"/>
        </w:rPr>
        <w:t>最后，对本文进行总结与展望。</w:t>
      </w:r>
    </w:p>
    <w:p w14:paraId="19E4C701" w14:textId="77777777" w:rsidR="002A36BA" w:rsidRPr="002A36BA" w:rsidRDefault="002A36BA" w:rsidP="002A36BA">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p>
    <w:p w14:paraId="78B33E50" w14:textId="77777777" w:rsidR="00FC1201" w:rsidRDefault="00FC1201">
      <w:pPr>
        <w:rPr>
          <w:lang w:eastAsia="zh-TW"/>
        </w:rPr>
      </w:pPr>
      <w:bookmarkStart w:id="10" w:name="_GoBack"/>
      <w:bookmarkEnd w:id="10"/>
    </w:p>
    <w:sectPr w:rsidR="00FC12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wang" w:date="2017-12-25T11:12:00Z" w:initials="w">
    <w:p w14:paraId="465895C9" w14:textId="77777777" w:rsidR="002A36BA" w:rsidRDefault="002A36BA" w:rsidP="002A36BA">
      <w:pPr>
        <w:pStyle w:val="a6"/>
        <w:rPr>
          <w:lang w:eastAsia="zh-CN"/>
        </w:rPr>
      </w:pPr>
      <w:r w:rsidRPr="00764B95">
        <w:rPr>
          <w:rStyle w:val="a7"/>
          <w:highlight w:val="yellow"/>
        </w:rPr>
        <w:annotationRef/>
      </w:r>
      <w:r w:rsidRPr="00764B95">
        <w:rPr>
          <w:rFonts w:hint="eastAsia"/>
          <w:highlight w:val="yellow"/>
          <w:lang w:eastAsia="zh-CN"/>
        </w:rPr>
        <w:t>我</w:t>
      </w:r>
      <w:r w:rsidRPr="00764B95">
        <w:rPr>
          <w:highlight w:val="yellow"/>
          <w:lang w:eastAsia="zh-CN"/>
        </w:rPr>
        <w:t>觉得这个图里面都用</w:t>
      </w:r>
      <w:r w:rsidRPr="00764B95">
        <w:rPr>
          <w:rFonts w:hint="eastAsia"/>
          <w:highlight w:val="yellow"/>
          <w:lang w:eastAsia="zh-CN"/>
        </w:rPr>
        <w:t>中文吧</w:t>
      </w:r>
      <w:r w:rsidRPr="00764B95">
        <w:rPr>
          <w:highlight w:val="yellow"/>
          <w:lang w:eastAsia="zh-CN"/>
        </w:rPr>
        <w:t>。</w:t>
      </w:r>
    </w:p>
    <w:p w14:paraId="4F772CBD" w14:textId="77777777" w:rsidR="002A36BA" w:rsidRDefault="002A36BA" w:rsidP="002A36BA">
      <w:pPr>
        <w:pStyle w:val="a6"/>
        <w:rPr>
          <w:lang w:eastAsia="zh-CN"/>
        </w:rPr>
      </w:pPr>
      <w:r w:rsidRPr="001D0ED9">
        <w:rPr>
          <w:rFonts w:hint="eastAsia"/>
          <w:highlight w:val="yellow"/>
          <w:lang w:eastAsia="zh-CN"/>
        </w:rPr>
        <w:t>而且</w:t>
      </w:r>
      <w:r w:rsidRPr="001D0ED9">
        <w:rPr>
          <w:highlight w:val="yellow"/>
          <w:lang w:eastAsia="zh-CN"/>
        </w:rPr>
        <w:t>这个图在我这里显示的，字体都重叠了。例如</w:t>
      </w:r>
      <w:r w:rsidRPr="001D0ED9">
        <w:rPr>
          <w:rFonts w:hint="eastAsia"/>
          <w:highlight w:val="yellow"/>
          <w:lang w:eastAsia="zh-CN"/>
        </w:rPr>
        <w:t xml:space="preserve"> </w:t>
      </w:r>
      <w:r w:rsidRPr="001D0ED9">
        <w:rPr>
          <w:rFonts w:hint="eastAsia"/>
          <w:highlight w:val="yellow"/>
          <w:lang w:eastAsia="zh-CN"/>
        </w:rPr>
        <w:t>受保护</w:t>
      </w:r>
      <w:r w:rsidRPr="001D0ED9">
        <w:rPr>
          <w:highlight w:val="yellow"/>
          <w:lang w:eastAsia="zh-CN"/>
        </w:rPr>
        <w:t>**</w:t>
      </w:r>
      <w:r w:rsidRPr="00062646">
        <w:rPr>
          <w:highlight w:val="yellow"/>
          <w:lang w:eastAsia="zh-CN"/>
        </w:rPr>
        <w:t>*</w:t>
      </w:r>
      <w:r w:rsidRPr="00062646">
        <w:rPr>
          <w:rFonts w:hint="eastAsia"/>
          <w:highlight w:val="yellow"/>
          <w:lang w:eastAsia="zh-CN"/>
        </w:rPr>
        <w:t>，不知道</w:t>
      </w:r>
      <w:r w:rsidRPr="00062646">
        <w:rPr>
          <w:highlight w:val="yellow"/>
          <w:lang w:eastAsia="zh-CN"/>
        </w:rPr>
        <w:t>是啥</w:t>
      </w:r>
    </w:p>
  </w:comment>
  <w:comment w:id="5" w:author="作者" w:date="2017-12-25T20:10:00Z" w:initials="">
    <w:p w14:paraId="29FC3E01" w14:textId="77777777" w:rsidR="002A36BA" w:rsidRDefault="002A36BA" w:rsidP="002A36BA">
      <w:pPr>
        <w:pStyle w:val="a5"/>
      </w:pPr>
    </w:p>
    <w:p w14:paraId="4CE3830E" w14:textId="77777777" w:rsidR="002A36BA" w:rsidRPr="002A36BA" w:rsidRDefault="002A36BA" w:rsidP="002A36BA">
      <w:pPr>
        <w:pStyle w:val="a5"/>
        <w:rPr>
          <w:rFonts w:ascii="Arial Unicode MS" w:eastAsia="宋体" w:hAnsi="Arial Unicode MS" w:cs="Arial Unicode MS"/>
          <w:highlight w:val="yellow"/>
        </w:rPr>
      </w:pPr>
      <w:r w:rsidRPr="004A00E2">
        <w:rPr>
          <w:rFonts w:ascii="Arial Unicode MS" w:hAnsi="Arial Unicode MS" w:cs="Arial Unicode MS" w:hint="eastAsia"/>
          <w:highlight w:val="yellow"/>
        </w:rPr>
        <w:t>还是给出英文全称</w:t>
      </w:r>
      <w:r w:rsidRPr="004A00E2">
        <w:rPr>
          <w:rFonts w:eastAsia="Arial Unicode MS" w:hAnsi="Arial Unicode MS" w:cs="Arial Unicode MS"/>
          <w:highlight w:val="yellow"/>
        </w:rPr>
        <w:t>,</w:t>
      </w:r>
      <w:r w:rsidRPr="004A00E2">
        <w:rPr>
          <w:rFonts w:ascii="Arial Unicode MS" w:hAnsi="Arial Unicode MS" w:cs="Arial Unicode MS" w:hint="eastAsia"/>
          <w:highlight w:val="yellow"/>
        </w:rPr>
        <w:t>再给缩写。</w:t>
      </w:r>
    </w:p>
    <w:p w14:paraId="4F278FFE" w14:textId="77777777" w:rsidR="002A36BA" w:rsidRPr="002A36BA" w:rsidRDefault="002A36BA" w:rsidP="002A36BA">
      <w:pPr>
        <w:pStyle w:val="a5"/>
        <w:rPr>
          <w:rFonts w:eastAsia="宋体"/>
        </w:rPr>
      </w:pPr>
      <w:r w:rsidRPr="002A36BA">
        <w:rPr>
          <w:rFonts w:ascii="Arial Unicode MS" w:eastAsia="宋体" w:hAnsi="Arial Unicode MS" w:cs="Arial Unicode MS"/>
          <w:highlight w:val="yellow"/>
        </w:rPr>
        <w:t>J</w:t>
      </w:r>
      <w:r w:rsidRPr="002A36BA">
        <w:rPr>
          <w:rFonts w:ascii="Arial Unicode MS" w:eastAsia="宋体" w:hAnsi="Arial Unicode MS" w:cs="Arial Unicode MS" w:hint="eastAsia"/>
          <w:highlight w:val="yellow"/>
        </w:rPr>
        <w:t>unjie</w:t>
      </w:r>
      <w:r w:rsidRPr="002A36BA">
        <w:rPr>
          <w:rFonts w:ascii="Arial Unicode MS" w:eastAsia="宋体" w:hAnsi="Arial Unicode MS" w:cs="Arial Unicode MS"/>
          <w:highlight w:val="yellow"/>
        </w:rPr>
        <w:t>：</w:t>
      </w:r>
      <w:r w:rsidRPr="002A36BA">
        <w:rPr>
          <w:rFonts w:ascii="Arial Unicode MS" w:eastAsia="宋体" w:hAnsi="Arial Unicode MS" w:cs="Arial Unicode MS" w:hint="eastAsia"/>
          <w:highlight w:val="yellow"/>
        </w:rPr>
        <w:t>这里</w:t>
      </w:r>
      <w:r w:rsidRPr="002A36BA">
        <w:rPr>
          <w:rFonts w:ascii="Arial Unicode MS" w:eastAsia="宋体" w:hAnsi="Arial Unicode MS" w:cs="Arial Unicode MS"/>
          <w:highlight w:val="yellow"/>
        </w:rPr>
        <w:t>我不清楚</w:t>
      </w:r>
      <w:r w:rsidRPr="002A36BA">
        <w:rPr>
          <w:rFonts w:ascii="Arial Unicode MS" w:eastAsia="宋体" w:hAnsi="Arial Unicode MS" w:cs="Arial Unicode MS" w:hint="eastAsia"/>
          <w:highlight w:val="yellow"/>
        </w:rPr>
        <w:t>怎么</w:t>
      </w:r>
      <w:r w:rsidRPr="002A36BA">
        <w:rPr>
          <w:rFonts w:ascii="Arial Unicode MS" w:eastAsia="宋体" w:hAnsi="Arial Unicode MS" w:cs="Arial Unicode MS"/>
          <w:highlight w:val="yellow"/>
        </w:rPr>
        <w:t>修改</w:t>
      </w:r>
    </w:p>
  </w:comment>
  <w:comment w:id="6" w:author="作者" w:date="2017-12-25T20:09:00Z" w:initials="">
    <w:p w14:paraId="3BCBF04B" w14:textId="77777777" w:rsidR="002A36BA" w:rsidRPr="002A36BA" w:rsidRDefault="002A36BA" w:rsidP="002A36BA">
      <w:pPr>
        <w:pStyle w:val="a5"/>
        <w:rPr>
          <w:rFonts w:eastAsia="宋体"/>
        </w:rPr>
      </w:pPr>
    </w:p>
    <w:p w14:paraId="19CE521A" w14:textId="77777777" w:rsidR="002A36BA" w:rsidRPr="002A36BA" w:rsidRDefault="002A36BA" w:rsidP="002A36BA">
      <w:pPr>
        <w:pStyle w:val="a5"/>
        <w:rPr>
          <w:rFonts w:ascii="Arial Unicode MS" w:eastAsia="宋体" w:hAnsi="Arial Unicode MS" w:cs="Arial Unicode MS"/>
          <w:highlight w:val="yellow"/>
        </w:rPr>
      </w:pPr>
      <w:r w:rsidRPr="0077224F">
        <w:rPr>
          <w:rFonts w:ascii="Arial Unicode MS" w:hAnsi="Arial Unicode MS" w:cs="Arial Unicode MS" w:hint="eastAsia"/>
          <w:highlight w:val="yellow"/>
        </w:rPr>
        <w:t>为啥预测正确的分支不用进行检测？</w:t>
      </w:r>
    </w:p>
    <w:p w14:paraId="1B3075A8" w14:textId="77777777" w:rsidR="002A36BA" w:rsidRPr="002A36BA" w:rsidRDefault="002A36BA" w:rsidP="002A36BA">
      <w:pPr>
        <w:pStyle w:val="a5"/>
        <w:rPr>
          <w:rFonts w:ascii="Arial Unicode MS" w:eastAsia="宋体" w:hAnsi="Arial Unicode MS" w:cs="Arial Unicode MS"/>
          <w:highlight w:val="yellow"/>
        </w:rPr>
      </w:pPr>
      <w:r w:rsidRPr="002A36BA">
        <w:rPr>
          <w:rFonts w:ascii="Arial Unicode MS" w:eastAsia="宋体" w:hAnsi="Arial Unicode MS" w:cs="Arial Unicode MS" w:hint="eastAsia"/>
          <w:highlight w:val="yellow"/>
        </w:rPr>
        <w:t>这里我不知道</w:t>
      </w:r>
      <w:r w:rsidRPr="002A36BA">
        <w:rPr>
          <w:rFonts w:ascii="Arial Unicode MS" w:eastAsia="宋体" w:hAnsi="Arial Unicode MS" w:cs="Arial Unicode MS"/>
          <w:highlight w:val="yellow"/>
        </w:rPr>
        <w:t>怎么回答。</w:t>
      </w:r>
    </w:p>
    <w:p w14:paraId="2D1E6914" w14:textId="77777777" w:rsidR="002A36BA" w:rsidRPr="002A36BA" w:rsidRDefault="002A36BA" w:rsidP="002A36BA">
      <w:pPr>
        <w:pStyle w:val="a5"/>
        <w:rPr>
          <w:rFonts w:eastAsia="宋体"/>
        </w:rPr>
      </w:pPr>
      <w:r w:rsidRPr="002A36BA">
        <w:rPr>
          <w:rFonts w:ascii="Arial Unicode MS" w:eastAsia="宋体" w:hAnsi="Arial Unicode MS" w:cs="Arial Unicode MS" w:hint="eastAsia"/>
          <w:highlight w:val="yellow"/>
        </w:rPr>
        <w:t>我</w:t>
      </w:r>
      <w:r w:rsidRPr="002A36BA">
        <w:rPr>
          <w:rFonts w:ascii="Arial Unicode MS" w:eastAsia="宋体" w:hAnsi="Arial Unicode MS" w:cs="Arial Unicode MS"/>
          <w:highlight w:val="yellow"/>
        </w:rPr>
        <w:t>感觉</w:t>
      </w:r>
      <w:r w:rsidRPr="002A36BA">
        <w:rPr>
          <w:rFonts w:ascii="Arial Unicode MS" w:eastAsia="宋体" w:hAnsi="Arial Unicode MS" w:cs="Arial Unicode MS" w:hint="eastAsia"/>
          <w:highlight w:val="yellow"/>
        </w:rPr>
        <w:t>好像</w:t>
      </w:r>
      <w:r w:rsidRPr="002A36BA">
        <w:rPr>
          <w:rFonts w:ascii="Arial Unicode MS" w:eastAsia="宋体" w:hAnsi="Arial Unicode MS" w:cs="Arial Unicode MS"/>
          <w:highlight w:val="yellow"/>
        </w:rPr>
        <w:t>不用这么细的解释把。</w:t>
      </w:r>
    </w:p>
  </w:comment>
  <w:comment w:id="9" w:author="作者" w:date="2017-12-25T20:13:00Z" w:initials="">
    <w:p w14:paraId="02B1DCD7" w14:textId="77777777" w:rsidR="002A36BA" w:rsidRDefault="002A36BA" w:rsidP="002A36BA">
      <w:pPr>
        <w:pStyle w:val="a5"/>
      </w:pPr>
      <w:r>
        <w:rPr>
          <w:rFonts w:ascii="Arial Unicode MS" w:hAnsi="Arial Unicode MS" w:cs="Arial Unicode MS" w:hint="eastAsia"/>
        </w:rPr>
        <w:t>第一部分没有看到</w:t>
      </w:r>
      <w:r>
        <w:rPr>
          <w:rFonts w:ascii="Arial Unicode MS" w:eastAsia="Arial Unicode MS" w:cs="Arial Unicode MS"/>
        </w:rPr>
        <w:t>“</w:t>
      </w:r>
      <w:r>
        <w:rPr>
          <w:rFonts w:ascii="Arial Unicode MS" w:hAnsi="Arial Unicode MS" w:cs="Arial Unicode MS" w:hint="eastAsia"/>
        </w:rPr>
        <w:t>相关的研究</w:t>
      </w:r>
      <w:r>
        <w:rPr>
          <w:rFonts w:ascii="Arial Unicode MS" w:eastAsia="Arial Unicode MS" w:cs="Arial Unicode MS"/>
        </w:rPr>
        <w:t>”</w:t>
      </w:r>
      <w:r>
        <w:rPr>
          <w:rFonts w:ascii="Arial Unicode MS" w:hAnsi="Arial Unicode MS" w:cs="Arial Unicode MS" w:hint="eastAsia"/>
        </w:rPr>
        <w:t>，主要是术语，一般学术论文很少看到有</w:t>
      </w:r>
      <w:r>
        <w:rPr>
          <w:rFonts w:ascii="Arial Unicode MS" w:eastAsia="Arial Unicode MS" w:cs="Arial Unicode MS"/>
        </w:rPr>
        <w:t>“</w:t>
      </w:r>
      <w:r>
        <w:rPr>
          <w:rFonts w:ascii="Arial Unicode MS" w:hAnsi="Arial Unicode MS" w:cs="Arial Unicode MS" w:hint="eastAsia"/>
        </w:rPr>
        <w:t>术语</w:t>
      </w:r>
      <w:r>
        <w:rPr>
          <w:rFonts w:ascii="Arial Unicode MS" w:eastAsia="Arial Unicode MS" w:cs="Arial Unicode MS"/>
        </w:rPr>
        <w:t>”</w:t>
      </w:r>
      <w:r>
        <w:rPr>
          <w:rFonts w:ascii="Arial Unicode MS" w:hAnsi="Arial Unicode MS" w:cs="Arial Unicode MS" w:hint="eastAsia"/>
        </w:rPr>
        <w:t>解释的。研究背景部分，可以把</w:t>
      </w:r>
      <w:r>
        <w:rPr>
          <w:rFonts w:eastAsia="Arial Unicode MS" w:hAnsi="Arial Unicode MS" w:cs="Arial Unicode MS"/>
        </w:rPr>
        <w:t>ROP</w:t>
      </w:r>
      <w:r>
        <w:rPr>
          <w:rFonts w:ascii="Arial Unicode MS" w:hAnsi="Arial Unicode MS" w:cs="Arial Unicode MS" w:hint="eastAsia"/>
        </w:rPr>
        <w:t>、</w:t>
      </w:r>
      <w:r>
        <w:rPr>
          <w:rFonts w:eastAsia="Arial Unicode MS" w:hAnsi="Arial Unicode MS" w:cs="Arial Unicode MS"/>
        </w:rPr>
        <w:t>CFI</w:t>
      </w:r>
      <w:r>
        <w:rPr>
          <w:rFonts w:ascii="Arial Unicode MS" w:hAnsi="Arial Unicode MS" w:cs="Arial Unicode MS" w:hint="eastAsia"/>
        </w:rPr>
        <w:t>等基本研究背景讲清楚，可以看看软件学报论文大家一般怎么写的就清楚了。</w:t>
      </w:r>
      <w:r>
        <w:rPr>
          <w:rFonts w:ascii="Arial Unicode MS" w:hAnsi="Arial Unicode MS" w:cs="Arial Unicode MS" w:hint="eastAsia"/>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772CBD" w15:done="0"/>
  <w15:commentEx w15:paraId="4F278FFE" w15:done="0"/>
  <w15:commentEx w15:paraId="2D1E6914" w15:done="0"/>
  <w15:commentEx w15:paraId="02B1DC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4188B" w14:textId="77777777" w:rsidR="008B607B" w:rsidRDefault="008B607B" w:rsidP="002A36BA">
      <w:r>
        <w:separator/>
      </w:r>
    </w:p>
  </w:endnote>
  <w:endnote w:type="continuationSeparator" w:id="0">
    <w:p w14:paraId="35D3B137" w14:textId="77777777" w:rsidR="008B607B" w:rsidRDefault="008B607B" w:rsidP="002A3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2D9C1" w14:textId="77777777" w:rsidR="008B607B" w:rsidRDefault="008B607B" w:rsidP="002A36BA">
      <w:r>
        <w:separator/>
      </w:r>
    </w:p>
  </w:footnote>
  <w:footnote w:type="continuationSeparator" w:id="0">
    <w:p w14:paraId="0903ED9C" w14:textId="77777777" w:rsidR="008B607B" w:rsidRDefault="008B607B" w:rsidP="002A36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F146A"/>
    <w:multiLevelType w:val="multilevel"/>
    <w:tmpl w:val="A6827BE4"/>
    <w:styleLink w:val="List0"/>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w15:presenceInfo w15:providerId="None" w15:userId="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8C6"/>
    <w:rsid w:val="002A36BA"/>
    <w:rsid w:val="008B607B"/>
    <w:rsid w:val="00A158C6"/>
    <w:rsid w:val="00FC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58F3B"/>
  <w15:chartTrackingRefBased/>
  <w15:docId w15:val="{576AAD75-F7A5-49E1-8584-34D925CF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36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36BA"/>
    <w:rPr>
      <w:sz w:val="18"/>
      <w:szCs w:val="18"/>
    </w:rPr>
  </w:style>
  <w:style w:type="paragraph" w:styleId="a4">
    <w:name w:val="footer"/>
    <w:basedOn w:val="a"/>
    <w:link w:val="Char0"/>
    <w:uiPriority w:val="99"/>
    <w:unhideWhenUsed/>
    <w:rsid w:val="002A36BA"/>
    <w:pPr>
      <w:tabs>
        <w:tab w:val="center" w:pos="4153"/>
        <w:tab w:val="right" w:pos="8306"/>
      </w:tabs>
      <w:snapToGrid w:val="0"/>
      <w:jc w:val="left"/>
    </w:pPr>
    <w:rPr>
      <w:sz w:val="18"/>
      <w:szCs w:val="18"/>
    </w:rPr>
  </w:style>
  <w:style w:type="character" w:customStyle="1" w:styleId="Char0">
    <w:name w:val="页脚 Char"/>
    <w:basedOn w:val="a0"/>
    <w:link w:val="a4"/>
    <w:uiPriority w:val="99"/>
    <w:rsid w:val="002A36BA"/>
    <w:rPr>
      <w:sz w:val="18"/>
      <w:szCs w:val="18"/>
    </w:rPr>
  </w:style>
  <w:style w:type="paragraph" w:customStyle="1" w:styleId="a5">
    <w:name w:val="默认"/>
    <w:rsid w:val="002A36BA"/>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List0">
    <w:name w:val="List 0"/>
    <w:basedOn w:val="a2"/>
    <w:rsid w:val="002A36BA"/>
    <w:pPr>
      <w:numPr>
        <w:numId w:val="1"/>
      </w:numPr>
    </w:pPr>
  </w:style>
  <w:style w:type="paragraph" w:styleId="a6">
    <w:name w:val="annotation text"/>
    <w:basedOn w:val="a"/>
    <w:link w:val="Char1"/>
    <w:uiPriority w:val="99"/>
    <w:semiHidden/>
    <w:unhideWhenUsed/>
    <w:rsid w:val="002A36BA"/>
    <w:pPr>
      <w:widowControl/>
      <w:pBdr>
        <w:top w:val="nil"/>
        <w:left w:val="nil"/>
        <w:bottom w:val="nil"/>
        <w:right w:val="nil"/>
        <w:between w:val="nil"/>
        <w:bar w:val="nil"/>
      </w:pBdr>
      <w:jc w:val="left"/>
    </w:pPr>
    <w:rPr>
      <w:rFonts w:ascii="Times New Roman" w:hAnsi="Times New Roman" w:cs="Times New Roman"/>
      <w:kern w:val="0"/>
      <w:sz w:val="24"/>
      <w:szCs w:val="24"/>
      <w:bdr w:val="nil"/>
      <w:lang w:eastAsia="en-US"/>
    </w:rPr>
  </w:style>
  <w:style w:type="character" w:customStyle="1" w:styleId="Char1">
    <w:name w:val="批注文字 Char"/>
    <w:basedOn w:val="a0"/>
    <w:link w:val="a6"/>
    <w:uiPriority w:val="99"/>
    <w:semiHidden/>
    <w:rsid w:val="002A36BA"/>
    <w:rPr>
      <w:rFonts w:ascii="Times New Roman" w:hAnsi="Times New Roman" w:cs="Times New Roman"/>
      <w:kern w:val="0"/>
      <w:sz w:val="24"/>
      <w:szCs w:val="24"/>
      <w:bdr w:val="nil"/>
      <w:lang w:eastAsia="en-US"/>
    </w:rPr>
  </w:style>
  <w:style w:type="character" w:styleId="a7">
    <w:name w:val="annotation reference"/>
    <w:basedOn w:val="a0"/>
    <w:uiPriority w:val="99"/>
    <w:semiHidden/>
    <w:unhideWhenUsed/>
    <w:rsid w:val="002A36BA"/>
    <w:rPr>
      <w:sz w:val="21"/>
      <w:szCs w:val="21"/>
    </w:rPr>
  </w:style>
  <w:style w:type="paragraph" w:styleId="a8">
    <w:name w:val="Balloon Text"/>
    <w:basedOn w:val="a"/>
    <w:link w:val="Char2"/>
    <w:uiPriority w:val="99"/>
    <w:semiHidden/>
    <w:unhideWhenUsed/>
    <w:rsid w:val="002A36BA"/>
    <w:rPr>
      <w:sz w:val="18"/>
      <w:szCs w:val="18"/>
    </w:rPr>
  </w:style>
  <w:style w:type="character" w:customStyle="1" w:styleId="Char2">
    <w:name w:val="批注框文本 Char"/>
    <w:basedOn w:val="a0"/>
    <w:link w:val="a8"/>
    <w:uiPriority w:val="99"/>
    <w:semiHidden/>
    <w:rsid w:val="002A36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cp:revision>
  <dcterms:created xsi:type="dcterms:W3CDTF">2017-12-27T15:53:00Z</dcterms:created>
  <dcterms:modified xsi:type="dcterms:W3CDTF">2017-12-27T15:53:00Z</dcterms:modified>
</cp:coreProperties>
</file>
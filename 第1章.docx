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AC264" w14:textId="03452DD7" w:rsidR="00D82EB2" w:rsidRPr="00600BFE" w:rsidRDefault="00D82EB2" w:rsidP="00600BFE">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D82EB2">
        <w:rPr>
          <w:rFonts w:ascii="Arial Unicode MS" w:eastAsia="黑体" w:hAnsi="Arial Unicode MS" w:cs="Arial Unicode MS"/>
          <w:color w:val="000000"/>
          <w:kern w:val="0"/>
          <w:szCs w:val="21"/>
          <w:u w:color="000000"/>
          <w:bdr w:val="nil"/>
          <w:lang w:eastAsia="zh-TW"/>
        </w:rPr>
        <w:t>研究背景</w:t>
      </w:r>
    </w:p>
    <w:p w14:paraId="747329D7" w14:textId="1DE130AD" w:rsidR="00600BFE" w:rsidRDefault="00600BFE" w:rsidP="00600BFE">
      <w:pPr>
        <w:pStyle w:val="A9"/>
        <w:ind w:firstLine="360"/>
        <w:rPr>
          <w:rFonts w:eastAsia="PMingLiU"/>
          <w:lang w:val="zh-TW" w:eastAsia="zh-TW"/>
        </w:rPr>
      </w:pPr>
      <w:proofErr w:type="spellStart"/>
      <w:r>
        <w:rPr>
          <w:lang w:eastAsia="zh-TW"/>
        </w:rPr>
        <w:t>面向返回编程</w:t>
      </w:r>
      <w:proofErr w:type="spellEnd"/>
      <w:r>
        <w:rPr>
          <w:rFonts w:eastAsia="宋体" w:hint="eastAsia"/>
          <w:lang w:val="zh-TW" w:eastAsia="zh-TW"/>
        </w:rPr>
        <w:t>（</w:t>
      </w:r>
      <w:r>
        <w:rPr>
          <w:lang w:eastAsia="zh-TW"/>
        </w:rPr>
        <w:t>Return-Oriented Programming</w:t>
      </w:r>
      <w:r>
        <w:rPr>
          <w:rFonts w:asciiTheme="minorEastAsia" w:eastAsiaTheme="minorEastAsia" w:hAnsiTheme="minorEastAsia" w:hint="eastAsia"/>
        </w:rPr>
        <w:t>，</w:t>
      </w:r>
      <w:r>
        <w:rPr>
          <w:rFonts w:eastAsia="宋体" w:hint="eastAsia"/>
          <w:lang w:val="zh-TW" w:eastAsia="zh-TW"/>
        </w:rPr>
        <w:t>简称</w:t>
      </w:r>
      <w:r>
        <w:rPr>
          <w:lang w:eastAsia="zh-TW"/>
        </w:rPr>
        <w:t>ROP</w:t>
      </w:r>
      <w:r w:rsidDel="003F63C9">
        <w:rPr>
          <w:lang w:eastAsia="zh-TW"/>
        </w:rPr>
        <w:t xml:space="preserve"> </w:t>
      </w:r>
      <w:r>
        <w:rPr>
          <w:rFonts w:eastAsia="宋体" w:hint="eastAsia"/>
          <w:lang w:val="zh-TW" w:eastAsia="zh-TW"/>
        </w:rPr>
        <w:t>）</w:t>
      </w:r>
      <w:r w:rsidR="00D70628">
        <w:rPr>
          <w:rFonts w:eastAsia="宋体" w:hint="eastAsia"/>
          <w:lang w:val="zh-TW" w:eastAsia="zh-TW"/>
        </w:rPr>
        <w:t>是一种代码复用攻击技术</w:t>
      </w:r>
      <w:r>
        <w:rPr>
          <w:rFonts w:eastAsia="宋体" w:hint="eastAsia"/>
          <w:lang w:val="zh-TW" w:eastAsia="zh-TW"/>
        </w:rPr>
        <w:t>。该攻击</w:t>
      </w:r>
      <w:r w:rsidR="00D70628">
        <w:rPr>
          <w:rFonts w:eastAsia="宋体" w:hint="eastAsia"/>
          <w:lang w:val="zh-TW" w:eastAsia="zh-TW"/>
        </w:rPr>
        <w:t>利用程序中原有的程序片段来达到攻击目的</w:t>
      </w:r>
      <w:r w:rsidR="00D70628">
        <w:rPr>
          <w:rFonts w:eastAsia="宋体" w:hint="eastAsia"/>
          <w:lang w:val="zh-TW"/>
        </w:rPr>
        <w:t>。</w:t>
      </w:r>
      <w:r w:rsidR="00D70628">
        <w:rPr>
          <w:rFonts w:eastAsia="宋体" w:hint="eastAsia"/>
          <w:lang w:val="zh-TW"/>
        </w:rPr>
        <w:t>ROP</w:t>
      </w:r>
      <w:r w:rsidR="00D70628">
        <w:rPr>
          <w:rFonts w:eastAsia="宋体" w:hint="eastAsia"/>
          <w:lang w:val="zh-TW"/>
        </w:rPr>
        <w:t>攻击</w:t>
      </w:r>
      <w:r>
        <w:rPr>
          <w:rFonts w:eastAsia="宋体" w:hint="eastAsia"/>
          <w:lang w:val="zh-TW" w:eastAsia="zh-TW"/>
        </w:rPr>
        <w:t>通常分为两个阶段</w:t>
      </w:r>
      <w:r>
        <w:rPr>
          <w:rFonts w:eastAsia="宋体" w:hint="eastAsia"/>
          <w:lang w:val="zh-TW" w:eastAsia="zh-TW"/>
        </w:rPr>
        <w:t>来完成</w:t>
      </w:r>
      <w:r>
        <w:rPr>
          <w:rFonts w:eastAsia="宋体" w:hint="eastAsia"/>
          <w:lang w:val="zh-TW"/>
        </w:rPr>
        <w:t>：</w:t>
      </w:r>
      <w:r>
        <w:rPr>
          <w:rFonts w:eastAsia="宋体" w:hint="eastAsia"/>
          <w:lang w:val="zh-TW"/>
        </w:rPr>
        <w:t>1</w:t>
      </w:r>
      <w:r>
        <w:rPr>
          <w:rFonts w:eastAsia="宋体" w:hint="eastAsia"/>
          <w:lang w:val="zh-TW"/>
        </w:rPr>
        <w:t>）</w:t>
      </w:r>
      <w:r>
        <w:rPr>
          <w:rFonts w:eastAsia="宋体" w:hint="eastAsia"/>
          <w:lang w:val="zh-TW" w:eastAsia="zh-TW"/>
        </w:rPr>
        <w:t>攻击者扫描已有的动态链接库和可执行文件，提取出可以利用</w:t>
      </w:r>
      <w:r>
        <w:rPr>
          <w:rFonts w:eastAsia="宋体" w:hint="eastAsia"/>
          <w:lang w:val="zh-TW" w:eastAsia="zh-TW"/>
        </w:rPr>
        <w:t>以</w:t>
      </w:r>
      <w:r>
        <w:rPr>
          <w:lang w:eastAsia="zh-TW"/>
        </w:rPr>
        <w:t>ret</w:t>
      </w:r>
      <w:r>
        <w:rPr>
          <w:rFonts w:eastAsia="宋体" w:hint="eastAsia"/>
          <w:lang w:val="zh-TW" w:eastAsia="zh-TW"/>
        </w:rPr>
        <w:t>指令</w:t>
      </w:r>
      <w:r>
        <w:rPr>
          <w:rFonts w:eastAsia="宋体" w:hint="eastAsia"/>
          <w:lang w:val="zh-TW"/>
        </w:rPr>
        <w:t>（后来扩展到其它间接分支指令）</w:t>
      </w:r>
      <w:r>
        <w:rPr>
          <w:rFonts w:eastAsia="宋体" w:hint="eastAsia"/>
          <w:lang w:val="zh-TW" w:eastAsia="zh-TW"/>
        </w:rPr>
        <w:t>结尾的指令片段（称为</w:t>
      </w:r>
      <w:r>
        <w:rPr>
          <w:lang w:eastAsia="zh-TW"/>
        </w:rPr>
        <w:t>gadget</w:t>
      </w:r>
      <w:r>
        <w:rPr>
          <w:rFonts w:eastAsia="宋体" w:hint="eastAsia"/>
          <w:lang w:val="zh-TW" w:eastAsia="zh-TW"/>
        </w:rPr>
        <w:t>）</w:t>
      </w:r>
      <w:r>
        <w:rPr>
          <w:rFonts w:eastAsia="宋体" w:hint="eastAsia"/>
          <w:lang w:val="zh-TW"/>
        </w:rPr>
        <w:t>；</w:t>
      </w:r>
      <w:r>
        <w:rPr>
          <w:rFonts w:eastAsia="宋体" w:hint="eastAsia"/>
          <w:lang w:val="zh-TW"/>
        </w:rPr>
        <w:t>2</w:t>
      </w:r>
      <w:r>
        <w:rPr>
          <w:rFonts w:eastAsia="宋体" w:hint="eastAsia"/>
          <w:lang w:val="zh-TW"/>
        </w:rPr>
        <w:t>）</w:t>
      </w:r>
      <w:r>
        <w:rPr>
          <w:rFonts w:eastAsia="宋体" w:hint="eastAsia"/>
        </w:rPr>
        <w:t>攻击者利用内存漏洞</w:t>
      </w:r>
      <w:r>
        <w:rPr>
          <w:rFonts w:eastAsia="宋体" w:hint="eastAsia"/>
        </w:rPr>
        <w:t>劫持</w:t>
      </w:r>
      <w:r>
        <w:rPr>
          <w:rFonts w:eastAsia="宋体" w:hint="eastAsia"/>
        </w:rPr>
        <w:t>程序控制流，将一系列这样的指令片段串联起来，</w:t>
      </w:r>
      <w:r>
        <w:rPr>
          <w:rFonts w:eastAsia="宋体" w:hint="eastAsia"/>
          <w:lang w:val="zh-TW"/>
        </w:rPr>
        <w:t>达到攻击</w:t>
      </w:r>
      <w:r>
        <w:rPr>
          <w:rFonts w:eastAsia="宋体" w:hint="eastAsia"/>
          <w:lang w:val="zh-TW" w:eastAsia="zh-TW"/>
        </w:rPr>
        <w:t>目的。</w:t>
      </w:r>
    </w:p>
    <w:p w14:paraId="756BFED8" w14:textId="0793FF60" w:rsidR="00D82EB2" w:rsidRDefault="00600BFE" w:rsidP="00D70628">
      <w:pPr>
        <w:pStyle w:val="A9"/>
        <w:ind w:firstLine="360"/>
        <w:rPr>
          <w:rFonts w:eastAsia="宋体" w:hint="eastAsia"/>
          <w:lang w:val="zh-TW"/>
        </w:rPr>
      </w:pPr>
      <w:r>
        <w:rPr>
          <w:rFonts w:eastAsia="宋体" w:hint="eastAsia"/>
          <w:lang w:val="zh-TW" w:eastAsia="zh-TW"/>
        </w:rPr>
        <w:t>控制流完整性保护（</w:t>
      </w:r>
      <w:r>
        <w:t>Control</w:t>
      </w:r>
      <w:r>
        <w:rPr>
          <w:rFonts w:eastAsiaTheme="minorEastAsia" w:hint="eastAsia"/>
        </w:rPr>
        <w:t xml:space="preserve"> </w:t>
      </w:r>
      <w:r>
        <w:t>Flow Integrity</w:t>
      </w:r>
      <w:r>
        <w:rPr>
          <w:rFonts w:asciiTheme="minorEastAsia" w:eastAsiaTheme="minorEastAsia" w:hAnsiTheme="minorEastAsia" w:hint="eastAsia"/>
        </w:rPr>
        <w:t>，</w:t>
      </w:r>
      <w:r>
        <w:rPr>
          <w:rFonts w:eastAsia="宋体" w:hint="eastAsia"/>
          <w:lang w:val="zh-TW" w:eastAsia="zh-TW"/>
        </w:rPr>
        <w:t>简称</w:t>
      </w:r>
      <w:r>
        <w:t>CFI</w:t>
      </w:r>
      <w:r w:rsidDel="003F63C9">
        <w:t xml:space="preserve"> </w:t>
      </w:r>
      <w:r>
        <w:rPr>
          <w:rFonts w:eastAsia="宋体" w:hint="eastAsia"/>
          <w:lang w:val="zh-TW" w:eastAsia="zh-TW"/>
        </w:rPr>
        <w:t>）</w:t>
      </w:r>
      <w:r>
        <w:rPr>
          <w:rFonts w:eastAsia="宋体" w:hint="eastAsia"/>
          <w:lang w:val="zh-TW" w:eastAsia="zh-TW"/>
        </w:rPr>
        <w:t>是一种</w:t>
      </w:r>
      <w:r>
        <w:rPr>
          <w:rFonts w:eastAsia="宋体" w:hint="eastAsia"/>
          <w:lang w:val="zh-TW" w:eastAsia="zh-TW"/>
        </w:rPr>
        <w:t>通过限制控制流转移的目标来检测</w:t>
      </w:r>
      <w:r>
        <w:rPr>
          <w:rFonts w:eastAsia="宋体" w:hint="eastAsia"/>
          <w:lang w:val="zh-TW" w:eastAsia="zh-TW"/>
        </w:rPr>
        <w:t>控制流劫持攻击的有效方法。</w:t>
      </w:r>
      <w:r w:rsidR="00D70628">
        <w:rPr>
          <w:rFonts w:eastAsia="宋体" w:hint="eastAsia"/>
          <w:lang w:val="zh-TW" w:eastAsia="zh-TW"/>
        </w:rPr>
        <w:t>包括</w:t>
      </w:r>
      <w:r w:rsidR="00D70628">
        <w:rPr>
          <w:rFonts w:eastAsia="宋体" w:hint="eastAsia"/>
          <w:lang w:val="zh-TW" w:eastAsia="zh-TW"/>
        </w:rPr>
        <w:t>ROP</w:t>
      </w:r>
      <w:r w:rsidR="00D70628">
        <w:rPr>
          <w:rFonts w:eastAsia="宋体" w:hint="eastAsia"/>
          <w:lang w:val="zh-TW" w:eastAsia="zh-TW"/>
        </w:rPr>
        <w:t>攻击在内</w:t>
      </w:r>
      <w:r w:rsidR="00D70628">
        <w:rPr>
          <w:rFonts w:eastAsia="宋体" w:hint="eastAsia"/>
          <w:lang w:val="zh-TW"/>
        </w:rPr>
        <w:t>，所有</w:t>
      </w:r>
      <w:r>
        <w:rPr>
          <w:rFonts w:eastAsia="宋体" w:hint="eastAsia"/>
          <w:lang w:val="zh-TW" w:eastAsia="zh-TW"/>
        </w:rPr>
        <w:t>控制</w:t>
      </w:r>
      <w:r w:rsidR="00D70628">
        <w:rPr>
          <w:rFonts w:eastAsia="宋体" w:hint="eastAsia"/>
          <w:lang w:val="zh-TW" w:eastAsia="zh-TW"/>
        </w:rPr>
        <w:t>流劫持攻击都需要将</w:t>
      </w:r>
      <w:r>
        <w:rPr>
          <w:rFonts w:eastAsia="宋体" w:hint="eastAsia"/>
          <w:lang w:val="zh-TW" w:eastAsia="zh-TW"/>
        </w:rPr>
        <w:t>程序的控制流重定向到非正常执行预期</w:t>
      </w:r>
      <w:r>
        <w:rPr>
          <w:rFonts w:eastAsia="宋体" w:hint="eastAsia"/>
          <w:lang w:val="zh-TW" w:eastAsia="zh-TW"/>
        </w:rPr>
        <w:t>的位置</w:t>
      </w:r>
      <w:r>
        <w:rPr>
          <w:rFonts w:eastAsia="宋体" w:hint="eastAsia"/>
          <w:lang w:val="zh-TW" w:eastAsia="zh-TW"/>
        </w:rPr>
        <w:t>以达到攻击目的</w:t>
      </w:r>
      <w:r>
        <w:rPr>
          <w:rFonts w:eastAsia="宋体" w:hint="eastAsia"/>
          <w:lang w:val="zh-TW" w:eastAsia="zh-TW"/>
        </w:rPr>
        <w:t>。</w:t>
      </w:r>
      <w:r>
        <w:t>CFI</w:t>
      </w:r>
      <w:r>
        <w:rPr>
          <w:rFonts w:eastAsia="宋体" w:hint="eastAsia"/>
          <w:lang w:val="zh-TW" w:eastAsia="zh-TW"/>
        </w:rPr>
        <w:t>方法通过运行时监控程序的执行、并将其状态与预先设定好的</w:t>
      </w:r>
      <w:r>
        <w:rPr>
          <w:rFonts w:eastAsia="宋体" w:hint="eastAsia"/>
          <w:lang w:val="zh-TW" w:eastAsia="zh-TW"/>
        </w:rPr>
        <w:t>控制流图</w:t>
      </w:r>
      <w:r>
        <w:rPr>
          <w:rFonts w:eastAsia="宋体" w:hint="eastAsia"/>
          <w:lang w:val="zh-TW"/>
        </w:rPr>
        <w:t>（</w:t>
      </w:r>
      <w:r>
        <w:rPr>
          <w:lang w:eastAsia="zh-TW"/>
        </w:rPr>
        <w:t>Control-Flow Graph</w:t>
      </w:r>
      <w:r>
        <w:rPr>
          <w:rFonts w:eastAsia="宋体" w:hint="eastAsia"/>
          <w:lang w:val="zh-TW"/>
        </w:rPr>
        <w:t>，简称</w:t>
      </w:r>
      <w:r>
        <w:t>CFG</w:t>
      </w:r>
      <w:r>
        <w:rPr>
          <w:rFonts w:asciiTheme="minorEastAsia" w:eastAsiaTheme="minorEastAsia" w:hAnsiTheme="minorEastAsia" w:hint="eastAsia"/>
        </w:rPr>
        <w:t>）</w:t>
      </w:r>
      <w:r>
        <w:rPr>
          <w:rFonts w:eastAsia="宋体" w:hint="eastAsia"/>
          <w:lang w:val="zh-TW" w:eastAsia="zh-TW"/>
        </w:rPr>
        <w:t>的路径对比来将程序的控制流限制到有效的执行轨迹中。如果检测到一种无效状态，就会发出警告，通常是终止程序的执行。</w:t>
      </w:r>
      <w:r w:rsidR="00D70628">
        <w:rPr>
          <w:rFonts w:ascii="宋体" w:eastAsia="宋体" w:hAnsi="宋体" w:cs="宋体" w:hint="eastAsia"/>
          <w:lang w:eastAsia="zh-TW"/>
        </w:rPr>
        <w:t>控制流图</w:t>
      </w:r>
      <w:r>
        <w:rPr>
          <w:rFonts w:eastAsia="宋体" w:hint="eastAsia"/>
          <w:lang w:val="zh-TW" w:eastAsia="zh-TW"/>
        </w:rPr>
        <w:t>通常通过源码分析、二进制分析或者执行剖析得到。</w:t>
      </w:r>
    </w:p>
    <w:p w14:paraId="53B8B06F" w14:textId="053AD084" w:rsidR="00D70628" w:rsidRDefault="00D70628" w:rsidP="00D70628">
      <w:pPr>
        <w:pStyle w:val="A9"/>
        <w:ind w:firstLine="360"/>
        <w:rPr>
          <w:rFonts w:eastAsia="宋体" w:hint="eastAsia"/>
          <w:lang w:val="zh-TW"/>
        </w:rPr>
      </w:pPr>
      <w:r>
        <w:rPr>
          <w:rFonts w:eastAsia="宋体" w:hint="eastAsia"/>
          <w:lang w:val="zh-TW"/>
        </w:rPr>
        <w:t>本文提出了一种基于特征的</w:t>
      </w:r>
      <w:proofErr w:type="gramStart"/>
      <w:r>
        <w:rPr>
          <w:rFonts w:eastAsia="宋体" w:hint="eastAsia"/>
          <w:lang w:val="zh-TW"/>
        </w:rPr>
        <w:t>的</w:t>
      </w:r>
      <w:proofErr w:type="gramEnd"/>
      <w:r>
        <w:rPr>
          <w:rFonts w:eastAsia="宋体" w:hint="eastAsia"/>
          <w:lang w:val="zh-TW"/>
        </w:rPr>
        <w:t>CFI</w:t>
      </w:r>
      <w:r>
        <w:rPr>
          <w:rFonts w:eastAsia="宋体" w:hint="eastAsia"/>
          <w:lang w:val="zh-TW"/>
        </w:rPr>
        <w:t>检测方法，需要利用如下硬件资源：</w:t>
      </w:r>
    </w:p>
    <w:p w14:paraId="320E3F92" w14:textId="5436C58C" w:rsidR="00474950" w:rsidRPr="00474950" w:rsidRDefault="00474950" w:rsidP="00474950">
      <w:pPr>
        <w:pStyle w:val="A9"/>
        <w:ind w:firstLine="360"/>
        <w:rPr>
          <w:rFonts w:eastAsia="宋体" w:hint="eastAsia"/>
          <w:lang w:val="zh-TW"/>
        </w:rPr>
      </w:pPr>
      <w:r w:rsidRPr="00474950">
        <w:rPr>
          <w:rFonts w:eastAsia="宋体"/>
          <w:lang w:val="zh-TW" w:eastAsia="zh-TW"/>
        </w:rPr>
        <w:t>分支处理单元</w:t>
      </w:r>
      <w:r>
        <w:rPr>
          <w:rFonts w:eastAsia="宋体" w:hint="eastAsia"/>
          <w:lang w:val="zh-TW" w:eastAsia="zh-TW"/>
        </w:rPr>
        <w:t>（</w:t>
      </w:r>
      <w:r w:rsidRPr="00474950">
        <w:rPr>
          <w:rFonts w:eastAsia="宋体"/>
          <w:lang w:val="zh-TW" w:eastAsia="zh-TW"/>
        </w:rPr>
        <w:t>Branch Processing Unit</w:t>
      </w:r>
      <w:r w:rsidRPr="00474950">
        <w:rPr>
          <w:rFonts w:eastAsia="宋体" w:hint="eastAsia"/>
          <w:lang w:val="zh-TW" w:eastAsia="zh-TW"/>
        </w:rPr>
        <w:t>，简称</w:t>
      </w:r>
      <w:r w:rsidRPr="00474950">
        <w:rPr>
          <w:rFonts w:eastAsia="宋体"/>
          <w:lang w:val="zh-TW" w:eastAsia="zh-TW"/>
        </w:rPr>
        <w:t>BPU</w:t>
      </w:r>
      <w:r>
        <w:rPr>
          <w:rFonts w:eastAsia="宋体" w:hint="eastAsia"/>
          <w:lang w:val="zh-TW" w:eastAsia="zh-TW"/>
        </w:rPr>
        <w:t>）：是现代处理器进行分支指令处理的单元。它主要用于记录分支历史信息，并根据历史信息对后续分支指令的目标地址及分支方向进行预测；</w:t>
      </w:r>
    </w:p>
    <w:p w14:paraId="6E25CADC" w14:textId="264CF0BD" w:rsidR="00600BFE" w:rsidRPr="00474950" w:rsidRDefault="00D70628" w:rsidP="00474950">
      <w:pPr>
        <w:pStyle w:val="A9"/>
        <w:ind w:firstLine="360"/>
        <w:rPr>
          <w:rFonts w:eastAsia="宋体" w:hint="eastAsia"/>
          <w:lang w:val="zh-TW"/>
        </w:rPr>
      </w:pPr>
      <w:r>
        <w:rPr>
          <w:rFonts w:eastAsia="宋体" w:hint="eastAsia"/>
          <w:lang w:val="zh-TW" w:eastAsia="zh-TW"/>
        </w:rPr>
        <w:t>性能监控单元</w:t>
      </w:r>
      <w:r w:rsidR="00600BFE">
        <w:rPr>
          <w:rFonts w:eastAsia="宋体" w:hint="eastAsia"/>
          <w:lang w:val="zh-TW" w:eastAsia="zh-TW"/>
        </w:rPr>
        <w:t>（</w:t>
      </w:r>
      <w:r w:rsidRPr="00474950">
        <w:rPr>
          <w:rFonts w:eastAsia="宋体"/>
          <w:lang w:val="zh-TW" w:eastAsia="zh-TW"/>
        </w:rPr>
        <w:t>Performance Monitor Unit</w:t>
      </w:r>
      <w:r w:rsidRPr="00474950">
        <w:rPr>
          <w:rFonts w:eastAsia="宋体" w:hint="eastAsia"/>
          <w:lang w:val="zh-TW" w:eastAsia="zh-TW"/>
        </w:rPr>
        <w:t>，</w:t>
      </w:r>
      <w:r w:rsidR="00600BFE">
        <w:rPr>
          <w:rFonts w:eastAsia="宋体" w:hint="eastAsia"/>
          <w:lang w:val="zh-TW" w:eastAsia="zh-TW"/>
        </w:rPr>
        <w:t>简称</w:t>
      </w:r>
      <w:r w:rsidR="00600BFE" w:rsidRPr="00474950">
        <w:rPr>
          <w:rFonts w:eastAsia="宋体"/>
          <w:lang w:val="zh-TW" w:eastAsia="zh-TW"/>
        </w:rPr>
        <w:t>PMU</w:t>
      </w:r>
      <w:r w:rsidR="00600BFE" w:rsidRPr="00474950" w:rsidDel="003F63C9">
        <w:rPr>
          <w:rFonts w:eastAsia="宋体"/>
          <w:lang w:val="zh-TW" w:eastAsia="zh-TW"/>
        </w:rPr>
        <w:t xml:space="preserve"> </w:t>
      </w:r>
      <w:r w:rsidR="00600BFE">
        <w:rPr>
          <w:rFonts w:eastAsia="宋体" w:hint="eastAsia"/>
          <w:lang w:val="zh-TW" w:eastAsia="zh-TW"/>
        </w:rPr>
        <w:t>）：是</w:t>
      </w:r>
      <w:r w:rsidR="00600BFE" w:rsidRPr="00474950">
        <w:rPr>
          <w:rFonts w:eastAsia="宋体" w:hint="eastAsia"/>
          <w:lang w:val="zh-TW" w:eastAsia="zh-TW"/>
        </w:rPr>
        <w:t>现代处理器引</w:t>
      </w:r>
      <w:r w:rsidR="00600BFE">
        <w:rPr>
          <w:rFonts w:eastAsia="宋体" w:hint="eastAsia"/>
          <w:lang w:val="zh-TW" w:eastAsia="zh-TW"/>
        </w:rPr>
        <w:t>入的用于记录处理器事件的功能单元。</w:t>
      </w:r>
      <w:r w:rsidR="00600BFE">
        <w:rPr>
          <w:rFonts w:eastAsia="宋体" w:hint="eastAsia"/>
          <w:lang w:val="zh-TW"/>
        </w:rPr>
        <w:t>现代</w:t>
      </w:r>
      <w:r w:rsidR="00600BFE">
        <w:rPr>
          <w:rFonts w:eastAsia="宋体" w:hint="eastAsia"/>
          <w:lang w:val="zh-TW"/>
        </w:rPr>
        <w:t>CPU</w:t>
      </w:r>
      <w:r w:rsidR="00600BFE">
        <w:rPr>
          <w:rFonts w:eastAsia="宋体" w:hint="eastAsia"/>
          <w:lang w:val="zh-TW"/>
        </w:rPr>
        <w:t>支持大量的</w:t>
      </w:r>
      <w:r w:rsidR="00600BFE" w:rsidRPr="00474950">
        <w:rPr>
          <w:rFonts w:eastAsia="宋体"/>
          <w:lang w:val="zh-TW"/>
        </w:rPr>
        <w:t>性能监控</w:t>
      </w:r>
      <w:r w:rsidR="00600BFE">
        <w:rPr>
          <w:rFonts w:eastAsia="宋体" w:hint="eastAsia"/>
          <w:lang w:val="zh-TW"/>
        </w:rPr>
        <w:t>事件，包含了处理器在运行过程中可能遇到的所有情形，例如指令计数、浮点运算指令计数、</w:t>
      </w:r>
      <w:r w:rsidR="00600BFE" w:rsidRPr="00474950">
        <w:rPr>
          <w:rFonts w:eastAsia="宋体"/>
          <w:lang w:val="zh-TW"/>
        </w:rPr>
        <w:t>L2</w:t>
      </w:r>
      <w:r w:rsidR="00600BFE">
        <w:rPr>
          <w:rFonts w:eastAsia="宋体" w:hint="eastAsia"/>
          <w:lang w:val="zh-TW"/>
        </w:rPr>
        <w:t>缓存未命中的时钟周期、分支预测失败事件等。</w:t>
      </w:r>
      <w:r w:rsidR="00474950">
        <w:rPr>
          <w:rFonts w:eastAsia="宋体" w:hint="eastAsia"/>
          <w:lang w:val="zh-TW"/>
        </w:rPr>
        <w:t>用户可以根据需要设置事件选择寄存器选取需要采样的事件类型。</w:t>
      </w:r>
      <w:r>
        <w:rPr>
          <w:rFonts w:eastAsia="宋体" w:hint="eastAsia"/>
          <w:lang w:val="zh-TW"/>
        </w:rPr>
        <w:t>在事件计数过程中，</w:t>
      </w:r>
      <w:r w:rsidR="00474950">
        <w:rPr>
          <w:rFonts w:eastAsia="宋体" w:hint="eastAsia"/>
          <w:lang w:val="zh-TW"/>
        </w:rPr>
        <w:t>计数器溢出</w:t>
      </w:r>
      <w:r>
        <w:rPr>
          <w:rFonts w:eastAsia="宋体" w:hint="eastAsia"/>
          <w:lang w:val="zh-TW"/>
        </w:rPr>
        <w:t>可以出发性能监控中断（</w:t>
      </w:r>
      <w:r w:rsidRPr="00474950">
        <w:rPr>
          <w:rFonts w:eastAsia="宋体"/>
          <w:lang w:val="zh-TW"/>
        </w:rPr>
        <w:t>Performance Monitor Interrupt</w:t>
      </w:r>
      <w:r w:rsidRPr="00474950">
        <w:rPr>
          <w:rFonts w:eastAsia="宋体" w:hint="eastAsia"/>
          <w:lang w:val="zh-TW"/>
        </w:rPr>
        <w:t>，</w:t>
      </w:r>
      <w:r w:rsidRPr="00474950">
        <w:rPr>
          <w:rFonts w:eastAsia="宋体"/>
          <w:lang w:val="zh-TW"/>
        </w:rPr>
        <w:t>简称</w:t>
      </w:r>
      <w:r w:rsidRPr="00474950">
        <w:rPr>
          <w:rFonts w:eastAsia="宋体"/>
          <w:lang w:val="zh-TW"/>
        </w:rPr>
        <w:t>PMI</w:t>
      </w:r>
      <w:r w:rsidRPr="00474950">
        <w:rPr>
          <w:rFonts w:eastAsia="宋体" w:hint="eastAsia"/>
          <w:lang w:val="zh-TW"/>
        </w:rPr>
        <w:t>）</w:t>
      </w:r>
      <w:r w:rsidR="00474950">
        <w:rPr>
          <w:rFonts w:eastAsia="宋体" w:hint="eastAsia"/>
          <w:lang w:val="zh-TW"/>
        </w:rPr>
        <w:t>，用户可以在</w:t>
      </w:r>
      <w:r w:rsidRPr="00474950">
        <w:rPr>
          <w:rFonts w:eastAsia="宋体" w:hint="eastAsia"/>
          <w:lang w:val="zh-TW"/>
        </w:rPr>
        <w:t>中断处理过程中进行相关事件处理；</w:t>
      </w:r>
    </w:p>
    <w:p w14:paraId="07980244" w14:textId="0B922CE1" w:rsidR="00FC1201" w:rsidRPr="00474950" w:rsidRDefault="00D70628" w:rsidP="00474950">
      <w:pPr>
        <w:pStyle w:val="A9"/>
        <w:ind w:firstLine="360"/>
        <w:rPr>
          <w:rFonts w:eastAsia="宋体"/>
          <w:lang w:val="zh-TW" w:eastAsia="zh-TW"/>
        </w:rPr>
      </w:pPr>
      <w:r>
        <w:rPr>
          <w:rFonts w:eastAsia="宋体" w:hint="eastAsia"/>
          <w:lang w:val="zh-TW" w:eastAsia="zh-TW"/>
        </w:rPr>
        <w:t>最近分支记录</w:t>
      </w:r>
      <w:r w:rsidR="00600BFE">
        <w:rPr>
          <w:rFonts w:eastAsia="宋体" w:hint="eastAsia"/>
          <w:lang w:val="zh-TW" w:eastAsia="zh-TW"/>
        </w:rPr>
        <w:t>（</w:t>
      </w:r>
      <w:r w:rsidR="00600BFE" w:rsidRPr="00474950">
        <w:rPr>
          <w:rFonts w:eastAsia="宋体"/>
          <w:lang w:val="zh-TW" w:eastAsia="zh-TW"/>
        </w:rPr>
        <w:t>Last Branch Record</w:t>
      </w:r>
      <w:r w:rsidR="00600BFE">
        <w:rPr>
          <w:rFonts w:eastAsia="宋体" w:hint="eastAsia"/>
          <w:lang w:val="zh-TW" w:eastAsia="zh-TW"/>
        </w:rPr>
        <w:t>，</w:t>
      </w:r>
      <w:r>
        <w:rPr>
          <w:rFonts w:eastAsia="宋体" w:hint="eastAsia"/>
          <w:lang w:val="zh-TW" w:eastAsia="zh-TW"/>
        </w:rPr>
        <w:t>简称</w:t>
      </w:r>
      <w:r w:rsidRPr="00474950">
        <w:rPr>
          <w:rFonts w:eastAsia="宋体"/>
          <w:lang w:val="zh-TW" w:eastAsia="zh-TW"/>
        </w:rPr>
        <w:t>LBR</w:t>
      </w:r>
      <w:r w:rsidR="00600BFE">
        <w:rPr>
          <w:rFonts w:eastAsia="宋体" w:hint="eastAsia"/>
          <w:lang w:val="zh-TW" w:eastAsia="zh-TW"/>
        </w:rPr>
        <w:t>）是</w:t>
      </w:r>
      <w:r w:rsidR="00474950">
        <w:rPr>
          <w:rFonts w:eastAsia="宋体"/>
          <w:lang w:val="zh-TW" w:eastAsia="zh-TW"/>
        </w:rPr>
        <w:t>X</w:t>
      </w:r>
      <w:r w:rsidR="00474950">
        <w:rPr>
          <w:rFonts w:eastAsia="宋体" w:hint="eastAsia"/>
          <w:lang w:val="zh-TW" w:eastAsia="zh-TW"/>
        </w:rPr>
        <w:t>86</w:t>
      </w:r>
      <w:r w:rsidR="00474950">
        <w:rPr>
          <w:rFonts w:eastAsia="宋体" w:hint="eastAsia"/>
          <w:lang w:val="zh-TW" w:eastAsia="zh-TW"/>
        </w:rPr>
        <w:t>架构</w:t>
      </w:r>
      <w:r w:rsidR="00600BFE">
        <w:rPr>
          <w:rFonts w:eastAsia="宋体" w:hint="eastAsia"/>
          <w:lang w:val="zh-TW" w:eastAsia="zh-TW"/>
        </w:rPr>
        <w:t>提供的一组用于记录和追踪程序最近的若干次跳转信息的循环寄存器组，</w:t>
      </w:r>
      <w:r w:rsidR="00474950">
        <w:rPr>
          <w:rFonts w:eastAsia="宋体" w:hint="eastAsia"/>
          <w:lang w:val="zh-TW" w:eastAsia="zh-TW"/>
        </w:rPr>
        <w:t>它们会记录</w:t>
      </w:r>
      <w:r w:rsidR="00474950">
        <w:rPr>
          <w:rFonts w:eastAsia="宋体" w:hint="eastAsia"/>
          <w:lang w:val="zh-TW" w:eastAsia="zh-TW"/>
        </w:rPr>
        <w:t>分支</w:t>
      </w:r>
      <w:r w:rsidR="00474950">
        <w:rPr>
          <w:rFonts w:eastAsia="宋体" w:hint="eastAsia"/>
          <w:lang w:val="zh-TW" w:eastAsia="zh-TW"/>
        </w:rPr>
        <w:t>指令</w:t>
      </w:r>
      <w:r w:rsidR="00474950">
        <w:rPr>
          <w:rFonts w:eastAsia="宋体" w:hint="eastAsia"/>
          <w:lang w:val="zh-TW" w:eastAsia="zh-TW"/>
        </w:rPr>
        <w:t>的源地址（</w:t>
      </w:r>
      <w:r w:rsidR="00474950">
        <w:rPr>
          <w:rFonts w:eastAsia="宋体" w:hint="eastAsia"/>
          <w:lang w:val="zh-TW" w:eastAsia="zh-TW"/>
        </w:rPr>
        <w:t>FROM_IP</w:t>
      </w:r>
      <w:r w:rsidR="00474950">
        <w:rPr>
          <w:rFonts w:eastAsia="宋体" w:hint="eastAsia"/>
          <w:lang w:val="zh-TW" w:eastAsia="zh-TW"/>
        </w:rPr>
        <w:t>）和目标地址</w:t>
      </w:r>
      <w:r w:rsidR="00474950">
        <w:rPr>
          <w:rFonts w:eastAsia="宋体" w:hint="eastAsia"/>
          <w:lang w:val="zh-TW" w:eastAsia="zh-TW"/>
        </w:rPr>
        <w:t>(TO_IP)</w:t>
      </w:r>
      <w:r w:rsidR="00474950">
        <w:rPr>
          <w:rFonts w:eastAsia="宋体" w:hint="eastAsia"/>
          <w:lang w:val="zh-TW" w:eastAsia="zh-TW"/>
        </w:rPr>
        <w:t>。</w:t>
      </w:r>
      <w:r w:rsidR="00600BFE">
        <w:rPr>
          <w:rFonts w:eastAsia="宋体" w:hint="eastAsia"/>
          <w:lang w:val="zh-TW" w:eastAsia="zh-TW"/>
        </w:rPr>
        <w:t>这些寄存器的数量与</w:t>
      </w:r>
      <w:r w:rsidR="00474950">
        <w:rPr>
          <w:rFonts w:eastAsia="宋体" w:hint="eastAsia"/>
          <w:lang w:val="zh-TW" w:eastAsia="zh-TW"/>
        </w:rPr>
        <w:t>处理器的微架构相关</w:t>
      </w:r>
      <w:r w:rsidR="00600BFE">
        <w:rPr>
          <w:rFonts w:eastAsia="宋体" w:hint="eastAsia"/>
          <w:lang w:val="zh-TW" w:eastAsia="zh-TW"/>
        </w:rPr>
        <w:t>。</w:t>
      </w:r>
      <w:r w:rsidR="00474950">
        <w:rPr>
          <w:rFonts w:eastAsia="宋体" w:hint="eastAsia"/>
          <w:lang w:val="zh-TW" w:eastAsia="zh-TW"/>
        </w:rPr>
        <w:t>另外，</w:t>
      </w:r>
      <w:r w:rsidR="00600BFE" w:rsidRPr="00474950">
        <w:rPr>
          <w:rFonts w:eastAsia="宋体"/>
          <w:lang w:val="zh-TW" w:eastAsia="zh-TW"/>
        </w:rPr>
        <w:t>LBR</w:t>
      </w:r>
      <w:r w:rsidR="00474950">
        <w:rPr>
          <w:rFonts w:eastAsia="宋体" w:hint="eastAsia"/>
          <w:lang w:val="zh-TW" w:eastAsia="zh-TW"/>
        </w:rPr>
        <w:t>寄存器具备过滤功能，能够选择性的滤掉一些不需采样的跳转指令</w:t>
      </w:r>
      <w:r w:rsidR="00600BFE">
        <w:rPr>
          <w:rFonts w:eastAsia="宋体" w:hint="eastAsia"/>
          <w:lang w:val="zh-TW" w:eastAsia="zh-TW"/>
        </w:rPr>
        <w:t>。</w:t>
      </w:r>
      <w:r w:rsidR="00D82EB2" w:rsidRPr="00474950">
        <w:rPr>
          <w:rFonts w:eastAsia="宋体"/>
          <w:lang w:val="zh-TW" w:eastAsia="zh-TW"/>
        </w:rPr>
        <w:tab/>
      </w:r>
      <w:bookmarkStart w:id="0" w:name="_GoBack"/>
      <w:bookmarkEnd w:id="0"/>
    </w:p>
    <w:sectPr w:rsidR="00FC1201" w:rsidRPr="00474950">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9F1A9" w15:done="0"/>
  <w15:commentEx w15:paraId="008B6FF5" w15:done="0"/>
  <w15:commentEx w15:paraId="0158A811" w15:done="0"/>
  <w15:commentEx w15:paraId="0EE85110" w15:done="0"/>
  <w15:commentEx w15:paraId="53A9E0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DCA7E" w14:textId="77777777" w:rsidR="00CF6FD4" w:rsidRDefault="00CF6FD4" w:rsidP="00D82EB2">
      <w:r>
        <w:separator/>
      </w:r>
    </w:p>
  </w:endnote>
  <w:endnote w:type="continuationSeparator" w:id="0">
    <w:p w14:paraId="31B50923" w14:textId="77777777" w:rsidR="00CF6FD4" w:rsidRDefault="00CF6FD4" w:rsidP="00D8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ADAD2" w14:textId="77777777" w:rsidR="00CF6FD4" w:rsidRDefault="00CF6FD4" w:rsidP="00D82EB2">
      <w:r>
        <w:separator/>
      </w:r>
    </w:p>
  </w:footnote>
  <w:footnote w:type="continuationSeparator" w:id="0">
    <w:p w14:paraId="6A416C05" w14:textId="77777777" w:rsidR="00CF6FD4" w:rsidRDefault="00CF6FD4" w:rsidP="00D82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D5"/>
    <w:rsid w:val="001B5CD5"/>
    <w:rsid w:val="00474950"/>
    <w:rsid w:val="00600BFE"/>
    <w:rsid w:val="00AC57F2"/>
    <w:rsid w:val="00CF6FD4"/>
    <w:rsid w:val="00D70628"/>
    <w:rsid w:val="00D82EB2"/>
    <w:rsid w:val="00DC665E"/>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EB2"/>
    <w:rPr>
      <w:sz w:val="18"/>
      <w:szCs w:val="18"/>
    </w:rPr>
  </w:style>
  <w:style w:type="paragraph" w:styleId="a4">
    <w:name w:val="footer"/>
    <w:basedOn w:val="a"/>
    <w:link w:val="Char0"/>
    <w:uiPriority w:val="99"/>
    <w:unhideWhenUsed/>
    <w:rsid w:val="00D82E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2EB2"/>
    <w:rPr>
      <w:sz w:val="18"/>
      <w:szCs w:val="18"/>
    </w:rPr>
  </w:style>
  <w:style w:type="paragraph" w:customStyle="1" w:styleId="a5">
    <w:name w:val="默认"/>
    <w:rsid w:val="00D82EB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D82EB2"/>
    <w:pPr>
      <w:numPr>
        <w:numId w:val="1"/>
      </w:numPr>
    </w:pPr>
  </w:style>
  <w:style w:type="paragraph" w:styleId="a6">
    <w:name w:val="Balloon Text"/>
    <w:basedOn w:val="a"/>
    <w:link w:val="Char1"/>
    <w:uiPriority w:val="99"/>
    <w:semiHidden/>
    <w:unhideWhenUsed/>
    <w:rsid w:val="00D82EB2"/>
    <w:rPr>
      <w:sz w:val="18"/>
      <w:szCs w:val="18"/>
    </w:rPr>
  </w:style>
  <w:style w:type="character" w:customStyle="1" w:styleId="Char1">
    <w:name w:val="批注框文本 Char"/>
    <w:basedOn w:val="a0"/>
    <w:link w:val="a6"/>
    <w:uiPriority w:val="99"/>
    <w:semiHidden/>
    <w:rsid w:val="00D82EB2"/>
    <w:rPr>
      <w:sz w:val="18"/>
      <w:szCs w:val="18"/>
    </w:rPr>
  </w:style>
  <w:style w:type="paragraph" w:styleId="a7">
    <w:name w:val="annotation text"/>
    <w:basedOn w:val="a"/>
    <w:link w:val="Char2"/>
    <w:uiPriority w:val="99"/>
    <w:semiHidden/>
    <w:unhideWhenUsed/>
    <w:pPr>
      <w:jc w:val="left"/>
    </w:pPr>
  </w:style>
  <w:style w:type="character" w:customStyle="1" w:styleId="Char2">
    <w:name w:val="批注文字 Char"/>
    <w:basedOn w:val="a0"/>
    <w:link w:val="a7"/>
    <w:uiPriority w:val="99"/>
    <w:semiHidden/>
  </w:style>
  <w:style w:type="character" w:styleId="a8">
    <w:name w:val="annotation reference"/>
    <w:basedOn w:val="a0"/>
    <w:uiPriority w:val="99"/>
    <w:semiHidden/>
    <w:unhideWhenUsed/>
    <w:rPr>
      <w:sz w:val="21"/>
      <w:szCs w:val="21"/>
    </w:rPr>
  </w:style>
  <w:style w:type="paragraph" w:customStyle="1" w:styleId="A9">
    <w:name w:val="正文 A"/>
    <w:rsid w:val="00600BFE"/>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EB2"/>
    <w:rPr>
      <w:sz w:val="18"/>
      <w:szCs w:val="18"/>
    </w:rPr>
  </w:style>
  <w:style w:type="paragraph" w:styleId="a4">
    <w:name w:val="footer"/>
    <w:basedOn w:val="a"/>
    <w:link w:val="Char0"/>
    <w:uiPriority w:val="99"/>
    <w:unhideWhenUsed/>
    <w:rsid w:val="00D82E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2EB2"/>
    <w:rPr>
      <w:sz w:val="18"/>
      <w:szCs w:val="18"/>
    </w:rPr>
  </w:style>
  <w:style w:type="paragraph" w:customStyle="1" w:styleId="a5">
    <w:name w:val="默认"/>
    <w:rsid w:val="00D82EB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D82EB2"/>
    <w:pPr>
      <w:numPr>
        <w:numId w:val="1"/>
      </w:numPr>
    </w:pPr>
  </w:style>
  <w:style w:type="paragraph" w:styleId="a6">
    <w:name w:val="Balloon Text"/>
    <w:basedOn w:val="a"/>
    <w:link w:val="Char1"/>
    <w:uiPriority w:val="99"/>
    <w:semiHidden/>
    <w:unhideWhenUsed/>
    <w:rsid w:val="00D82EB2"/>
    <w:rPr>
      <w:sz w:val="18"/>
      <w:szCs w:val="18"/>
    </w:rPr>
  </w:style>
  <w:style w:type="character" w:customStyle="1" w:styleId="Char1">
    <w:name w:val="批注框文本 Char"/>
    <w:basedOn w:val="a0"/>
    <w:link w:val="a6"/>
    <w:uiPriority w:val="99"/>
    <w:semiHidden/>
    <w:rsid w:val="00D82EB2"/>
    <w:rPr>
      <w:sz w:val="18"/>
      <w:szCs w:val="18"/>
    </w:rPr>
  </w:style>
  <w:style w:type="paragraph" w:styleId="a7">
    <w:name w:val="annotation text"/>
    <w:basedOn w:val="a"/>
    <w:link w:val="Char2"/>
    <w:uiPriority w:val="99"/>
    <w:semiHidden/>
    <w:unhideWhenUsed/>
    <w:pPr>
      <w:jc w:val="left"/>
    </w:pPr>
  </w:style>
  <w:style w:type="character" w:customStyle="1" w:styleId="Char2">
    <w:name w:val="批注文字 Char"/>
    <w:basedOn w:val="a0"/>
    <w:link w:val="a7"/>
    <w:uiPriority w:val="99"/>
    <w:semiHidden/>
  </w:style>
  <w:style w:type="character" w:styleId="a8">
    <w:name w:val="annotation reference"/>
    <w:basedOn w:val="a0"/>
    <w:uiPriority w:val="99"/>
    <w:semiHidden/>
    <w:unhideWhenUsed/>
    <w:rPr>
      <w:sz w:val="21"/>
      <w:szCs w:val="21"/>
    </w:rPr>
  </w:style>
  <w:style w:type="paragraph" w:customStyle="1" w:styleId="A9">
    <w:name w:val="正文 A"/>
    <w:rsid w:val="00600BFE"/>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lww</cp:lastModifiedBy>
  <cp:revision>3</cp:revision>
  <dcterms:created xsi:type="dcterms:W3CDTF">2017-12-27T15:53:00Z</dcterms:created>
  <dcterms:modified xsi:type="dcterms:W3CDTF">2017-12-27T16:30:00Z</dcterms:modified>
</cp:coreProperties>
</file>
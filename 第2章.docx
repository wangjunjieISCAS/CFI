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80215" w14:textId="2B7C5D1D" w:rsidR="009C677D" w:rsidRPr="009C677D" w:rsidRDefault="009C677D" w:rsidP="009C677D">
      <w:pPr>
        <w:keepNext/>
        <w:keepLines/>
        <w:widowControl/>
        <w:numPr>
          <w:ilvl w:val="0"/>
          <w:numId w:val="1"/>
        </w:numPr>
        <w:pBdr>
          <w:top w:val="nil"/>
          <w:left w:val="nil"/>
          <w:bottom w:val="nil"/>
          <w:right w:val="nil"/>
          <w:between w:val="nil"/>
          <w:bar w:val="nil"/>
        </w:pBdr>
        <w:tabs>
          <w:tab w:val="left" w:pos="318"/>
          <w:tab w:val="left" w:pos="360"/>
        </w:tabs>
        <w:spacing w:before="160" w:after="160"/>
        <w:ind w:left="318" w:hanging="318"/>
        <w:jc w:val="left"/>
        <w:outlineLvl w:val="0"/>
        <w:rPr>
          <w:rFonts w:ascii="黑体" w:eastAsia="黑体" w:hAnsi="黑体" w:cs="黑体"/>
          <w:color w:val="000000"/>
          <w:kern w:val="0"/>
          <w:szCs w:val="21"/>
          <w:u w:color="000000"/>
          <w:bdr w:val="nil"/>
          <w:lang w:val="zh-TW" w:eastAsia="zh-TW"/>
        </w:rPr>
      </w:pPr>
      <w:r w:rsidRPr="009C677D">
        <w:rPr>
          <w:rFonts w:ascii="Times New Roman" w:eastAsia="宋体" w:hAnsi="Arial Unicode MS" w:cs="Arial Unicode MS"/>
          <w:color w:val="000000"/>
          <w:kern w:val="0"/>
          <w:szCs w:val="21"/>
          <w:u w:color="000000"/>
          <w:bdr w:val="nil"/>
        </w:rPr>
        <w:t>基于硬件分支事件的</w:t>
      </w:r>
      <w:ins w:id="0" w:author="lww" w:date="2017-12-28T23:47:00Z">
        <w:r w:rsidR="0048091F">
          <w:rPr>
            <w:rFonts w:ascii="Times New Roman" w:eastAsia="宋体" w:hAnsi="Arial Unicode MS" w:cs="Arial Unicode MS" w:hint="eastAsia"/>
            <w:color w:val="000000"/>
            <w:kern w:val="0"/>
            <w:szCs w:val="21"/>
            <w:u w:color="000000"/>
            <w:bdr w:val="nil"/>
          </w:rPr>
          <w:t>ROP</w:t>
        </w:r>
      </w:ins>
      <w:del w:id="1" w:author="lww" w:date="2017-12-28T23:47:00Z">
        <w:r w:rsidRPr="009C677D" w:rsidDel="0048091F">
          <w:rPr>
            <w:rFonts w:ascii="Times New Roman" w:eastAsia="宋体" w:hAnsi="Arial Unicode MS" w:cs="Arial Unicode MS"/>
            <w:color w:val="000000"/>
            <w:kern w:val="0"/>
            <w:szCs w:val="21"/>
            <w:u w:color="000000"/>
            <w:bdr w:val="nil"/>
          </w:rPr>
          <w:delText>控制流劫持</w:delText>
        </w:r>
      </w:del>
      <w:r w:rsidRPr="009C677D">
        <w:rPr>
          <w:rFonts w:ascii="Times New Roman" w:eastAsia="宋体" w:hAnsi="Arial Unicode MS" w:cs="Arial Unicode MS"/>
          <w:color w:val="000000"/>
          <w:kern w:val="0"/>
          <w:szCs w:val="21"/>
          <w:u w:color="000000"/>
          <w:bdr w:val="nil"/>
        </w:rPr>
        <w:t>攻击防御方法</w:t>
      </w:r>
      <w:r w:rsidRPr="009C677D">
        <w:rPr>
          <w:rFonts w:ascii="Arial Unicode MS" w:eastAsia="Times New Roman" w:hAnsi="Arial Unicode MS" w:cs="Arial Unicode MS"/>
          <w:color w:val="000000"/>
          <w:kern w:val="0"/>
          <w:szCs w:val="21"/>
          <w:u w:color="000000"/>
          <w:bdr w:val="nil"/>
        </w:rPr>
        <w:commentReference w:id="2"/>
      </w:r>
      <w:r w:rsidRPr="009C677D">
        <w:rPr>
          <w:rFonts w:ascii="Arial Unicode MS" w:eastAsia="Times New Roman" w:hAnsi="Arial Unicode MS" w:cs="Arial Unicode MS"/>
          <w:color w:val="000000"/>
          <w:kern w:val="0"/>
          <w:szCs w:val="21"/>
          <w:u w:color="000000"/>
          <w:bdr w:val="nil"/>
        </w:rPr>
        <w:commentReference w:id="3"/>
      </w:r>
    </w:p>
    <w:p w14:paraId="28634E8E" w14:textId="002D14D7" w:rsidR="00EF2939" w:rsidRDefault="009C677D" w:rsidP="00EF2939">
      <w:pPr>
        <w:pBdr>
          <w:top w:val="nil"/>
          <w:left w:val="nil"/>
          <w:bottom w:val="nil"/>
          <w:right w:val="nil"/>
          <w:between w:val="nil"/>
          <w:bar w:val="nil"/>
        </w:pBdr>
        <w:tabs>
          <w:tab w:val="left" w:pos="357"/>
        </w:tabs>
        <w:ind w:firstLine="372"/>
        <w:rPr>
          <w:ins w:id="4" w:author="lww" w:date="2017-12-28T23:52:00Z"/>
          <w:rFonts w:ascii="Times New Roman" w:eastAsia="宋体" w:hAnsi="Times New Roman" w:cs="Times New Roman" w:hint="eastAsia"/>
          <w:color w:val="000000"/>
          <w:sz w:val="18"/>
          <w:szCs w:val="18"/>
          <w:highlight w:val="yellow"/>
          <w:u w:color="000000"/>
          <w:bdr w:val="nil"/>
          <w:lang w:val="zh-TW"/>
        </w:rPr>
        <w:pPrChange w:id="5" w:author="lww" w:date="2017-12-28T23:52:00Z">
          <w:pPr>
            <w:pBdr>
              <w:top w:val="nil"/>
              <w:left w:val="nil"/>
              <w:bottom w:val="nil"/>
              <w:right w:val="nil"/>
              <w:between w:val="nil"/>
              <w:bar w:val="nil"/>
            </w:pBdr>
            <w:tabs>
              <w:tab w:val="left" w:pos="357"/>
            </w:tabs>
            <w:ind w:firstLine="372"/>
          </w:pPr>
        </w:pPrChange>
      </w:pPr>
      <w:r w:rsidRPr="009C677D">
        <w:rPr>
          <w:rFonts w:ascii="Times New Roman" w:eastAsia="宋体" w:hAnsi="Times New Roman" w:cs="Times New Roman" w:hint="eastAsia"/>
          <w:color w:val="000000"/>
          <w:sz w:val="18"/>
          <w:szCs w:val="18"/>
          <w:u w:color="000000"/>
          <w:bdr w:val="nil"/>
          <w:lang w:val="zh-TW" w:eastAsia="zh-TW"/>
        </w:rPr>
        <w:t>本文提出了一种基于</w:t>
      </w:r>
      <w:r w:rsidRPr="009C677D">
        <w:rPr>
          <w:rFonts w:ascii="Times New Roman" w:eastAsia="宋体" w:hAnsi="Times New Roman" w:cs="Times New Roman"/>
          <w:color w:val="000000"/>
          <w:sz w:val="18"/>
          <w:szCs w:val="18"/>
          <w:u w:color="000000"/>
          <w:bdr w:val="nil"/>
          <w:lang w:val="zh-TW" w:eastAsia="zh-TW"/>
        </w:rPr>
        <w:t>硬件分支处理的</w:t>
      </w:r>
      <w:ins w:id="6" w:author="lww" w:date="2017-12-28T23:46:00Z">
        <w:r w:rsidR="0048091F">
          <w:rPr>
            <w:rFonts w:ascii="Times New Roman" w:eastAsia="宋体" w:hAnsi="Times New Roman" w:cs="Times New Roman" w:hint="eastAsia"/>
            <w:color w:val="000000"/>
            <w:sz w:val="18"/>
            <w:szCs w:val="18"/>
            <w:u w:color="000000"/>
            <w:bdr w:val="nil"/>
            <w:lang w:val="zh-TW" w:eastAsia="zh-TW"/>
          </w:rPr>
          <w:t>ROP</w:t>
        </w:r>
      </w:ins>
      <w:del w:id="7" w:author="lww" w:date="2017-12-28T23:46:00Z">
        <w:r w:rsidRPr="009C677D" w:rsidDel="0048091F">
          <w:rPr>
            <w:rFonts w:ascii="Times New Roman" w:eastAsia="宋体" w:hAnsi="Times New Roman" w:cs="Times New Roman"/>
            <w:color w:val="000000"/>
            <w:sz w:val="18"/>
            <w:szCs w:val="18"/>
            <w:u w:color="000000"/>
            <w:bdr w:val="nil"/>
            <w:lang w:val="zh-TW" w:eastAsia="zh-TW"/>
          </w:rPr>
          <w:delText>控制流劫持</w:delText>
        </w:r>
      </w:del>
      <w:r w:rsidRPr="009C677D">
        <w:rPr>
          <w:rFonts w:ascii="Times New Roman" w:eastAsia="宋体" w:hAnsi="Times New Roman" w:cs="Times New Roman"/>
          <w:color w:val="000000"/>
          <w:sz w:val="18"/>
          <w:szCs w:val="18"/>
          <w:u w:color="000000"/>
          <w:bdr w:val="nil"/>
          <w:lang w:val="zh-TW" w:eastAsia="zh-TW"/>
        </w:rPr>
        <w:t>攻击防御方法</w:t>
      </w:r>
      <w:r w:rsidRPr="009C677D">
        <w:rPr>
          <w:rFonts w:ascii="Times New Roman" w:eastAsia="宋体" w:hAnsi="Times New Roman" w:cs="Times New Roman" w:hint="eastAsia"/>
          <w:color w:val="000000"/>
          <w:sz w:val="18"/>
          <w:szCs w:val="18"/>
          <w:u w:color="000000"/>
          <w:bdr w:val="nil"/>
          <w:lang w:val="zh-TW" w:eastAsia="zh-TW"/>
        </w:rPr>
        <w:t>（</w:t>
      </w:r>
      <w:commentRangeStart w:id="8"/>
      <w:r w:rsidRPr="009C677D">
        <w:rPr>
          <w:rFonts w:ascii="Times New Roman" w:eastAsia="宋体" w:hAnsi="Times New Roman" w:cs="Times New Roman" w:hint="eastAsia"/>
          <w:color w:val="000000"/>
          <w:sz w:val="18"/>
          <w:szCs w:val="18"/>
          <w:highlight w:val="yellow"/>
          <w:u w:color="000000"/>
          <w:bdr w:val="nil"/>
          <w:lang w:val="zh-TW" w:eastAsia="zh-TW"/>
        </w:rPr>
        <w:t>简称</w:t>
      </w:r>
      <w:ins w:id="9" w:author="lww" w:date="2017-12-28T23:47:00Z">
        <w:r w:rsidR="0048091F">
          <w:rPr>
            <w:rFonts w:ascii="Times New Roman" w:eastAsia="宋体" w:hAnsi="Times New Roman" w:cs="Times New Roman" w:hint="eastAsia"/>
            <w:color w:val="000000"/>
            <w:sz w:val="18"/>
            <w:szCs w:val="18"/>
            <w:highlight w:val="yellow"/>
            <w:u w:color="000000"/>
            <w:bdr w:val="nil"/>
            <w:lang w:val="zh-TW" w:eastAsia="zh-TW"/>
          </w:rPr>
          <w:t>Branch</w:t>
        </w:r>
      </w:ins>
      <w:del w:id="10" w:author="lww" w:date="2017-12-28T23:47:00Z">
        <w:r w:rsidRPr="009C677D" w:rsidDel="0048091F">
          <w:rPr>
            <w:rFonts w:ascii="Times New Roman" w:eastAsia="宋体" w:hAnsi="Times New Roman" w:cs="Times New Roman"/>
            <w:color w:val="000000"/>
            <w:sz w:val="18"/>
            <w:szCs w:val="18"/>
            <w:highlight w:val="yellow"/>
            <w:u w:color="000000"/>
            <w:bdr w:val="nil"/>
            <w:lang w:val="zh-TW" w:eastAsia="zh-TW"/>
          </w:rPr>
          <w:delText>Branch</w:delText>
        </w:r>
      </w:del>
      <w:r w:rsidRPr="009C677D">
        <w:rPr>
          <w:rFonts w:ascii="Times New Roman" w:eastAsia="PMingLiU" w:hAnsi="Times New Roman" w:cs="Times New Roman"/>
          <w:color w:val="000000"/>
          <w:sz w:val="18"/>
          <w:szCs w:val="18"/>
          <w:highlight w:val="yellow"/>
          <w:u w:color="000000"/>
          <w:bdr w:val="nil"/>
          <w:lang w:val="zh-TW" w:eastAsia="zh-TW"/>
        </w:rPr>
        <w:t>Checker</w:t>
      </w:r>
      <w:commentRangeEnd w:id="8"/>
      <w:r w:rsidRPr="009C677D">
        <w:rPr>
          <w:rFonts w:ascii="Times New Roman" w:eastAsia="宋体" w:hAnsi="Times New Roman" w:cs="Times New Roman"/>
          <w:kern w:val="0"/>
          <w:szCs w:val="21"/>
          <w:u w:color="000000"/>
          <w:bdr w:val="nil"/>
          <w:lang w:eastAsia="en-US"/>
        </w:rPr>
        <w:commentReference w:id="8"/>
      </w:r>
      <w:r w:rsidRPr="009C677D">
        <w:rPr>
          <w:rFonts w:ascii="Times New Roman" w:eastAsia="宋体" w:hAnsi="Times New Roman" w:cs="Times New Roman"/>
          <w:color w:val="000000"/>
          <w:sz w:val="18"/>
          <w:szCs w:val="18"/>
          <w:u w:color="000000"/>
          <w:bdr w:val="nil"/>
          <w:lang w:val="zh-TW" w:eastAsia="zh-TW"/>
        </w:rPr>
        <w:t>）</w:t>
      </w:r>
      <w:r w:rsidRPr="009C677D">
        <w:rPr>
          <w:rFonts w:ascii="Times New Roman" w:eastAsia="宋体" w:hAnsi="Times New Roman" w:cs="Times New Roman" w:hint="eastAsia"/>
          <w:color w:val="000000"/>
          <w:sz w:val="18"/>
          <w:szCs w:val="18"/>
          <w:u w:color="000000"/>
          <w:bdr w:val="nil"/>
          <w:lang w:val="zh-TW" w:eastAsia="zh-TW"/>
        </w:rPr>
        <w:t>。</w:t>
      </w:r>
      <w:r w:rsidRPr="009C677D">
        <w:rPr>
          <w:rFonts w:ascii="Times New Roman" w:eastAsia="Times New Roman" w:hAnsi="Times New Roman" w:cs="Times New Roman"/>
          <w:color w:val="000000"/>
          <w:sz w:val="18"/>
          <w:szCs w:val="18"/>
          <w:u w:color="000000"/>
          <w:bdr w:val="nil"/>
        </w:rPr>
        <w:commentReference w:id="11"/>
      </w:r>
      <w:r w:rsidRPr="009C677D">
        <w:rPr>
          <w:rFonts w:ascii="Times New Roman" w:eastAsia="宋体" w:hAnsi="Times New Roman" w:cs="Times New Roman" w:hint="eastAsia"/>
          <w:color w:val="000000"/>
          <w:sz w:val="18"/>
          <w:szCs w:val="18"/>
          <w:u w:color="000000"/>
          <w:bdr w:val="nil"/>
          <w:lang w:val="zh-TW" w:eastAsia="zh-TW"/>
        </w:rPr>
        <w:t>该方法</w:t>
      </w:r>
      <w:ins w:id="12" w:author="lww" w:date="2017-12-28T23:56:00Z">
        <w:r w:rsidR="00EF2939">
          <w:rPr>
            <w:rFonts w:ascii="Times New Roman" w:eastAsia="宋体" w:hAnsi="Times New Roman" w:cs="Times New Roman" w:hint="eastAsia"/>
            <w:color w:val="000000"/>
            <w:sz w:val="18"/>
            <w:szCs w:val="18"/>
            <w:highlight w:val="yellow"/>
            <w:u w:color="000000"/>
            <w:bdr w:val="nil"/>
            <w:lang w:val="zh-TW"/>
          </w:rPr>
          <w:t>通过</w:t>
        </w:r>
      </w:ins>
      <w:del w:id="13" w:author="lww" w:date="2017-12-28T23:56:00Z">
        <w:r w:rsidRPr="009C677D" w:rsidDel="00EF2939">
          <w:rPr>
            <w:rFonts w:ascii="Times New Roman" w:eastAsia="宋体" w:hAnsi="Times New Roman" w:cs="Times New Roman" w:hint="eastAsia"/>
            <w:color w:val="000000"/>
            <w:sz w:val="18"/>
            <w:szCs w:val="18"/>
            <w:highlight w:val="yellow"/>
            <w:u w:color="000000"/>
            <w:bdr w:val="nil"/>
            <w:lang w:val="zh-TW" w:eastAsia="zh-TW"/>
          </w:rPr>
          <w:delText>以</w:delText>
        </w:r>
      </w:del>
      <w:r w:rsidRPr="009C677D">
        <w:rPr>
          <w:rFonts w:ascii="Times New Roman" w:eastAsia="宋体" w:hAnsi="Times New Roman" w:cs="Times New Roman" w:hint="eastAsia"/>
          <w:color w:val="000000"/>
          <w:sz w:val="18"/>
          <w:szCs w:val="18"/>
          <w:highlight w:val="yellow"/>
          <w:u w:color="000000"/>
          <w:bdr w:val="nil"/>
          <w:lang w:val="zh-TW" w:eastAsia="zh-TW"/>
        </w:rPr>
        <w:t>硬件性能监控单元（</w:t>
      </w:r>
      <w:r w:rsidRPr="009C677D">
        <w:rPr>
          <w:rFonts w:ascii="Times New Roman" w:eastAsia="Times New Roman" w:hAnsi="Times New Roman" w:cs="Times New Roman"/>
          <w:color w:val="000000"/>
          <w:sz w:val="18"/>
          <w:szCs w:val="18"/>
          <w:highlight w:val="yellow"/>
          <w:u w:color="000000"/>
          <w:bdr w:val="nil"/>
          <w:lang w:eastAsia="zh-TW"/>
        </w:rPr>
        <w:t>Performance Monitor</w:t>
      </w:r>
      <w:del w:id="14" w:author="lww" w:date="2017-12-28T23:41:00Z">
        <w:r w:rsidRPr="009C677D" w:rsidDel="0048091F">
          <w:rPr>
            <w:rFonts w:ascii="Times New Roman" w:eastAsia="Times New Roman" w:hAnsi="Times New Roman" w:cs="Times New Roman"/>
            <w:color w:val="000000"/>
            <w:sz w:val="18"/>
            <w:szCs w:val="18"/>
            <w:highlight w:val="yellow"/>
            <w:u w:color="000000"/>
            <w:bdr w:val="nil"/>
            <w:lang w:eastAsia="zh-TW"/>
          </w:rPr>
          <w:delText>i</w:delText>
        </w:r>
      </w:del>
      <w:del w:id="15" w:author="lww" w:date="2017-12-28T23:40:00Z">
        <w:r w:rsidRPr="009C677D" w:rsidDel="0048091F">
          <w:rPr>
            <w:rFonts w:ascii="Times New Roman" w:eastAsia="Times New Roman" w:hAnsi="Times New Roman" w:cs="Times New Roman"/>
            <w:color w:val="000000"/>
            <w:sz w:val="18"/>
            <w:szCs w:val="18"/>
            <w:highlight w:val="yellow"/>
            <w:u w:color="000000"/>
            <w:bdr w:val="nil"/>
            <w:lang w:eastAsia="zh-TW"/>
          </w:rPr>
          <w:delText>ng</w:delText>
        </w:r>
      </w:del>
      <w:r w:rsidRPr="009C677D">
        <w:rPr>
          <w:rFonts w:ascii="Times New Roman" w:eastAsia="Times New Roman" w:hAnsi="Times New Roman" w:cs="Times New Roman"/>
          <w:color w:val="000000"/>
          <w:sz w:val="18"/>
          <w:szCs w:val="18"/>
          <w:highlight w:val="yellow"/>
          <w:u w:color="000000"/>
          <w:bdr w:val="nil"/>
          <w:lang w:eastAsia="zh-TW"/>
        </w:rPr>
        <w:t xml:space="preserve"> Unit</w:t>
      </w:r>
      <w:r w:rsidRPr="009C677D">
        <w:rPr>
          <w:rFonts w:ascii="Times New Roman" w:eastAsia="宋体" w:hAnsi="Times New Roman" w:cs="Times New Roman" w:hint="eastAsia"/>
          <w:color w:val="000000"/>
          <w:sz w:val="18"/>
          <w:szCs w:val="18"/>
          <w:highlight w:val="yellow"/>
          <w:u w:color="000000"/>
          <w:bdr w:val="nil"/>
          <w:lang w:val="zh-TW" w:eastAsia="zh-TW"/>
        </w:rPr>
        <w:t>）</w:t>
      </w:r>
      <w:ins w:id="16" w:author="lww" w:date="2017-12-28T23:43:00Z">
        <w:r w:rsidR="0048091F">
          <w:rPr>
            <w:rFonts w:ascii="Times New Roman" w:eastAsia="宋体" w:hAnsi="Times New Roman" w:cs="Times New Roman" w:hint="eastAsia"/>
            <w:color w:val="000000"/>
            <w:sz w:val="18"/>
            <w:szCs w:val="18"/>
            <w:highlight w:val="yellow"/>
            <w:u w:color="000000"/>
            <w:bdr w:val="nil"/>
            <w:lang w:val="zh-TW" w:eastAsia="zh-TW"/>
          </w:rPr>
          <w:t>的采样</w:t>
        </w:r>
      </w:ins>
      <w:del w:id="17" w:author="lww" w:date="2017-12-28T23:43:00Z">
        <w:r w:rsidRPr="009C677D" w:rsidDel="0048091F">
          <w:rPr>
            <w:rFonts w:ascii="Times New Roman" w:eastAsia="宋体" w:hAnsi="Times New Roman" w:cs="Times New Roman" w:hint="eastAsia"/>
            <w:color w:val="000000"/>
            <w:sz w:val="18"/>
            <w:szCs w:val="18"/>
            <w:highlight w:val="yellow"/>
            <w:u w:color="000000"/>
            <w:bdr w:val="nil"/>
            <w:lang w:val="zh-TW" w:eastAsia="zh-TW"/>
          </w:rPr>
          <w:delText>产生的间接分支预测失败</w:delText>
        </w:r>
      </w:del>
      <w:r w:rsidRPr="009C677D">
        <w:rPr>
          <w:rFonts w:ascii="Times New Roman" w:eastAsia="宋体" w:hAnsi="Times New Roman" w:cs="Times New Roman" w:hint="eastAsia"/>
          <w:color w:val="000000"/>
          <w:sz w:val="18"/>
          <w:szCs w:val="18"/>
          <w:highlight w:val="yellow"/>
          <w:u w:color="000000"/>
          <w:bdr w:val="nil"/>
          <w:lang w:val="zh-TW" w:eastAsia="zh-TW"/>
        </w:rPr>
        <w:t>事件</w:t>
      </w:r>
      <w:ins w:id="18" w:author="lww" w:date="2017-12-28T23:57:00Z">
        <w:r w:rsidR="00EF2939">
          <w:rPr>
            <w:rFonts w:ascii="Times New Roman" w:eastAsia="宋体" w:hAnsi="Times New Roman" w:cs="Times New Roman" w:hint="eastAsia"/>
            <w:color w:val="000000"/>
            <w:sz w:val="18"/>
            <w:szCs w:val="18"/>
            <w:highlight w:val="yellow"/>
            <w:u w:color="000000"/>
            <w:bdr w:val="nil"/>
            <w:lang w:val="zh-TW" w:eastAsia="zh-TW"/>
          </w:rPr>
          <w:t>触发</w:t>
        </w:r>
        <w:r w:rsidR="00EF2939">
          <w:rPr>
            <w:rFonts w:ascii="Times New Roman" w:eastAsia="宋体" w:hAnsi="Times New Roman" w:cs="Times New Roman" w:hint="eastAsia"/>
            <w:color w:val="000000"/>
            <w:sz w:val="18"/>
            <w:szCs w:val="18"/>
            <w:highlight w:val="yellow"/>
            <w:u w:color="000000"/>
            <w:bdr w:val="nil"/>
            <w:lang w:val="zh-TW" w:eastAsia="zh-TW"/>
          </w:rPr>
          <w:t>PMI</w:t>
        </w:r>
        <w:r w:rsidR="00EF2939">
          <w:rPr>
            <w:rFonts w:ascii="Times New Roman" w:eastAsia="宋体" w:hAnsi="Times New Roman" w:cs="Times New Roman" w:hint="eastAsia"/>
            <w:color w:val="000000"/>
            <w:sz w:val="18"/>
            <w:szCs w:val="18"/>
            <w:highlight w:val="yellow"/>
            <w:u w:color="000000"/>
            <w:bdr w:val="nil"/>
            <w:lang w:val="zh-TW" w:eastAsia="zh-TW"/>
          </w:rPr>
          <w:t>中断</w:t>
        </w:r>
      </w:ins>
      <w:ins w:id="19" w:author="lww" w:date="2017-12-28T23:59:00Z">
        <w:r w:rsidR="00EF2939">
          <w:rPr>
            <w:rFonts w:ascii="Times New Roman" w:eastAsia="宋体" w:hAnsi="Times New Roman" w:cs="Times New Roman" w:hint="eastAsia"/>
            <w:color w:val="000000"/>
            <w:sz w:val="18"/>
            <w:szCs w:val="18"/>
            <w:highlight w:val="yellow"/>
            <w:u w:color="000000"/>
            <w:bdr w:val="nil"/>
            <w:lang w:val="zh-TW" w:eastAsia="zh-TW"/>
          </w:rPr>
          <w:t>进行检测</w:t>
        </w:r>
      </w:ins>
      <w:del w:id="20" w:author="lww" w:date="2017-12-28T23:57:00Z">
        <w:r w:rsidRPr="009C677D" w:rsidDel="00EF2939">
          <w:rPr>
            <w:rFonts w:ascii="Times New Roman" w:eastAsia="宋体" w:hAnsi="Times New Roman" w:cs="Times New Roman" w:hint="eastAsia"/>
            <w:color w:val="000000"/>
            <w:sz w:val="18"/>
            <w:szCs w:val="18"/>
            <w:highlight w:val="yellow"/>
            <w:u w:color="000000"/>
            <w:bdr w:val="nil"/>
            <w:lang w:val="zh-TW" w:eastAsia="zh-TW"/>
          </w:rPr>
          <w:delText>为</w:delText>
        </w:r>
      </w:del>
      <w:del w:id="21" w:author="lww" w:date="2017-12-28T23:59:00Z">
        <w:r w:rsidRPr="009C677D" w:rsidDel="00EF2939">
          <w:rPr>
            <w:rFonts w:ascii="Times New Roman" w:eastAsia="宋体" w:hAnsi="Times New Roman" w:cs="Times New Roman" w:hint="eastAsia"/>
            <w:color w:val="000000"/>
            <w:sz w:val="18"/>
            <w:szCs w:val="18"/>
            <w:highlight w:val="yellow"/>
            <w:u w:color="000000"/>
            <w:bdr w:val="nil"/>
            <w:lang w:val="zh-TW" w:eastAsia="zh-TW"/>
          </w:rPr>
          <w:delText>检测触发点</w:delText>
        </w:r>
      </w:del>
      <w:r w:rsidRPr="009C677D">
        <w:rPr>
          <w:rFonts w:ascii="Times New Roman" w:eastAsia="宋体" w:hAnsi="Times New Roman" w:cs="Times New Roman" w:hint="eastAsia"/>
          <w:color w:val="000000"/>
          <w:sz w:val="18"/>
          <w:szCs w:val="18"/>
          <w:highlight w:val="yellow"/>
          <w:u w:color="000000"/>
          <w:bdr w:val="nil"/>
          <w:lang w:val="zh-TW" w:eastAsia="zh-TW"/>
        </w:rPr>
        <w:t>，</w:t>
      </w:r>
      <w:r w:rsidRPr="009C677D">
        <w:rPr>
          <w:rFonts w:ascii="Times New Roman" w:eastAsia="宋体" w:hAnsi="Times New Roman" w:cs="Times New Roman" w:hint="eastAsia"/>
          <w:color w:val="000000"/>
          <w:sz w:val="18"/>
          <w:szCs w:val="18"/>
          <w:u w:color="000000"/>
          <w:bdr w:val="nil"/>
          <w:lang w:val="zh-TW" w:eastAsia="zh-TW"/>
        </w:rPr>
        <w:t>基于最近分支</w:t>
      </w:r>
      <w:r w:rsidRPr="009C677D">
        <w:rPr>
          <w:rFonts w:ascii="Times New Roman" w:eastAsia="宋体" w:hAnsi="Times New Roman" w:cs="Times New Roman"/>
          <w:color w:val="000000"/>
          <w:sz w:val="18"/>
          <w:szCs w:val="18"/>
          <w:u w:color="000000"/>
          <w:bdr w:val="nil"/>
          <w:lang w:val="zh-TW" w:eastAsia="zh-TW"/>
        </w:rPr>
        <w:t>记录</w:t>
      </w:r>
      <w:r w:rsidRPr="009C677D">
        <w:rPr>
          <w:rFonts w:ascii="Times New Roman" w:eastAsia="宋体" w:hAnsi="Times New Roman" w:cs="Times New Roman" w:hint="eastAsia"/>
          <w:color w:val="000000"/>
          <w:sz w:val="18"/>
          <w:szCs w:val="18"/>
          <w:highlight w:val="yellow"/>
          <w:u w:color="000000"/>
          <w:bdr w:val="nil"/>
          <w:lang w:val="zh-TW" w:eastAsia="zh-TW"/>
        </w:rPr>
        <w:t>（</w:t>
      </w:r>
      <w:r w:rsidRPr="009C677D">
        <w:rPr>
          <w:rFonts w:ascii="Times New Roman" w:eastAsia="宋体" w:hAnsi="Times New Roman" w:cs="Times New Roman"/>
          <w:color w:val="000000"/>
          <w:sz w:val="18"/>
          <w:szCs w:val="18"/>
          <w:highlight w:val="yellow"/>
          <w:u w:color="000000"/>
          <w:bdr w:val="nil"/>
          <w:lang w:val="zh-TW" w:eastAsia="zh-TW"/>
        </w:rPr>
        <w:t>Last</w:t>
      </w:r>
      <w:r w:rsidRPr="009C677D">
        <w:rPr>
          <w:rFonts w:ascii="Times New Roman" w:eastAsia="PMingLiU" w:hAnsi="Times New Roman" w:cs="Times New Roman"/>
          <w:color w:val="000000"/>
          <w:sz w:val="18"/>
          <w:szCs w:val="18"/>
          <w:highlight w:val="yellow"/>
          <w:u w:color="000000"/>
          <w:bdr w:val="nil"/>
          <w:lang w:val="zh-TW" w:eastAsia="zh-TW"/>
        </w:rPr>
        <w:t xml:space="preserve"> Branch Re</w:t>
      </w:r>
      <w:r w:rsidRPr="009C677D">
        <w:rPr>
          <w:rFonts w:ascii="Times New Roman" w:eastAsia="宋体" w:hAnsi="Times New Roman" w:cs="Times New Roman" w:hint="eastAsia"/>
          <w:color w:val="000000"/>
          <w:sz w:val="18"/>
          <w:szCs w:val="18"/>
          <w:highlight w:val="yellow"/>
          <w:u w:color="000000"/>
          <w:bdr w:val="nil"/>
          <w:lang w:val="zh-TW" w:eastAsia="zh-TW"/>
        </w:rPr>
        <w:t>cord</w:t>
      </w:r>
      <w:r w:rsidRPr="009C677D">
        <w:rPr>
          <w:rFonts w:ascii="Times New Roman" w:eastAsia="宋体" w:hAnsi="Times New Roman" w:cs="Times New Roman" w:hint="eastAsia"/>
          <w:color w:val="000000"/>
          <w:sz w:val="18"/>
          <w:szCs w:val="18"/>
          <w:highlight w:val="yellow"/>
          <w:u w:color="000000"/>
          <w:bdr w:val="nil"/>
          <w:lang w:val="zh-TW" w:eastAsia="zh-TW"/>
        </w:rPr>
        <w:t>）获取精确的分支信息，结合内存指令信息和系统调用参数信息，根据相应的检测</w:t>
      </w:r>
      <w:ins w:id="22" w:author="lww" w:date="2017-12-28T23:45:00Z">
        <w:r w:rsidR="0048091F">
          <w:rPr>
            <w:rFonts w:ascii="Times New Roman" w:eastAsia="宋体" w:hAnsi="Times New Roman" w:cs="Times New Roman" w:hint="eastAsia"/>
            <w:color w:val="000000"/>
            <w:sz w:val="18"/>
            <w:szCs w:val="18"/>
            <w:highlight w:val="yellow"/>
            <w:u w:color="000000"/>
            <w:bdr w:val="nil"/>
            <w:lang w:val="zh-TW" w:eastAsia="zh-TW"/>
          </w:rPr>
          <w:t>算法</w:t>
        </w:r>
      </w:ins>
      <w:del w:id="23" w:author="lww" w:date="2017-12-28T23:45:00Z">
        <w:r w:rsidRPr="009C677D" w:rsidDel="0048091F">
          <w:rPr>
            <w:rFonts w:ascii="Times New Roman" w:eastAsia="宋体" w:hAnsi="Times New Roman" w:cs="Times New Roman" w:hint="eastAsia"/>
            <w:color w:val="000000"/>
            <w:sz w:val="18"/>
            <w:szCs w:val="18"/>
            <w:highlight w:val="yellow"/>
            <w:u w:color="000000"/>
            <w:bdr w:val="nil"/>
            <w:lang w:val="zh-TW" w:eastAsia="zh-TW"/>
          </w:rPr>
          <w:delText>规则</w:delText>
        </w:r>
      </w:del>
      <w:ins w:id="24" w:author="lww" w:date="2017-12-28T23:45:00Z">
        <w:r w:rsidR="0048091F">
          <w:rPr>
            <w:rFonts w:ascii="Times New Roman" w:eastAsia="宋体" w:hAnsi="Times New Roman" w:cs="Times New Roman" w:hint="eastAsia"/>
            <w:color w:val="000000"/>
            <w:sz w:val="18"/>
            <w:szCs w:val="18"/>
            <w:highlight w:val="yellow"/>
            <w:u w:color="000000"/>
            <w:bdr w:val="nil"/>
            <w:lang w:val="zh-TW" w:eastAsia="zh-TW"/>
          </w:rPr>
          <w:t>进行</w:t>
        </w:r>
      </w:ins>
      <w:del w:id="25" w:author="lww" w:date="2017-12-28T23:45:00Z">
        <w:r w:rsidRPr="009C677D" w:rsidDel="0048091F">
          <w:rPr>
            <w:rFonts w:ascii="Times New Roman" w:eastAsia="宋体" w:hAnsi="Times New Roman" w:cs="Times New Roman" w:hint="eastAsia"/>
            <w:color w:val="000000"/>
            <w:sz w:val="18"/>
            <w:szCs w:val="18"/>
            <w:highlight w:val="yellow"/>
            <w:u w:color="000000"/>
            <w:bdr w:val="nil"/>
            <w:lang w:val="zh-TW" w:eastAsia="zh-TW"/>
          </w:rPr>
          <w:delText>进</w:delText>
        </w:r>
      </w:del>
      <w:del w:id="26" w:author="lww" w:date="2017-12-28T23:44:00Z">
        <w:r w:rsidRPr="009C677D" w:rsidDel="0048091F">
          <w:rPr>
            <w:rFonts w:ascii="Times New Roman" w:eastAsia="宋体" w:hAnsi="Times New Roman" w:cs="Times New Roman" w:hint="eastAsia"/>
            <w:color w:val="000000"/>
            <w:sz w:val="18"/>
            <w:szCs w:val="18"/>
            <w:highlight w:val="yellow"/>
            <w:u w:color="000000"/>
            <w:bdr w:val="nil"/>
            <w:lang w:val="zh-TW" w:eastAsia="zh-TW"/>
          </w:rPr>
          <w:delText>行配件（</w:delText>
        </w:r>
      </w:del>
      <w:r w:rsidRPr="009C677D">
        <w:rPr>
          <w:rFonts w:ascii="Times New Roman" w:eastAsia="宋体" w:hAnsi="Times New Roman" w:cs="Times New Roman" w:hint="eastAsia"/>
          <w:color w:val="000000"/>
          <w:sz w:val="18"/>
          <w:szCs w:val="18"/>
          <w:highlight w:val="yellow"/>
          <w:u w:color="000000"/>
          <w:bdr w:val="nil"/>
          <w:lang w:val="zh-TW" w:eastAsia="zh-TW"/>
        </w:rPr>
        <w:t>gadget</w:t>
      </w:r>
      <w:del w:id="27" w:author="lww" w:date="2017-12-28T23:44:00Z">
        <w:r w:rsidRPr="009C677D" w:rsidDel="0048091F">
          <w:rPr>
            <w:rFonts w:ascii="Times New Roman" w:eastAsia="宋体" w:hAnsi="Times New Roman" w:cs="Times New Roman" w:hint="eastAsia"/>
            <w:color w:val="000000"/>
            <w:sz w:val="18"/>
            <w:szCs w:val="18"/>
            <w:highlight w:val="yellow"/>
            <w:u w:color="000000"/>
            <w:bdr w:val="nil"/>
            <w:lang w:val="zh-TW" w:eastAsia="zh-TW"/>
          </w:rPr>
          <w:delText>）</w:delText>
        </w:r>
      </w:del>
      <w:r w:rsidRPr="009C677D">
        <w:rPr>
          <w:rFonts w:ascii="Times New Roman" w:eastAsia="宋体" w:hAnsi="Times New Roman" w:cs="Times New Roman" w:hint="eastAsia"/>
          <w:color w:val="000000"/>
          <w:sz w:val="18"/>
          <w:szCs w:val="18"/>
          <w:highlight w:val="yellow"/>
          <w:u w:color="000000"/>
          <w:bdr w:val="nil"/>
          <w:lang w:val="zh-TW" w:eastAsia="zh-TW"/>
        </w:rPr>
        <w:t>检测，并识别出</w:t>
      </w:r>
      <w:r w:rsidRPr="009C677D">
        <w:rPr>
          <w:rFonts w:ascii="Times New Roman" w:eastAsia="宋体" w:hAnsi="Times New Roman" w:cs="Times New Roman"/>
          <w:color w:val="000000"/>
          <w:sz w:val="18"/>
          <w:szCs w:val="18"/>
          <w:highlight w:val="yellow"/>
          <w:u w:color="000000"/>
          <w:bdr w:val="nil"/>
          <w:lang w:val="zh-TW" w:eastAsia="zh-TW"/>
        </w:rPr>
        <w:t>ROP</w:t>
      </w:r>
      <w:r w:rsidRPr="009C677D">
        <w:rPr>
          <w:rFonts w:ascii="Times New Roman" w:eastAsia="宋体" w:hAnsi="Times New Roman" w:cs="Times New Roman" w:hint="eastAsia"/>
          <w:color w:val="000000"/>
          <w:sz w:val="18"/>
          <w:szCs w:val="18"/>
          <w:highlight w:val="yellow"/>
          <w:u w:color="000000"/>
          <w:bdr w:val="nil"/>
          <w:lang w:val="zh-TW" w:eastAsia="zh-TW"/>
        </w:rPr>
        <w:t>攻击</w:t>
      </w:r>
      <w:r w:rsidRPr="009C677D">
        <w:rPr>
          <w:rFonts w:ascii="Times New Roman" w:eastAsia="PMingLiU" w:hAnsi="Times New Roman" w:cs="Times New Roman" w:hint="eastAsia"/>
          <w:color w:val="000000"/>
          <w:sz w:val="18"/>
          <w:szCs w:val="18"/>
          <w:highlight w:val="yellow"/>
          <w:u w:color="000000"/>
          <w:bdr w:val="nil"/>
          <w:lang w:val="zh-TW" w:eastAsia="zh-TW"/>
        </w:rPr>
        <w:t>可能利用的</w:t>
      </w:r>
      <w:del w:id="28" w:author="lww" w:date="2017-12-28T23:44:00Z">
        <w:r w:rsidRPr="009C677D" w:rsidDel="0048091F">
          <w:rPr>
            <w:rFonts w:ascii="Times New Roman" w:eastAsia="PMingLiU" w:hAnsi="Times New Roman" w:cs="Times New Roman" w:hint="eastAsia"/>
            <w:color w:val="000000"/>
            <w:sz w:val="18"/>
            <w:szCs w:val="18"/>
            <w:highlight w:val="yellow"/>
            <w:u w:color="000000"/>
            <w:bdr w:val="nil"/>
            <w:lang w:val="zh-TW" w:eastAsia="zh-TW"/>
          </w:rPr>
          <w:delText>配件链（</w:delText>
        </w:r>
      </w:del>
      <w:r w:rsidRPr="009C677D">
        <w:rPr>
          <w:rFonts w:ascii="Times New Roman" w:eastAsia="宋体" w:hAnsi="Times New Roman" w:cs="Times New Roman"/>
          <w:color w:val="000000"/>
          <w:sz w:val="18"/>
          <w:szCs w:val="18"/>
          <w:highlight w:val="yellow"/>
          <w:u w:color="000000"/>
          <w:bdr w:val="nil"/>
          <w:lang w:val="zh-TW" w:eastAsia="zh-TW"/>
        </w:rPr>
        <w:t>gadgets</w:t>
      </w:r>
      <w:r w:rsidRPr="009C677D">
        <w:rPr>
          <w:rFonts w:ascii="Times New Roman" w:eastAsia="PMingLiU" w:hAnsi="Times New Roman" w:cs="Times New Roman"/>
          <w:color w:val="000000"/>
          <w:sz w:val="18"/>
          <w:szCs w:val="18"/>
          <w:highlight w:val="yellow"/>
          <w:u w:color="000000"/>
          <w:bdr w:val="nil"/>
          <w:lang w:val="zh-TW" w:eastAsia="zh-TW"/>
        </w:rPr>
        <w:t xml:space="preserve"> </w:t>
      </w:r>
      <w:ins w:id="29" w:author="lww" w:date="2017-12-28T23:44:00Z">
        <w:r w:rsidR="0048091F">
          <w:rPr>
            <w:rFonts w:ascii="Times New Roman" w:hAnsi="Times New Roman" w:cs="Times New Roman" w:hint="eastAsia"/>
            <w:color w:val="000000"/>
            <w:sz w:val="18"/>
            <w:szCs w:val="18"/>
            <w:highlight w:val="yellow"/>
            <w:u w:color="000000"/>
            <w:bdr w:val="nil"/>
            <w:lang w:val="zh-TW" w:eastAsia="zh-TW"/>
          </w:rPr>
          <w:t>链</w:t>
        </w:r>
      </w:ins>
      <w:del w:id="30" w:author="lww" w:date="2017-12-28T23:44:00Z">
        <w:r w:rsidRPr="009C677D" w:rsidDel="0048091F">
          <w:rPr>
            <w:rFonts w:ascii="Times New Roman" w:eastAsia="PMingLiU" w:hAnsi="Times New Roman" w:cs="Times New Roman"/>
            <w:color w:val="000000"/>
            <w:sz w:val="18"/>
            <w:szCs w:val="18"/>
            <w:highlight w:val="yellow"/>
            <w:u w:color="000000"/>
            <w:bdr w:val="nil"/>
            <w:lang w:val="zh-TW" w:eastAsia="zh-TW"/>
          </w:rPr>
          <w:delText>chain</w:delText>
        </w:r>
        <w:r w:rsidRPr="009C677D" w:rsidDel="0048091F">
          <w:rPr>
            <w:rFonts w:ascii="Times New Roman" w:eastAsia="PMingLiU" w:hAnsi="Times New Roman" w:cs="Times New Roman" w:hint="eastAsia"/>
            <w:color w:val="000000"/>
            <w:sz w:val="18"/>
            <w:szCs w:val="18"/>
            <w:highlight w:val="yellow"/>
            <w:u w:color="000000"/>
            <w:bdr w:val="nil"/>
            <w:lang w:val="zh-TW" w:eastAsia="zh-TW"/>
          </w:rPr>
          <w:delText>）</w:delText>
        </w:r>
      </w:del>
      <w:r w:rsidRPr="009C677D">
        <w:rPr>
          <w:rFonts w:ascii="Times New Roman" w:eastAsia="宋体" w:hAnsi="Times New Roman" w:cs="Times New Roman" w:hint="eastAsia"/>
          <w:color w:val="000000"/>
          <w:sz w:val="18"/>
          <w:szCs w:val="18"/>
          <w:highlight w:val="yellow"/>
          <w:u w:color="000000"/>
          <w:bdr w:val="nil"/>
          <w:lang w:val="zh-TW" w:eastAsia="zh-TW"/>
        </w:rPr>
        <w:t>。</w:t>
      </w:r>
      <w:ins w:id="31" w:author="lww" w:date="2017-12-28T23:47:00Z">
        <w:r w:rsidR="0048091F">
          <w:rPr>
            <w:rFonts w:ascii="Times New Roman" w:eastAsia="宋体" w:hAnsi="Times New Roman" w:cs="Times New Roman" w:hint="eastAsia"/>
            <w:color w:val="000000"/>
            <w:sz w:val="18"/>
            <w:szCs w:val="18"/>
            <w:highlight w:val="yellow"/>
            <w:u w:color="000000"/>
            <w:bdr w:val="nil"/>
            <w:lang w:val="zh-TW" w:eastAsia="zh-TW"/>
          </w:rPr>
          <w:t>该</w:t>
        </w:r>
      </w:ins>
      <w:ins w:id="32" w:author="lww" w:date="2017-12-28T23:42:00Z">
        <w:r w:rsidR="0048091F">
          <w:rPr>
            <w:rFonts w:ascii="Times New Roman" w:eastAsia="宋体" w:hAnsi="Times New Roman" w:cs="Times New Roman" w:hint="eastAsia"/>
            <w:color w:val="000000"/>
            <w:sz w:val="18"/>
            <w:szCs w:val="18"/>
            <w:highlight w:val="yellow"/>
            <w:u w:color="000000"/>
            <w:bdr w:val="nil"/>
            <w:lang w:val="zh-TW"/>
          </w:rPr>
          <w:t>方法</w:t>
        </w:r>
      </w:ins>
      <w:ins w:id="33" w:author="lww" w:date="2017-12-28T23:52:00Z">
        <w:r w:rsidR="00EF2939">
          <w:rPr>
            <w:rFonts w:ascii="Times New Roman" w:eastAsia="宋体" w:hAnsi="Times New Roman" w:cs="Times New Roman" w:hint="eastAsia"/>
            <w:color w:val="000000"/>
            <w:sz w:val="18"/>
            <w:szCs w:val="18"/>
            <w:highlight w:val="yellow"/>
            <w:u w:color="000000"/>
            <w:bdr w:val="nil"/>
            <w:lang w:val="zh-TW"/>
          </w:rPr>
          <w:t>面临如下挑战：</w:t>
        </w:r>
      </w:ins>
    </w:p>
    <w:p w14:paraId="37E0F207" w14:textId="2DBFF0B6" w:rsidR="00EF2939" w:rsidRDefault="0048091F" w:rsidP="00EF2939">
      <w:pPr>
        <w:pStyle w:val="aa"/>
        <w:numPr>
          <w:ilvl w:val="0"/>
          <w:numId w:val="9"/>
        </w:numPr>
        <w:pBdr>
          <w:top w:val="nil"/>
          <w:left w:val="nil"/>
          <w:bottom w:val="nil"/>
          <w:right w:val="nil"/>
          <w:between w:val="nil"/>
          <w:bar w:val="nil"/>
        </w:pBdr>
        <w:tabs>
          <w:tab w:val="left" w:pos="357"/>
        </w:tabs>
        <w:ind w:firstLineChars="0"/>
        <w:rPr>
          <w:ins w:id="34" w:author="lww" w:date="2017-12-28T23:52:00Z"/>
          <w:rFonts w:ascii="Times New Roman" w:eastAsia="宋体" w:hAnsi="Times New Roman" w:cs="Times New Roman" w:hint="eastAsia"/>
          <w:color w:val="000000"/>
          <w:sz w:val="18"/>
          <w:szCs w:val="18"/>
          <w:u w:color="000000"/>
          <w:bdr w:val="nil"/>
          <w:lang w:val="zh-TW"/>
        </w:rPr>
        <w:pPrChange w:id="35" w:author="lww" w:date="2017-12-28T23:52:00Z">
          <w:pPr>
            <w:pBdr>
              <w:top w:val="nil"/>
              <w:left w:val="nil"/>
              <w:bottom w:val="nil"/>
              <w:right w:val="nil"/>
              <w:between w:val="nil"/>
              <w:bar w:val="nil"/>
            </w:pBdr>
            <w:tabs>
              <w:tab w:val="left" w:pos="357"/>
            </w:tabs>
            <w:ind w:firstLine="372"/>
          </w:pPr>
        </w:pPrChange>
      </w:pPr>
      <w:ins w:id="36" w:author="lww" w:date="2017-12-28T23:42:00Z">
        <w:r w:rsidRPr="00EF2939">
          <w:rPr>
            <w:rFonts w:ascii="Times New Roman" w:eastAsia="宋体" w:hAnsi="Times New Roman" w:cs="Times New Roman" w:hint="eastAsia"/>
            <w:color w:val="000000"/>
            <w:sz w:val="18"/>
            <w:szCs w:val="18"/>
            <w:highlight w:val="yellow"/>
            <w:u w:color="000000"/>
            <w:bdr w:val="nil"/>
            <w:lang w:val="zh-TW"/>
            <w:rPrChange w:id="37" w:author="lww" w:date="2017-12-28T23:52:00Z">
              <w:rPr>
                <w:rFonts w:eastAsia="宋体" w:hint="eastAsia"/>
                <w:highlight w:val="yellow"/>
                <w:u w:color="000000"/>
                <w:bdr w:val="nil"/>
                <w:lang w:val="zh-TW"/>
              </w:rPr>
            </w:rPrChange>
          </w:rPr>
          <w:t>选择</w:t>
        </w:r>
      </w:ins>
      <w:ins w:id="38" w:author="lww" w:date="2017-12-29T00:01:00Z">
        <w:r w:rsidR="00D57C38">
          <w:rPr>
            <w:rFonts w:ascii="Times New Roman" w:eastAsia="宋体" w:hAnsi="Times New Roman" w:cs="Times New Roman" w:hint="eastAsia"/>
            <w:color w:val="000000"/>
            <w:sz w:val="18"/>
            <w:szCs w:val="18"/>
            <w:highlight w:val="yellow"/>
            <w:u w:color="000000"/>
            <w:bdr w:val="nil"/>
            <w:lang w:val="zh-TW"/>
          </w:rPr>
          <w:t>哪一种或多种</w:t>
        </w:r>
      </w:ins>
      <w:ins w:id="39" w:author="lww" w:date="2017-12-28T23:43:00Z">
        <w:r w:rsidRPr="00EF2939">
          <w:rPr>
            <w:rFonts w:ascii="Times New Roman" w:eastAsia="宋体" w:hAnsi="Times New Roman" w:cs="Times New Roman" w:hint="eastAsia"/>
            <w:color w:val="000000"/>
            <w:sz w:val="18"/>
            <w:szCs w:val="18"/>
            <w:highlight w:val="yellow"/>
            <w:u w:color="000000"/>
            <w:bdr w:val="nil"/>
            <w:lang w:val="zh-TW"/>
            <w:rPrChange w:id="40" w:author="lww" w:date="2017-12-28T23:52:00Z">
              <w:rPr>
                <w:rFonts w:hint="eastAsia"/>
                <w:highlight w:val="yellow"/>
                <w:u w:color="000000"/>
                <w:bdr w:val="nil"/>
                <w:lang w:val="zh-TW"/>
              </w:rPr>
            </w:rPrChange>
          </w:rPr>
          <w:t>的</w:t>
        </w:r>
        <w:r w:rsidRPr="00EF2939">
          <w:rPr>
            <w:rFonts w:ascii="Times New Roman" w:eastAsia="宋体" w:hAnsi="Times New Roman" w:cs="Times New Roman" w:hint="eastAsia"/>
            <w:color w:val="000000"/>
            <w:sz w:val="18"/>
            <w:szCs w:val="18"/>
            <w:highlight w:val="yellow"/>
            <w:u w:color="000000"/>
            <w:bdr w:val="nil"/>
            <w:lang w:val="zh-TW"/>
            <w:rPrChange w:id="41" w:author="lww" w:date="2017-12-28T23:52:00Z">
              <w:rPr>
                <w:rFonts w:hint="eastAsia"/>
                <w:highlight w:val="yellow"/>
                <w:u w:color="000000"/>
                <w:bdr w:val="nil"/>
                <w:lang w:val="zh-TW"/>
              </w:rPr>
            </w:rPrChange>
          </w:rPr>
          <w:t>PMU</w:t>
        </w:r>
        <w:r w:rsidRPr="00EF2939">
          <w:rPr>
            <w:rFonts w:ascii="Times New Roman" w:eastAsia="宋体" w:hAnsi="Times New Roman" w:cs="Times New Roman" w:hint="eastAsia"/>
            <w:color w:val="000000"/>
            <w:sz w:val="18"/>
            <w:szCs w:val="18"/>
            <w:highlight w:val="yellow"/>
            <w:u w:color="000000"/>
            <w:bdr w:val="nil"/>
            <w:lang w:val="zh-TW"/>
            <w:rPrChange w:id="42" w:author="lww" w:date="2017-12-28T23:52:00Z">
              <w:rPr>
                <w:rFonts w:hint="eastAsia"/>
                <w:highlight w:val="yellow"/>
                <w:u w:color="000000"/>
                <w:bdr w:val="nil"/>
                <w:lang w:val="zh-TW"/>
              </w:rPr>
            </w:rPrChange>
          </w:rPr>
          <w:t>事件</w:t>
        </w:r>
      </w:ins>
      <w:ins w:id="43" w:author="lww" w:date="2017-12-28T23:52:00Z">
        <w:r w:rsidR="00EF2939">
          <w:rPr>
            <w:rFonts w:ascii="Times New Roman" w:eastAsia="宋体" w:hAnsi="Times New Roman" w:cs="Times New Roman" w:hint="eastAsia"/>
            <w:color w:val="000000"/>
            <w:sz w:val="18"/>
            <w:szCs w:val="18"/>
            <w:highlight w:val="yellow"/>
            <w:u w:color="000000"/>
            <w:bdr w:val="nil"/>
            <w:lang w:val="zh-TW"/>
          </w:rPr>
          <w:t>类型</w:t>
        </w:r>
      </w:ins>
      <w:ins w:id="44" w:author="lww" w:date="2017-12-28T23:43:00Z">
        <w:r w:rsidRPr="00EF2939">
          <w:rPr>
            <w:rFonts w:ascii="Times New Roman" w:eastAsia="宋体" w:hAnsi="Times New Roman" w:cs="Times New Roman" w:hint="eastAsia"/>
            <w:color w:val="000000"/>
            <w:sz w:val="18"/>
            <w:szCs w:val="18"/>
            <w:highlight w:val="yellow"/>
            <w:u w:color="000000"/>
            <w:bdr w:val="nil"/>
            <w:lang w:val="zh-TW"/>
            <w:rPrChange w:id="45" w:author="lww" w:date="2017-12-28T23:52:00Z">
              <w:rPr>
                <w:rFonts w:hint="eastAsia"/>
                <w:highlight w:val="yellow"/>
                <w:u w:color="000000"/>
                <w:bdr w:val="nil"/>
                <w:lang w:val="zh-TW"/>
              </w:rPr>
            </w:rPrChange>
          </w:rPr>
          <w:t>作为检测触发点</w:t>
        </w:r>
      </w:ins>
      <w:ins w:id="46" w:author="lww" w:date="2017-12-28T23:52:00Z">
        <w:r w:rsidR="00EF2939">
          <w:rPr>
            <w:rFonts w:ascii="Times New Roman" w:eastAsia="宋体" w:hAnsi="Times New Roman" w:cs="Times New Roman" w:hint="eastAsia"/>
            <w:color w:val="000000"/>
            <w:sz w:val="18"/>
            <w:szCs w:val="18"/>
            <w:highlight w:val="yellow"/>
            <w:u w:color="000000"/>
            <w:bdr w:val="nil"/>
            <w:lang w:val="zh-TW"/>
          </w:rPr>
          <w:t>，既</w:t>
        </w:r>
      </w:ins>
      <w:ins w:id="47" w:author="lww" w:date="2017-12-28T23:53:00Z">
        <w:r w:rsidR="00EF2939">
          <w:rPr>
            <w:rFonts w:ascii="Times New Roman" w:eastAsia="宋体" w:hAnsi="Times New Roman" w:cs="Times New Roman" w:hint="eastAsia"/>
            <w:color w:val="000000"/>
            <w:sz w:val="18"/>
            <w:szCs w:val="18"/>
            <w:highlight w:val="yellow"/>
            <w:u w:color="000000"/>
            <w:bdr w:val="nil"/>
            <w:lang w:val="zh-TW"/>
          </w:rPr>
          <w:t>能保证对所有可能用于</w:t>
        </w:r>
        <w:r w:rsidR="00EF2939">
          <w:rPr>
            <w:rFonts w:ascii="Times New Roman" w:eastAsia="宋体" w:hAnsi="Times New Roman" w:cs="Times New Roman" w:hint="eastAsia"/>
            <w:color w:val="000000"/>
            <w:sz w:val="18"/>
            <w:szCs w:val="18"/>
            <w:highlight w:val="yellow"/>
            <w:u w:color="000000"/>
            <w:bdr w:val="nil"/>
            <w:lang w:val="zh-TW"/>
          </w:rPr>
          <w:t>ROP</w:t>
        </w:r>
        <w:r w:rsidR="00EF2939">
          <w:rPr>
            <w:rFonts w:ascii="Times New Roman" w:eastAsia="宋体" w:hAnsi="Times New Roman" w:cs="Times New Roman" w:hint="eastAsia"/>
            <w:color w:val="000000"/>
            <w:sz w:val="18"/>
            <w:szCs w:val="18"/>
            <w:highlight w:val="yellow"/>
            <w:u w:color="000000"/>
            <w:bdr w:val="nil"/>
            <w:lang w:val="zh-TW"/>
          </w:rPr>
          <w:t>攻击的</w:t>
        </w:r>
      </w:ins>
      <w:ins w:id="48" w:author="lww" w:date="2017-12-29T00:11:00Z">
        <w:r w:rsidR="00A21E1D">
          <w:rPr>
            <w:rFonts w:ascii="Times New Roman" w:eastAsia="宋体" w:hAnsi="Times New Roman" w:cs="Times New Roman" w:hint="eastAsia"/>
            <w:color w:val="000000"/>
            <w:sz w:val="18"/>
            <w:szCs w:val="18"/>
            <w:highlight w:val="yellow"/>
            <w:u w:color="000000"/>
            <w:bdr w:val="nil"/>
            <w:lang w:val="zh-TW"/>
          </w:rPr>
          <w:t>指令片段</w:t>
        </w:r>
      </w:ins>
      <w:ins w:id="49" w:author="lww" w:date="2017-12-28T23:53:00Z">
        <w:r w:rsidR="00EF2939">
          <w:rPr>
            <w:rFonts w:ascii="Times New Roman" w:eastAsia="宋体" w:hAnsi="Times New Roman" w:cs="Times New Roman" w:hint="eastAsia"/>
            <w:color w:val="000000"/>
            <w:sz w:val="18"/>
            <w:szCs w:val="18"/>
            <w:highlight w:val="yellow"/>
            <w:u w:color="000000"/>
            <w:bdr w:val="nil"/>
            <w:lang w:val="zh-TW"/>
          </w:rPr>
          <w:t>都进行了检测，同时保证</w:t>
        </w:r>
      </w:ins>
      <w:ins w:id="50" w:author="lww" w:date="2017-12-28T23:54:00Z">
        <w:r w:rsidR="00EF2939">
          <w:rPr>
            <w:rFonts w:ascii="Times New Roman" w:eastAsia="宋体" w:hAnsi="Times New Roman" w:cs="Times New Roman" w:hint="eastAsia"/>
            <w:color w:val="000000"/>
            <w:sz w:val="18"/>
            <w:szCs w:val="18"/>
            <w:highlight w:val="yellow"/>
            <w:u w:color="000000"/>
            <w:bdr w:val="nil"/>
            <w:lang w:val="zh-TW"/>
          </w:rPr>
          <w:t>检测次数尽量减少以降低性能开销</w:t>
        </w:r>
      </w:ins>
      <w:ins w:id="51" w:author="lww" w:date="2017-12-28T23:53:00Z">
        <w:r w:rsidR="00EF2939">
          <w:rPr>
            <w:rFonts w:ascii="Times New Roman" w:eastAsia="宋体" w:hAnsi="Times New Roman" w:cs="Times New Roman" w:hint="eastAsia"/>
            <w:color w:val="000000"/>
            <w:sz w:val="18"/>
            <w:szCs w:val="18"/>
            <w:highlight w:val="yellow"/>
            <w:u w:color="000000"/>
            <w:bdr w:val="nil"/>
            <w:lang w:val="zh-TW"/>
          </w:rPr>
          <w:t>？</w:t>
        </w:r>
      </w:ins>
    </w:p>
    <w:p w14:paraId="5BF5C0B7" w14:textId="72594112" w:rsidR="0048091F" w:rsidRPr="00EF2939" w:rsidRDefault="0048091F" w:rsidP="00EF2939">
      <w:pPr>
        <w:pStyle w:val="aa"/>
        <w:numPr>
          <w:ilvl w:val="0"/>
          <w:numId w:val="9"/>
        </w:numPr>
        <w:pBdr>
          <w:top w:val="nil"/>
          <w:left w:val="nil"/>
          <w:bottom w:val="nil"/>
          <w:right w:val="nil"/>
          <w:between w:val="nil"/>
          <w:bar w:val="nil"/>
        </w:pBdr>
        <w:tabs>
          <w:tab w:val="left" w:pos="357"/>
        </w:tabs>
        <w:ind w:firstLineChars="0"/>
        <w:rPr>
          <w:rFonts w:ascii="Times New Roman" w:eastAsia="宋体" w:hAnsi="Times New Roman" w:cs="Times New Roman"/>
          <w:color w:val="000000"/>
          <w:sz w:val="18"/>
          <w:szCs w:val="18"/>
          <w:u w:color="000000"/>
          <w:bdr w:val="nil"/>
          <w:lang w:val="zh-TW"/>
          <w:rPrChange w:id="52" w:author="lww" w:date="2017-12-28T23:52:00Z">
            <w:rPr>
              <w:u w:color="000000"/>
              <w:bdr w:val="nil"/>
              <w:lang w:val="zh-TW"/>
            </w:rPr>
          </w:rPrChange>
        </w:rPr>
        <w:pPrChange w:id="53" w:author="lww" w:date="2017-12-28T23:52:00Z">
          <w:pPr>
            <w:pBdr>
              <w:top w:val="nil"/>
              <w:left w:val="nil"/>
              <w:bottom w:val="nil"/>
              <w:right w:val="nil"/>
              <w:between w:val="nil"/>
              <w:bar w:val="nil"/>
            </w:pBdr>
            <w:tabs>
              <w:tab w:val="left" w:pos="357"/>
            </w:tabs>
            <w:ind w:firstLine="372"/>
          </w:pPr>
        </w:pPrChange>
      </w:pPr>
      <w:ins w:id="54" w:author="lww" w:date="2017-12-28T23:44:00Z">
        <w:r w:rsidRPr="00EF2939">
          <w:rPr>
            <w:rFonts w:ascii="Times New Roman" w:hAnsi="Times New Roman" w:cs="Times New Roman" w:hint="eastAsia"/>
            <w:color w:val="000000"/>
            <w:sz w:val="18"/>
            <w:szCs w:val="18"/>
            <w:u w:color="000000"/>
            <w:bdr w:val="nil"/>
            <w:lang w:val="zh-TW" w:eastAsia="zh-TW"/>
            <w:rPrChange w:id="55" w:author="lww" w:date="2017-12-28T23:52:00Z">
              <w:rPr>
                <w:rFonts w:hint="eastAsia"/>
                <w:u w:color="000000"/>
                <w:bdr w:val="nil"/>
                <w:lang w:val="zh-TW" w:eastAsia="zh-TW"/>
              </w:rPr>
            </w:rPrChange>
          </w:rPr>
          <w:t>采用</w:t>
        </w:r>
      </w:ins>
      <w:ins w:id="56" w:author="lww" w:date="2017-12-28T23:45:00Z">
        <w:r w:rsidRPr="00EF2939">
          <w:rPr>
            <w:rFonts w:ascii="Times New Roman" w:hAnsi="Times New Roman" w:cs="Times New Roman" w:hint="eastAsia"/>
            <w:color w:val="000000"/>
            <w:sz w:val="18"/>
            <w:szCs w:val="18"/>
            <w:u w:color="000000"/>
            <w:bdr w:val="nil"/>
            <w:lang w:val="zh-TW" w:eastAsia="zh-TW"/>
            <w:rPrChange w:id="57" w:author="lww" w:date="2017-12-28T23:52:00Z">
              <w:rPr>
                <w:rFonts w:hint="eastAsia"/>
                <w:u w:color="000000"/>
                <w:bdr w:val="nil"/>
                <w:lang w:val="zh-TW" w:eastAsia="zh-TW"/>
              </w:rPr>
            </w:rPrChange>
          </w:rPr>
          <w:t>何种</w:t>
        </w:r>
      </w:ins>
      <w:ins w:id="58" w:author="lww" w:date="2017-12-28T23:57:00Z">
        <w:r w:rsidR="00EF2939">
          <w:rPr>
            <w:rFonts w:ascii="Times New Roman" w:hAnsi="Times New Roman" w:cs="Times New Roman" w:hint="eastAsia"/>
            <w:color w:val="000000"/>
            <w:sz w:val="18"/>
            <w:szCs w:val="18"/>
            <w:u w:color="000000"/>
            <w:bdr w:val="nil"/>
            <w:lang w:val="zh-TW" w:eastAsia="zh-TW"/>
          </w:rPr>
          <w:t>检测策略</w:t>
        </w:r>
      </w:ins>
      <w:ins w:id="59" w:author="lww" w:date="2017-12-28T23:45:00Z">
        <w:r w:rsidRPr="00EF2939">
          <w:rPr>
            <w:rFonts w:ascii="Times New Roman" w:hAnsi="Times New Roman" w:cs="Times New Roman" w:hint="eastAsia"/>
            <w:color w:val="000000"/>
            <w:sz w:val="18"/>
            <w:szCs w:val="18"/>
            <w:u w:color="000000"/>
            <w:bdr w:val="nil"/>
            <w:lang w:val="zh-TW" w:eastAsia="zh-TW"/>
            <w:rPrChange w:id="60" w:author="lww" w:date="2017-12-28T23:52:00Z">
              <w:rPr>
                <w:rFonts w:hint="eastAsia"/>
                <w:u w:color="000000"/>
                <w:bdr w:val="nil"/>
                <w:lang w:val="zh-TW" w:eastAsia="zh-TW"/>
              </w:rPr>
            </w:rPrChange>
          </w:rPr>
          <w:t>进行</w:t>
        </w:r>
        <w:r w:rsidRPr="00EF2939">
          <w:rPr>
            <w:rFonts w:ascii="Times New Roman" w:hAnsi="Times New Roman" w:cs="Times New Roman" w:hint="eastAsia"/>
            <w:color w:val="000000"/>
            <w:sz w:val="18"/>
            <w:szCs w:val="18"/>
            <w:u w:color="000000"/>
            <w:bdr w:val="nil"/>
            <w:lang w:val="zh-TW" w:eastAsia="zh-TW"/>
            <w:rPrChange w:id="61" w:author="lww" w:date="2017-12-28T23:52:00Z">
              <w:rPr>
                <w:rFonts w:hint="eastAsia"/>
                <w:u w:color="000000"/>
                <w:bdr w:val="nil"/>
                <w:lang w:val="zh-TW" w:eastAsia="zh-TW"/>
              </w:rPr>
            </w:rPrChange>
          </w:rPr>
          <w:t>gadget</w:t>
        </w:r>
        <w:r w:rsidRPr="00EF2939">
          <w:rPr>
            <w:rFonts w:ascii="Times New Roman" w:hAnsi="Times New Roman" w:cs="Times New Roman" w:hint="eastAsia"/>
            <w:color w:val="000000"/>
            <w:sz w:val="18"/>
            <w:szCs w:val="18"/>
            <w:u w:color="000000"/>
            <w:bdr w:val="nil"/>
            <w:lang w:val="zh-TW" w:eastAsia="zh-TW"/>
            <w:rPrChange w:id="62" w:author="lww" w:date="2017-12-28T23:52:00Z">
              <w:rPr>
                <w:rFonts w:hint="eastAsia"/>
                <w:u w:color="000000"/>
                <w:bdr w:val="nil"/>
                <w:lang w:val="zh-TW" w:eastAsia="zh-TW"/>
              </w:rPr>
            </w:rPrChange>
          </w:rPr>
          <w:t>和</w:t>
        </w:r>
        <w:r w:rsidRPr="00EF2939">
          <w:rPr>
            <w:rFonts w:ascii="Times New Roman" w:hAnsi="Times New Roman" w:cs="Times New Roman" w:hint="eastAsia"/>
            <w:color w:val="000000"/>
            <w:sz w:val="18"/>
            <w:szCs w:val="18"/>
            <w:u w:color="000000"/>
            <w:bdr w:val="nil"/>
            <w:lang w:val="zh-TW" w:eastAsia="zh-TW"/>
            <w:rPrChange w:id="63" w:author="lww" w:date="2017-12-28T23:52:00Z">
              <w:rPr>
                <w:rFonts w:hint="eastAsia"/>
                <w:u w:color="000000"/>
                <w:bdr w:val="nil"/>
                <w:lang w:val="zh-TW" w:eastAsia="zh-TW"/>
              </w:rPr>
            </w:rPrChange>
          </w:rPr>
          <w:t>gadget</w:t>
        </w:r>
        <w:r w:rsidRPr="00EF2939">
          <w:rPr>
            <w:rFonts w:ascii="Times New Roman" w:hAnsi="Times New Roman" w:cs="Times New Roman" w:hint="eastAsia"/>
            <w:color w:val="000000"/>
            <w:sz w:val="18"/>
            <w:szCs w:val="18"/>
            <w:u w:color="000000"/>
            <w:bdr w:val="nil"/>
            <w:lang w:val="zh-TW" w:eastAsia="zh-TW"/>
            <w:rPrChange w:id="64" w:author="lww" w:date="2017-12-28T23:52:00Z">
              <w:rPr>
                <w:rFonts w:hint="eastAsia"/>
                <w:u w:color="000000"/>
                <w:bdr w:val="nil"/>
                <w:lang w:val="zh-TW" w:eastAsia="zh-TW"/>
              </w:rPr>
            </w:rPrChange>
          </w:rPr>
          <w:t>链检测</w:t>
        </w:r>
      </w:ins>
      <w:ins w:id="65" w:author="lww" w:date="2017-12-28T23:54:00Z">
        <w:r w:rsidR="00EF2939">
          <w:rPr>
            <w:rFonts w:ascii="Times New Roman" w:hAnsi="Times New Roman" w:cs="Times New Roman" w:hint="eastAsia"/>
            <w:color w:val="000000"/>
            <w:sz w:val="18"/>
            <w:szCs w:val="18"/>
            <w:u w:color="000000"/>
            <w:bdr w:val="nil"/>
            <w:lang w:val="zh-TW"/>
          </w:rPr>
          <w:t>，</w:t>
        </w:r>
      </w:ins>
      <w:ins w:id="66" w:author="lww" w:date="2017-12-28T23:55:00Z">
        <w:r w:rsidR="00EF2939">
          <w:rPr>
            <w:rFonts w:ascii="Times New Roman" w:hAnsi="Times New Roman" w:cs="Times New Roman" w:hint="eastAsia"/>
            <w:color w:val="000000"/>
            <w:sz w:val="18"/>
            <w:szCs w:val="18"/>
            <w:u w:color="000000"/>
            <w:bdr w:val="nil"/>
            <w:lang w:val="zh-TW"/>
          </w:rPr>
          <w:t>能有效检测</w:t>
        </w:r>
        <w:r w:rsidR="00EF2939">
          <w:rPr>
            <w:rFonts w:ascii="Times New Roman" w:hAnsi="Times New Roman" w:cs="Times New Roman" w:hint="eastAsia"/>
            <w:color w:val="000000"/>
            <w:sz w:val="18"/>
            <w:szCs w:val="18"/>
            <w:u w:color="000000"/>
            <w:bdr w:val="nil"/>
            <w:lang w:val="zh-TW"/>
          </w:rPr>
          <w:t>ROP</w:t>
        </w:r>
        <w:r w:rsidR="00EF2939">
          <w:rPr>
            <w:rFonts w:ascii="Times New Roman" w:hAnsi="Times New Roman" w:cs="Times New Roman" w:hint="eastAsia"/>
            <w:color w:val="000000"/>
            <w:sz w:val="18"/>
            <w:szCs w:val="18"/>
            <w:u w:color="000000"/>
            <w:bdr w:val="nil"/>
            <w:lang w:val="zh-TW"/>
          </w:rPr>
          <w:t>攻击，避免</w:t>
        </w:r>
      </w:ins>
      <w:ins w:id="67" w:author="lww" w:date="2017-12-28T23:56:00Z">
        <w:r w:rsidR="00EF2939">
          <w:rPr>
            <w:rFonts w:ascii="Times New Roman" w:hAnsi="Times New Roman" w:cs="Times New Roman" w:hint="eastAsia"/>
            <w:color w:val="000000"/>
            <w:sz w:val="18"/>
            <w:szCs w:val="18"/>
            <w:u w:color="000000"/>
            <w:bdr w:val="nil"/>
            <w:lang w:val="zh-TW"/>
          </w:rPr>
          <w:t>历史覆盖攻击等问题</w:t>
        </w:r>
      </w:ins>
      <w:ins w:id="68" w:author="lww" w:date="2017-12-28T23:55:00Z">
        <w:r w:rsidR="00EF2939">
          <w:rPr>
            <w:rFonts w:ascii="Times New Roman" w:hAnsi="Times New Roman" w:cs="Times New Roman" w:hint="eastAsia"/>
            <w:color w:val="000000"/>
            <w:sz w:val="18"/>
            <w:szCs w:val="18"/>
            <w:u w:color="000000"/>
            <w:bdr w:val="nil"/>
            <w:lang w:val="zh-TW"/>
          </w:rPr>
          <w:t>？</w:t>
        </w:r>
      </w:ins>
    </w:p>
    <w:p w14:paraId="3C685F8D" w14:textId="2A1CD391"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w:t>
      </w:r>
      <w:r w:rsidRPr="009C677D">
        <w:rPr>
          <w:rFonts w:ascii="Times New Roman" w:eastAsia="宋体" w:hAnsi="Times New Roman" w:cs="Times New Roman" w:hint="eastAsia"/>
          <w:color w:val="000000"/>
          <w:sz w:val="18"/>
          <w:szCs w:val="18"/>
          <w:u w:color="000000"/>
          <w:bdr w:val="nil"/>
          <w:lang w:val="zh-TW"/>
        </w:rPr>
        <w:t>节</w:t>
      </w:r>
      <w:r w:rsidRPr="009C677D">
        <w:rPr>
          <w:rFonts w:ascii="Times New Roman" w:eastAsia="宋体" w:hAnsi="Times New Roman" w:cs="Times New Roman" w:hint="eastAsia"/>
          <w:color w:val="000000"/>
          <w:sz w:val="18"/>
          <w:szCs w:val="18"/>
          <w:u w:color="000000"/>
          <w:bdr w:val="nil"/>
          <w:lang w:val="zh-TW" w:eastAsia="zh-TW"/>
        </w:rPr>
        <w:t>将先</w:t>
      </w:r>
      <w:ins w:id="69" w:author="lww" w:date="2017-12-28T23:58:00Z">
        <w:r w:rsidR="00EF2939">
          <w:rPr>
            <w:rFonts w:ascii="Times New Roman" w:eastAsia="宋体" w:hAnsi="Times New Roman" w:cs="Times New Roman" w:hint="eastAsia"/>
            <w:color w:val="000000"/>
            <w:sz w:val="18"/>
            <w:szCs w:val="18"/>
            <w:u w:color="000000"/>
            <w:bdr w:val="nil"/>
            <w:lang w:val="zh-TW"/>
          </w:rPr>
          <w:t>描述</w:t>
        </w:r>
      </w:ins>
      <w:del w:id="70" w:author="lww" w:date="2017-12-28T23:58:00Z">
        <w:r w:rsidRPr="009C677D" w:rsidDel="00EF2939">
          <w:rPr>
            <w:rFonts w:ascii="Times New Roman" w:eastAsia="宋体" w:hAnsi="Times New Roman" w:cs="Times New Roman" w:hint="eastAsia"/>
            <w:color w:val="000000"/>
            <w:sz w:val="18"/>
            <w:szCs w:val="18"/>
            <w:u w:color="000000"/>
            <w:bdr w:val="nil"/>
            <w:lang w:val="zh-TW" w:eastAsia="zh-TW"/>
          </w:rPr>
          <w:delText>对</w:delText>
        </w:r>
      </w:del>
      <w:r w:rsidRPr="009C677D">
        <w:rPr>
          <w:rFonts w:ascii="Times New Roman" w:eastAsia="宋体" w:hAnsi="Times New Roman" w:cs="Times New Roman" w:hint="eastAsia"/>
          <w:color w:val="000000"/>
          <w:sz w:val="18"/>
          <w:szCs w:val="18"/>
          <w:u w:color="000000"/>
          <w:bdr w:val="nil"/>
          <w:lang w:val="zh-TW" w:eastAsia="zh-TW"/>
        </w:rPr>
        <w:t>本文针对的威胁模型</w:t>
      </w:r>
      <w:del w:id="71" w:author="lww" w:date="2017-12-28T23:58:00Z">
        <w:r w:rsidRPr="009C677D" w:rsidDel="00EF2939">
          <w:rPr>
            <w:rFonts w:ascii="Times New Roman" w:eastAsia="宋体" w:hAnsi="Times New Roman" w:cs="Times New Roman" w:hint="eastAsia"/>
            <w:color w:val="000000"/>
            <w:sz w:val="18"/>
            <w:szCs w:val="18"/>
            <w:u w:color="000000"/>
            <w:bdr w:val="nil"/>
            <w:lang w:val="zh-TW" w:eastAsia="zh-TW"/>
          </w:rPr>
          <w:delText>进行描述</w:delText>
        </w:r>
      </w:del>
      <w:r w:rsidRPr="009C677D">
        <w:rPr>
          <w:rFonts w:ascii="Times New Roman" w:eastAsia="宋体" w:hAnsi="Times New Roman" w:cs="Times New Roman" w:hint="eastAsia"/>
          <w:color w:val="000000"/>
          <w:sz w:val="18"/>
          <w:szCs w:val="18"/>
          <w:u w:color="000000"/>
          <w:bdr w:val="nil"/>
          <w:lang w:val="zh-TW" w:eastAsia="zh-TW"/>
        </w:rPr>
        <w:t>，然后</w:t>
      </w:r>
      <w:ins w:id="72" w:author="lww" w:date="2017-12-28T23:58:00Z">
        <w:r w:rsidR="00EF2939">
          <w:rPr>
            <w:rFonts w:ascii="Times New Roman" w:eastAsia="宋体" w:hAnsi="Times New Roman" w:cs="Times New Roman" w:hint="eastAsia"/>
            <w:color w:val="000000"/>
            <w:sz w:val="18"/>
            <w:szCs w:val="18"/>
            <w:u w:color="000000"/>
            <w:bdr w:val="nil"/>
            <w:lang w:val="zh-TW" w:eastAsia="zh-TW"/>
          </w:rPr>
          <w:t>详细描述</w:t>
        </w:r>
      </w:ins>
      <w:del w:id="73" w:author="lww" w:date="2017-12-28T23:58:00Z">
        <w:r w:rsidRPr="009C677D" w:rsidDel="00EF2939">
          <w:rPr>
            <w:rFonts w:ascii="Times New Roman" w:eastAsia="宋体" w:hAnsi="Times New Roman" w:cs="Times New Roman" w:hint="eastAsia"/>
            <w:color w:val="000000"/>
            <w:sz w:val="18"/>
            <w:szCs w:val="18"/>
            <w:u w:color="000000"/>
            <w:bdr w:val="nil"/>
            <w:lang w:val="zh-TW" w:eastAsia="zh-TW"/>
          </w:rPr>
          <w:delText>对</w:delText>
        </w:r>
      </w:del>
      <w:r w:rsidRPr="009C677D">
        <w:rPr>
          <w:rFonts w:ascii="Times New Roman" w:eastAsia="宋体" w:hAnsi="Times New Roman" w:cs="Times New Roman"/>
          <w:color w:val="000000"/>
          <w:sz w:val="18"/>
          <w:szCs w:val="18"/>
          <w:highlight w:val="yellow"/>
          <w:u w:color="000000"/>
          <w:bdr w:val="nil"/>
          <w:lang w:val="zh-TW"/>
        </w:rPr>
        <w:t>Branch</w:t>
      </w:r>
      <w:r w:rsidRPr="009C677D">
        <w:rPr>
          <w:rFonts w:ascii="Times New Roman" w:eastAsia="PMingLiU" w:hAnsi="Times New Roman" w:cs="Times New Roman"/>
          <w:color w:val="000000"/>
          <w:sz w:val="18"/>
          <w:szCs w:val="18"/>
          <w:highlight w:val="yellow"/>
          <w:u w:color="000000"/>
          <w:bdr w:val="nil"/>
          <w:lang w:val="zh-TW" w:eastAsia="zh-TW"/>
        </w:rPr>
        <w:t>Checker</w:t>
      </w:r>
      <w:r w:rsidRPr="009C677D">
        <w:rPr>
          <w:rFonts w:ascii="Times New Roman" w:eastAsia="宋体" w:hAnsi="Times New Roman" w:cs="Times New Roman"/>
          <w:kern w:val="0"/>
          <w:szCs w:val="21"/>
          <w:u w:color="000000"/>
          <w:bdr w:val="nil"/>
          <w:lang w:eastAsia="en-US"/>
        </w:rPr>
        <w:commentReference w:id="74"/>
      </w:r>
      <w:r w:rsidRPr="009C677D">
        <w:rPr>
          <w:rFonts w:ascii="Times New Roman" w:eastAsia="Times New Roman" w:hAnsi="Times New Roman" w:cs="Times New Roman"/>
          <w:color w:val="000000"/>
          <w:sz w:val="18"/>
          <w:szCs w:val="18"/>
          <w:u w:color="000000"/>
          <w:bdr w:val="nil"/>
        </w:rPr>
        <w:commentReference w:id="75"/>
      </w:r>
      <w:ins w:id="76" w:author="lww" w:date="2017-12-29T00:00:00Z">
        <w:r w:rsidR="00EF2939">
          <w:rPr>
            <w:rFonts w:ascii="Times New Roman" w:eastAsia="宋体" w:hAnsi="Times New Roman" w:cs="Times New Roman" w:hint="eastAsia"/>
            <w:color w:val="000000"/>
            <w:sz w:val="18"/>
            <w:szCs w:val="18"/>
            <w:u w:color="000000"/>
            <w:bdr w:val="nil"/>
            <w:lang w:val="zh-TW"/>
          </w:rPr>
          <w:t>的</w:t>
        </w:r>
      </w:ins>
      <w:ins w:id="77" w:author="lww" w:date="2017-12-28T23:59:00Z">
        <w:r w:rsidR="00EF2939">
          <w:rPr>
            <w:rFonts w:ascii="Times New Roman" w:eastAsia="宋体" w:hAnsi="Times New Roman" w:cs="Times New Roman" w:hint="eastAsia"/>
            <w:color w:val="000000"/>
            <w:sz w:val="18"/>
            <w:szCs w:val="18"/>
            <w:u w:color="000000"/>
            <w:bdr w:val="nil"/>
            <w:lang w:val="zh-TW"/>
          </w:rPr>
          <w:t>检测触发点</w:t>
        </w:r>
      </w:ins>
      <w:ins w:id="78" w:author="lww" w:date="2017-12-29T00:00:00Z">
        <w:r w:rsidR="00EF2939">
          <w:rPr>
            <w:rFonts w:ascii="Times New Roman" w:eastAsia="宋体" w:hAnsi="Times New Roman" w:cs="Times New Roman" w:hint="eastAsia"/>
            <w:color w:val="000000"/>
            <w:sz w:val="18"/>
            <w:szCs w:val="18"/>
            <w:u w:color="000000"/>
            <w:bdr w:val="nil"/>
            <w:lang w:val="zh-TW"/>
          </w:rPr>
          <w:t>选择</w:t>
        </w:r>
      </w:ins>
      <w:ins w:id="79" w:author="lww" w:date="2017-12-28T23:59:00Z">
        <w:r w:rsidR="00EF2939">
          <w:rPr>
            <w:rFonts w:ascii="Times New Roman" w:eastAsia="宋体" w:hAnsi="Times New Roman" w:cs="Times New Roman" w:hint="eastAsia"/>
            <w:color w:val="000000"/>
            <w:sz w:val="18"/>
            <w:szCs w:val="18"/>
            <w:u w:color="000000"/>
            <w:bdr w:val="nil"/>
            <w:lang w:val="zh-TW"/>
          </w:rPr>
          <w:t>以及</w:t>
        </w:r>
      </w:ins>
      <w:ins w:id="80" w:author="lww" w:date="2017-12-29T00:00:00Z">
        <w:r w:rsidR="00EF2939">
          <w:rPr>
            <w:rFonts w:ascii="Times New Roman" w:eastAsia="宋体" w:hAnsi="Times New Roman" w:cs="Times New Roman" w:hint="eastAsia"/>
            <w:color w:val="000000"/>
            <w:sz w:val="18"/>
            <w:szCs w:val="18"/>
            <w:u w:color="000000"/>
            <w:bdr w:val="nil"/>
            <w:lang w:val="zh-TW"/>
          </w:rPr>
          <w:t>检测策略</w:t>
        </w:r>
      </w:ins>
      <w:del w:id="81" w:author="lww" w:date="2017-12-28T23:58:00Z">
        <w:r w:rsidRPr="009C677D" w:rsidDel="00EF2939">
          <w:rPr>
            <w:rFonts w:ascii="Times New Roman" w:eastAsia="宋体" w:hAnsi="Times New Roman" w:cs="Times New Roman" w:hint="eastAsia"/>
            <w:color w:val="000000"/>
            <w:sz w:val="18"/>
            <w:szCs w:val="18"/>
            <w:u w:color="000000"/>
            <w:bdr w:val="nil"/>
            <w:lang w:val="zh-TW" w:eastAsia="zh-TW"/>
          </w:rPr>
          <w:delText>设计过程中涉及到的采样事件的选择以及攻击检测算法进行详细描述</w:delText>
        </w:r>
      </w:del>
      <w:r w:rsidRPr="009C677D">
        <w:rPr>
          <w:rFonts w:ascii="Times New Roman" w:eastAsia="宋体" w:hAnsi="Times New Roman" w:cs="Times New Roman" w:hint="eastAsia"/>
          <w:color w:val="000000"/>
          <w:sz w:val="18"/>
          <w:szCs w:val="18"/>
          <w:u w:color="000000"/>
          <w:bdr w:val="nil"/>
          <w:lang w:val="zh-TW" w:eastAsia="zh-TW"/>
        </w:rPr>
        <w:t>。</w:t>
      </w:r>
    </w:p>
    <w:p w14:paraId="0B2673CD" w14:textId="77777777"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Arial Unicode MS" w:eastAsia="黑体" w:hAnsi="Arial Unicode MS" w:cs="Arial Unicode MS"/>
          <w:color w:val="000000"/>
          <w:kern w:val="0"/>
          <w:sz w:val="18"/>
          <w:szCs w:val="18"/>
          <w:u w:color="000000"/>
          <w:bdr w:val="nil"/>
        </w:rPr>
        <w:t>2.1</w:t>
      </w:r>
      <w:r w:rsidRPr="009C677D">
        <w:rPr>
          <w:rFonts w:ascii="Arial Unicode MS" w:eastAsia="黑体" w:hAnsi="Arial Unicode MS" w:cs="Arial Unicode MS"/>
          <w:color w:val="000000"/>
          <w:kern w:val="0"/>
          <w:sz w:val="18"/>
          <w:szCs w:val="18"/>
          <w:u w:color="000000"/>
          <w:bdr w:val="nil"/>
          <w:lang w:eastAsia="zh-TW"/>
        </w:rPr>
        <w:t>威胁模型</w:t>
      </w:r>
    </w:p>
    <w:p w14:paraId="5D352F33" w14:textId="10381624" w:rsidR="009C677D" w:rsidRPr="009C677D" w:rsidRDefault="009C677D" w:rsidP="009C677D">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rPr>
      </w:pPr>
      <w:r w:rsidRPr="009C677D">
        <w:rPr>
          <w:rFonts w:ascii="宋体" w:eastAsia="宋体" w:hAnsi="宋体" w:cs="宋体"/>
          <w:color w:val="000000"/>
          <w:sz w:val="18"/>
          <w:szCs w:val="18"/>
          <w:u w:color="000000"/>
          <w:bdr w:val="nil"/>
          <w:lang w:val="zh-TW" w:eastAsia="zh-TW"/>
        </w:rPr>
        <w:tab/>
        <w:t>本文</w:t>
      </w:r>
      <w:ins w:id="82" w:author="lww" w:date="2017-12-29T00:05:00Z">
        <w:r w:rsidR="00D57C38">
          <w:rPr>
            <w:rFonts w:ascii="宋体" w:eastAsia="宋体" w:hAnsi="宋体" w:cs="宋体" w:hint="eastAsia"/>
            <w:color w:val="000000"/>
            <w:sz w:val="18"/>
            <w:szCs w:val="18"/>
            <w:u w:color="000000"/>
            <w:bdr w:val="nil"/>
            <w:lang w:val="zh-TW" w:eastAsia="zh-TW"/>
          </w:rPr>
          <w:t>主要面向应用程序进行保护</w:t>
        </w:r>
        <w:r w:rsidR="00D57C38">
          <w:rPr>
            <w:rFonts w:ascii="宋体" w:eastAsia="宋体" w:hAnsi="宋体" w:cs="宋体" w:hint="eastAsia"/>
            <w:color w:val="000000"/>
            <w:sz w:val="18"/>
            <w:szCs w:val="18"/>
            <w:u w:color="000000"/>
            <w:bdr w:val="nil"/>
            <w:lang w:val="zh-TW"/>
          </w:rPr>
          <w:t>，</w:t>
        </w:r>
      </w:ins>
      <w:ins w:id="83" w:author="lww" w:date="2017-12-29T00:08:00Z">
        <w:r w:rsidR="00D57C38" w:rsidRPr="009C677D">
          <w:rPr>
            <w:rFonts w:ascii="宋体" w:eastAsia="宋体" w:hAnsi="宋体" w:cs="宋体"/>
            <w:color w:val="000000"/>
            <w:sz w:val="18"/>
            <w:szCs w:val="18"/>
            <w:u w:color="000000"/>
            <w:bdr w:val="nil"/>
            <w:lang w:val="zh-TW" w:eastAsia="zh-TW"/>
          </w:rPr>
          <w:t>假定硬件，操作系统，动态链接器是可信的，目标操作系统支持</w:t>
        </w:r>
        <w:r w:rsidR="00D57C38">
          <w:rPr>
            <w:rFonts w:ascii="宋体" w:eastAsia="宋体" w:hAnsi="宋体" w:cs="宋体"/>
            <w:color w:val="000000"/>
            <w:sz w:val="18"/>
            <w:szCs w:val="18"/>
            <w:u w:color="000000"/>
            <w:bdr w:val="nil"/>
            <w:lang w:val="zh-TW" w:eastAsia="zh-TW"/>
          </w:rPr>
          <w:t>数据不可执行技术</w:t>
        </w:r>
        <w:r w:rsidR="00D57C38">
          <w:rPr>
            <w:rFonts w:ascii="宋体" w:eastAsia="宋体" w:hAnsi="宋体" w:cs="宋体" w:hint="eastAsia"/>
            <w:color w:val="000000"/>
            <w:sz w:val="18"/>
            <w:szCs w:val="18"/>
            <w:u w:color="000000"/>
            <w:bdr w:val="nil"/>
            <w:lang w:val="zh-TW"/>
          </w:rPr>
          <w:t>（DATA Execution Prevention，简称DEP</w:t>
        </w:r>
        <w:r w:rsidR="00D57C38">
          <w:rPr>
            <w:rFonts w:ascii="Times New Roman" w:eastAsia="宋体" w:hAnsi="Times New Roman" w:cs="Times New Roman" w:hint="eastAsia"/>
            <w:color w:val="000000"/>
            <w:sz w:val="18"/>
            <w:szCs w:val="18"/>
            <w:u w:color="000000"/>
            <w:bdr w:val="nil"/>
            <w:lang w:val="zh-TW"/>
          </w:rPr>
          <w:t>）</w:t>
        </w:r>
        <w:r w:rsidR="00D57C38">
          <w:rPr>
            <w:rFonts w:ascii="Times New Roman" w:eastAsia="宋体" w:hAnsi="Times New Roman" w:cs="Times New Roman" w:hint="eastAsia"/>
            <w:color w:val="000000"/>
            <w:sz w:val="18"/>
            <w:szCs w:val="18"/>
            <w:u w:color="000000"/>
            <w:bdr w:val="nil"/>
            <w:lang w:val="zh-TW"/>
          </w:rPr>
          <w:t>。</w:t>
        </w:r>
      </w:ins>
      <w:del w:id="84" w:author="lww" w:date="2017-12-29T00:05:00Z">
        <w:r w:rsidRPr="009C677D" w:rsidDel="00D57C38">
          <w:rPr>
            <w:rFonts w:ascii="宋体" w:eastAsia="宋体" w:hAnsi="宋体" w:cs="宋体"/>
            <w:color w:val="000000"/>
            <w:sz w:val="18"/>
            <w:szCs w:val="18"/>
            <w:u w:color="000000"/>
            <w:bdr w:val="nil"/>
            <w:lang w:val="zh-TW" w:eastAsia="zh-TW"/>
          </w:rPr>
          <w:delText>采用</w:delText>
        </w:r>
      </w:del>
      <w:del w:id="85" w:author="lww" w:date="2017-12-28T23:48:00Z">
        <w:r w:rsidRPr="009C677D" w:rsidDel="0048091F">
          <w:rPr>
            <w:rFonts w:ascii="宋体" w:eastAsia="宋体" w:hAnsi="宋体" w:cs="宋体"/>
            <w:color w:val="000000"/>
            <w:sz w:val="18"/>
            <w:szCs w:val="18"/>
            <w:u w:color="000000"/>
            <w:bdr w:val="nil"/>
            <w:lang w:val="zh-TW" w:eastAsia="zh-TW"/>
          </w:rPr>
          <w:delText>与内存破坏及代码重用攻击文献一致</w:delText>
        </w:r>
      </w:del>
      <w:del w:id="86" w:author="lww" w:date="2017-12-28T23:49:00Z">
        <w:r w:rsidRPr="009C677D" w:rsidDel="0048091F">
          <w:rPr>
            <w:rFonts w:ascii="宋体" w:eastAsia="宋体" w:hAnsi="宋体" w:cs="宋体"/>
            <w:color w:val="000000"/>
            <w:sz w:val="18"/>
            <w:szCs w:val="18"/>
            <w:u w:color="000000"/>
            <w:bdr w:val="nil"/>
            <w:lang w:val="zh-TW" w:eastAsia="zh-TW"/>
          </w:rPr>
          <w:delText>的</w:delText>
        </w:r>
      </w:del>
      <w:del w:id="87" w:author="lww" w:date="2017-12-29T00:05:00Z">
        <w:r w:rsidRPr="009C677D" w:rsidDel="00D57C38">
          <w:rPr>
            <w:rFonts w:ascii="宋体" w:eastAsia="宋体" w:hAnsi="宋体" w:cs="宋体"/>
            <w:color w:val="000000"/>
            <w:sz w:val="18"/>
            <w:szCs w:val="18"/>
            <w:u w:color="000000"/>
            <w:bdr w:val="nil"/>
            <w:lang w:val="zh-TW" w:eastAsia="zh-TW"/>
          </w:rPr>
          <w:delText>威胁模型：</w:delText>
        </w:r>
      </w:del>
      <w:r w:rsidRPr="009C677D">
        <w:rPr>
          <w:rFonts w:ascii="宋体" w:eastAsia="宋体" w:hAnsi="宋体" w:cs="宋体"/>
          <w:color w:val="000000"/>
          <w:sz w:val="18"/>
          <w:szCs w:val="18"/>
          <w:u w:color="000000"/>
          <w:bdr w:val="nil"/>
          <w:lang w:val="zh-TW" w:eastAsia="zh-TW"/>
        </w:rPr>
        <w:t>攻击者可以通过远程或本地正常终端访问应用，可以利用应用程序中的内存漏洞任意读取或修改应用数据内存页内容，也可以通过这些漏洞获取所有内存空间排布信息</w:t>
      </w:r>
      <w:ins w:id="88" w:author="lww" w:date="2017-12-29T00:08:00Z">
        <w:r w:rsidR="00D57C38">
          <w:rPr>
            <w:rFonts w:ascii="宋体" w:eastAsia="宋体" w:hAnsi="宋体" w:cs="宋体" w:hint="eastAsia"/>
            <w:color w:val="000000"/>
            <w:sz w:val="18"/>
            <w:szCs w:val="18"/>
            <w:u w:color="000000"/>
            <w:bdr w:val="nil"/>
            <w:lang w:val="zh-TW"/>
          </w:rPr>
          <w:t>，</w:t>
        </w:r>
      </w:ins>
      <w:del w:id="89" w:author="lww" w:date="2017-12-29T00:08:00Z">
        <w:r w:rsidRPr="009C677D" w:rsidDel="00D57C38">
          <w:rPr>
            <w:rFonts w:ascii="宋体" w:eastAsia="宋体" w:hAnsi="宋体" w:cs="宋体"/>
            <w:color w:val="000000"/>
            <w:sz w:val="18"/>
            <w:szCs w:val="18"/>
            <w:u w:color="000000"/>
            <w:bdr w:val="nil"/>
            <w:lang w:val="zh-TW" w:eastAsia="zh-TW"/>
          </w:rPr>
          <w:delText>。</w:delText>
        </w:r>
      </w:del>
      <w:r w:rsidRPr="009C677D">
        <w:rPr>
          <w:rFonts w:ascii="宋体" w:eastAsia="宋体" w:hAnsi="宋体" w:cs="宋体"/>
          <w:color w:val="000000"/>
          <w:sz w:val="18"/>
          <w:szCs w:val="18"/>
          <w:u w:color="000000"/>
          <w:bdr w:val="nil"/>
          <w:lang w:val="zh-TW" w:eastAsia="zh-TW"/>
        </w:rPr>
        <w:t>但</w:t>
      </w:r>
      <w:del w:id="90" w:author="lww" w:date="2017-12-29T00:08:00Z">
        <w:r w:rsidRPr="009C677D" w:rsidDel="00D57C38">
          <w:rPr>
            <w:rFonts w:ascii="宋体" w:eastAsia="宋体" w:hAnsi="宋体" w:cs="宋体"/>
            <w:color w:val="000000"/>
            <w:sz w:val="18"/>
            <w:szCs w:val="18"/>
            <w:u w:color="000000"/>
            <w:bdr w:val="nil"/>
            <w:lang w:val="zh-TW" w:eastAsia="zh-TW"/>
          </w:rPr>
          <w:delText>假定硬件，操作系统，动态链接器是可信的，目标操作系统支持</w:delText>
        </w:r>
      </w:del>
      <w:del w:id="91" w:author="lww" w:date="2017-12-29T00:03:00Z">
        <w:r w:rsidRPr="009C677D" w:rsidDel="00D57C38">
          <w:rPr>
            <w:rFonts w:ascii="Times New Roman" w:eastAsia="Arial Unicode MS" w:hAnsi="Arial Unicode MS" w:cs="Arial Unicode MS"/>
            <w:color w:val="000000"/>
            <w:sz w:val="18"/>
            <w:szCs w:val="18"/>
            <w:u w:color="000000"/>
            <w:bdr w:val="nil"/>
          </w:rPr>
          <w:delText>NX</w:delText>
        </w:r>
        <w:r w:rsidRPr="009C677D" w:rsidDel="00D57C38">
          <w:rPr>
            <w:rFonts w:ascii="Times New Roman" w:eastAsia="宋体" w:hAnsi="Times New Roman" w:cs="Times New Roman" w:hint="eastAsia"/>
            <w:color w:val="000000"/>
            <w:sz w:val="18"/>
            <w:szCs w:val="18"/>
            <w:u w:color="000000"/>
            <w:bdr w:val="nil"/>
            <w:lang w:val="zh-TW" w:eastAsia="zh-TW"/>
          </w:rPr>
          <w:delText>或</w:delText>
        </w:r>
        <w:r w:rsidRPr="009C677D" w:rsidDel="00D57C38">
          <w:rPr>
            <w:rFonts w:ascii="Times New Roman" w:eastAsia="Arial Unicode MS" w:hAnsi="Arial Unicode MS" w:cs="Arial Unicode MS"/>
            <w:color w:val="000000"/>
            <w:sz w:val="18"/>
            <w:szCs w:val="18"/>
            <w:u w:color="000000"/>
            <w:bdr w:val="nil"/>
          </w:rPr>
          <w:delText>DEP</w:delText>
        </w:r>
      </w:del>
      <w:del w:id="92" w:author="lww" w:date="2017-12-29T00:04:00Z">
        <w:r w:rsidRPr="009C677D" w:rsidDel="00D57C38">
          <w:rPr>
            <w:rFonts w:ascii="Times New Roman" w:eastAsia="宋体" w:hAnsi="Times New Roman" w:cs="Times New Roman" w:hint="eastAsia"/>
            <w:color w:val="000000"/>
            <w:sz w:val="18"/>
            <w:szCs w:val="18"/>
            <w:u w:color="000000"/>
            <w:bdr w:val="nil"/>
            <w:lang w:val="zh-TW" w:eastAsia="zh-TW"/>
          </w:rPr>
          <w:delText>技术</w:delText>
        </w:r>
      </w:del>
      <w:ins w:id="93" w:author="lww" w:date="2017-12-29T00:08:00Z">
        <w:r w:rsidR="00D57C38">
          <w:rPr>
            <w:rFonts w:ascii="Times New Roman" w:eastAsia="宋体" w:hAnsi="Times New Roman" w:cs="Times New Roman" w:hint="eastAsia"/>
            <w:color w:val="000000"/>
            <w:sz w:val="18"/>
            <w:szCs w:val="18"/>
            <w:u w:color="000000"/>
            <w:bdr w:val="nil"/>
            <w:lang w:val="zh-TW"/>
          </w:rPr>
          <w:t>DEP</w:t>
        </w:r>
        <w:r w:rsidR="00D57C38">
          <w:rPr>
            <w:rFonts w:ascii="Times New Roman" w:eastAsia="宋体" w:hAnsi="Times New Roman" w:cs="Times New Roman" w:hint="eastAsia"/>
            <w:color w:val="000000"/>
            <w:sz w:val="18"/>
            <w:szCs w:val="18"/>
            <w:u w:color="000000"/>
            <w:bdr w:val="nil"/>
            <w:lang w:val="zh-TW"/>
          </w:rPr>
          <w:t>技术限定</w:t>
        </w:r>
      </w:ins>
      <w:del w:id="94" w:author="lww" w:date="2017-12-29T00:08:00Z">
        <w:r w:rsidRPr="009C677D" w:rsidDel="00D57C38">
          <w:rPr>
            <w:rFonts w:ascii="Times New Roman" w:eastAsia="宋体" w:hAnsi="Times New Roman" w:cs="Times New Roman" w:hint="eastAsia"/>
            <w:color w:val="000000"/>
            <w:sz w:val="18"/>
            <w:szCs w:val="18"/>
            <w:u w:color="000000"/>
            <w:bdr w:val="nil"/>
            <w:lang w:val="zh-TW" w:eastAsia="zh-TW"/>
          </w:rPr>
          <w:delText>，</w:delText>
        </w:r>
      </w:del>
      <w:r w:rsidRPr="009C677D">
        <w:rPr>
          <w:rFonts w:ascii="Times New Roman" w:eastAsia="宋体" w:hAnsi="Times New Roman" w:cs="Times New Roman" w:hint="eastAsia"/>
          <w:color w:val="000000"/>
          <w:sz w:val="18"/>
          <w:szCs w:val="18"/>
          <w:u w:color="000000"/>
          <w:bdr w:val="nil"/>
          <w:lang w:val="zh-TW" w:eastAsia="zh-TW"/>
        </w:rPr>
        <w:t>攻击者不能</w:t>
      </w:r>
      <w:ins w:id="95" w:author="lww" w:date="2017-12-29T00:04:00Z">
        <w:r w:rsidR="00D57C38">
          <w:rPr>
            <w:rFonts w:ascii="Times New Roman" w:eastAsia="宋体" w:hAnsi="Times New Roman" w:cs="Times New Roman" w:hint="eastAsia"/>
            <w:color w:val="000000"/>
            <w:sz w:val="18"/>
            <w:szCs w:val="18"/>
            <w:u w:color="000000"/>
            <w:bdr w:val="nil"/>
            <w:lang w:val="zh-TW" w:eastAsia="zh-TW"/>
          </w:rPr>
          <w:t>通过数据</w:t>
        </w:r>
      </w:ins>
      <w:r w:rsidRPr="009C677D">
        <w:rPr>
          <w:rFonts w:ascii="Times New Roman" w:eastAsia="宋体" w:hAnsi="Times New Roman" w:cs="Times New Roman" w:hint="eastAsia"/>
          <w:color w:val="000000"/>
          <w:sz w:val="18"/>
          <w:szCs w:val="18"/>
          <w:u w:color="000000"/>
          <w:bdr w:val="nil"/>
          <w:lang w:val="zh-TW" w:eastAsia="zh-TW"/>
        </w:rPr>
        <w:t>插入</w:t>
      </w:r>
      <w:ins w:id="96" w:author="lww" w:date="2017-12-29T00:04:00Z">
        <w:r w:rsidR="00D57C38">
          <w:rPr>
            <w:rFonts w:ascii="Times New Roman" w:eastAsia="宋体" w:hAnsi="Times New Roman" w:cs="Times New Roman" w:hint="eastAsia"/>
            <w:color w:val="000000"/>
            <w:sz w:val="18"/>
            <w:szCs w:val="18"/>
            <w:u w:color="000000"/>
            <w:bdr w:val="nil"/>
            <w:lang w:val="zh-TW" w:eastAsia="zh-TW"/>
          </w:rPr>
          <w:t>恶意代码</w:t>
        </w:r>
      </w:ins>
      <w:r w:rsidRPr="009C677D">
        <w:rPr>
          <w:rFonts w:ascii="Times New Roman" w:eastAsia="宋体" w:hAnsi="Times New Roman" w:cs="Times New Roman" w:hint="eastAsia"/>
          <w:color w:val="000000"/>
          <w:sz w:val="18"/>
          <w:szCs w:val="18"/>
          <w:u w:color="000000"/>
          <w:bdr w:val="nil"/>
          <w:lang w:val="zh-TW" w:eastAsia="zh-TW"/>
        </w:rPr>
        <w:t>或</w:t>
      </w:r>
      <w:ins w:id="97" w:author="lww" w:date="2017-12-29T00:04:00Z">
        <w:r w:rsidR="00D57C38">
          <w:rPr>
            <w:rFonts w:ascii="Times New Roman" w:eastAsia="宋体" w:hAnsi="Times New Roman" w:cs="Times New Roman" w:hint="eastAsia"/>
            <w:color w:val="000000"/>
            <w:sz w:val="18"/>
            <w:szCs w:val="18"/>
            <w:u w:color="000000"/>
            <w:bdr w:val="nil"/>
            <w:lang w:val="zh-TW" w:eastAsia="zh-TW"/>
          </w:rPr>
          <w:t>直接</w:t>
        </w:r>
      </w:ins>
      <w:r w:rsidRPr="009C677D">
        <w:rPr>
          <w:rFonts w:ascii="Times New Roman" w:eastAsia="宋体" w:hAnsi="Times New Roman" w:cs="Times New Roman" w:hint="eastAsia"/>
          <w:color w:val="000000"/>
          <w:sz w:val="18"/>
          <w:szCs w:val="18"/>
          <w:u w:color="000000"/>
          <w:bdr w:val="nil"/>
          <w:lang w:val="zh-TW" w:eastAsia="zh-TW"/>
        </w:rPr>
        <w:t>修改应用代码，</w:t>
      </w:r>
      <w:del w:id="98" w:author="lww" w:date="2017-12-29T00:08:00Z">
        <w:r w:rsidRPr="009C677D" w:rsidDel="00D57C38">
          <w:rPr>
            <w:rFonts w:ascii="Times New Roman" w:eastAsia="宋体" w:hAnsi="Times New Roman" w:cs="Times New Roman" w:hint="eastAsia"/>
            <w:color w:val="000000"/>
            <w:sz w:val="18"/>
            <w:szCs w:val="18"/>
            <w:u w:color="000000"/>
            <w:bdr w:val="nil"/>
            <w:lang w:val="zh-TW" w:eastAsia="zh-TW"/>
          </w:rPr>
          <w:delText>即</w:delText>
        </w:r>
      </w:del>
      <w:ins w:id="99" w:author="lww" w:date="2017-12-29T00:08:00Z">
        <w:r w:rsidR="00D57C38">
          <w:rPr>
            <w:rFonts w:ascii="Times New Roman" w:eastAsia="宋体" w:hAnsi="Times New Roman" w:cs="Times New Roman" w:hint="eastAsia"/>
            <w:color w:val="000000"/>
            <w:sz w:val="18"/>
            <w:szCs w:val="18"/>
            <w:u w:color="000000"/>
            <w:bdr w:val="nil"/>
            <w:lang w:val="zh-TW"/>
          </w:rPr>
          <w:t>攻击者</w:t>
        </w:r>
      </w:ins>
      <w:del w:id="100" w:author="lww" w:date="2017-12-29T00:08:00Z">
        <w:r w:rsidRPr="009C677D" w:rsidDel="00D57C38">
          <w:rPr>
            <w:rFonts w:ascii="Times New Roman" w:eastAsia="宋体" w:hAnsi="Times New Roman" w:cs="Times New Roman" w:hint="eastAsia"/>
            <w:color w:val="000000"/>
            <w:sz w:val="18"/>
            <w:szCs w:val="18"/>
            <w:u w:color="000000"/>
            <w:bdr w:val="nil"/>
            <w:lang w:val="zh-TW" w:eastAsia="zh-TW"/>
          </w:rPr>
          <w:delText>攻击者被限定为</w:delText>
        </w:r>
      </w:del>
      <w:r w:rsidRPr="009C677D">
        <w:rPr>
          <w:rFonts w:ascii="Times New Roman" w:eastAsia="宋体" w:hAnsi="Times New Roman" w:cs="Times New Roman" w:hint="eastAsia"/>
          <w:color w:val="000000"/>
          <w:sz w:val="18"/>
          <w:szCs w:val="18"/>
          <w:u w:color="000000"/>
          <w:bdr w:val="nil"/>
          <w:lang w:val="zh-TW" w:eastAsia="zh-TW"/>
        </w:rPr>
        <w:t>仅能</w:t>
      </w:r>
      <w:ins w:id="101" w:author="lww" w:date="2017-12-29T00:09:00Z">
        <w:r w:rsidR="00D57C38">
          <w:rPr>
            <w:rFonts w:ascii="Times New Roman" w:eastAsia="宋体" w:hAnsi="Times New Roman" w:cs="Times New Roman" w:hint="eastAsia"/>
            <w:color w:val="000000"/>
            <w:sz w:val="18"/>
            <w:szCs w:val="18"/>
            <w:u w:color="000000"/>
            <w:bdr w:val="nil"/>
            <w:lang w:val="zh-TW" w:eastAsia="zh-TW"/>
          </w:rPr>
          <w:t>操控内存数据</w:t>
        </w:r>
        <w:r w:rsidR="00D57C38">
          <w:rPr>
            <w:rFonts w:ascii="Times New Roman" w:eastAsia="宋体" w:hAnsi="Times New Roman" w:cs="Times New Roman" w:hint="eastAsia"/>
            <w:color w:val="000000"/>
            <w:sz w:val="18"/>
            <w:szCs w:val="18"/>
            <w:u w:color="000000"/>
            <w:bdr w:val="nil"/>
            <w:lang w:val="zh-TW"/>
          </w:rPr>
          <w:t>，利用</w:t>
        </w:r>
        <w:r w:rsidR="00D57C38">
          <w:rPr>
            <w:rFonts w:ascii="Times New Roman" w:eastAsia="宋体" w:hAnsi="Times New Roman" w:cs="Times New Roman" w:hint="eastAsia"/>
            <w:color w:val="000000"/>
            <w:sz w:val="18"/>
            <w:szCs w:val="18"/>
            <w:u w:color="000000"/>
            <w:bdr w:val="nil"/>
            <w:lang w:val="zh-TW" w:eastAsia="zh-TW"/>
          </w:rPr>
          <w:t>应用本身的代码进行</w:t>
        </w:r>
      </w:ins>
      <w:del w:id="102" w:author="lww" w:date="2017-12-29T00:08:00Z">
        <w:r w:rsidRPr="009C677D" w:rsidDel="00D57C38">
          <w:rPr>
            <w:rFonts w:ascii="Times New Roman" w:eastAsia="宋体" w:hAnsi="Times New Roman" w:cs="Times New Roman" w:hint="eastAsia"/>
            <w:color w:val="000000"/>
            <w:sz w:val="18"/>
            <w:szCs w:val="18"/>
            <w:u w:color="000000"/>
            <w:bdr w:val="nil"/>
            <w:lang w:val="zh-TW" w:eastAsia="zh-TW"/>
          </w:rPr>
          <w:delText>采用</w:delText>
        </w:r>
      </w:del>
      <w:del w:id="103" w:author="lww" w:date="2017-12-29T00:09:00Z">
        <w:r w:rsidRPr="009C677D" w:rsidDel="00D57C38">
          <w:rPr>
            <w:rFonts w:ascii="Times New Roman" w:eastAsia="宋体" w:hAnsi="Times New Roman" w:cs="Times New Roman" w:hint="eastAsia"/>
            <w:color w:val="000000"/>
            <w:sz w:val="18"/>
            <w:szCs w:val="18"/>
            <w:u w:color="000000"/>
            <w:bdr w:val="nil"/>
            <w:lang w:val="zh-TW" w:eastAsia="zh-TW"/>
          </w:rPr>
          <w:delText>代码重用</w:delText>
        </w:r>
      </w:del>
      <w:r w:rsidRPr="009C677D">
        <w:rPr>
          <w:rFonts w:ascii="Times New Roman" w:eastAsia="宋体" w:hAnsi="Times New Roman" w:cs="Times New Roman" w:hint="eastAsia"/>
          <w:color w:val="000000"/>
          <w:sz w:val="18"/>
          <w:szCs w:val="18"/>
          <w:u w:color="000000"/>
          <w:bdr w:val="nil"/>
          <w:lang w:val="zh-TW" w:eastAsia="zh-TW"/>
        </w:rPr>
        <w:t>攻击</w:t>
      </w:r>
      <w:ins w:id="104" w:author="lww" w:date="2017-12-29T00:10:00Z">
        <w:r w:rsidR="00D57C38">
          <w:rPr>
            <w:rFonts w:ascii="Times New Roman" w:eastAsia="宋体" w:hAnsi="Times New Roman" w:cs="Times New Roman" w:hint="eastAsia"/>
            <w:color w:val="000000"/>
            <w:sz w:val="18"/>
            <w:szCs w:val="18"/>
            <w:u w:color="000000"/>
            <w:bdr w:val="nil"/>
            <w:lang w:val="zh-TW"/>
          </w:rPr>
          <w:t>，</w:t>
        </w:r>
        <w:r w:rsidR="00D57C38">
          <w:rPr>
            <w:rFonts w:ascii="Times New Roman" w:eastAsia="宋体" w:hAnsi="Times New Roman" w:cs="Times New Roman" w:hint="eastAsia"/>
            <w:color w:val="000000"/>
            <w:sz w:val="18"/>
            <w:szCs w:val="18"/>
            <w:u w:color="000000"/>
            <w:bdr w:val="nil"/>
            <w:lang w:val="zh-TW" w:eastAsia="zh-TW"/>
          </w:rPr>
          <w:t>即进行代码重用攻击</w:t>
        </w:r>
      </w:ins>
      <w:r w:rsidRPr="009C677D">
        <w:rPr>
          <w:rFonts w:ascii="Times New Roman" w:eastAsia="宋体" w:hAnsi="Times New Roman" w:cs="Times New Roman" w:hint="eastAsia"/>
          <w:color w:val="000000"/>
          <w:sz w:val="18"/>
          <w:szCs w:val="18"/>
          <w:u w:color="000000"/>
          <w:bdr w:val="nil"/>
          <w:lang w:val="zh-TW" w:eastAsia="zh-TW"/>
        </w:rPr>
        <w:t>。</w:t>
      </w:r>
    </w:p>
    <w:p w14:paraId="5C60AC6A" w14:textId="2D39C7C4"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Times New Roman" w:eastAsia="Times New Roman" w:hAnsi="Arial Unicode MS" w:cs="Arial Unicode MS"/>
          <w:color w:val="000000"/>
          <w:kern w:val="0"/>
          <w:sz w:val="18"/>
          <w:szCs w:val="18"/>
          <w:u w:color="000000"/>
          <w:bdr w:val="nil"/>
        </w:rPr>
        <w:t xml:space="preserve">2.2 </w:t>
      </w:r>
      <w:ins w:id="105" w:author="lww" w:date="2017-12-28T23:56:00Z">
        <w:r w:rsidR="00EF2939">
          <w:rPr>
            <w:rFonts w:ascii="Arial Unicode MS" w:eastAsia="黑体" w:hAnsi="Arial Unicode MS" w:cs="Arial Unicode MS" w:hint="eastAsia"/>
            <w:color w:val="000000"/>
            <w:kern w:val="0"/>
            <w:sz w:val="18"/>
            <w:szCs w:val="18"/>
            <w:u w:color="000000"/>
            <w:bdr w:val="nil"/>
          </w:rPr>
          <w:t>检测触发点</w:t>
        </w:r>
      </w:ins>
      <w:del w:id="106" w:author="lww" w:date="2017-12-28T23:56:00Z">
        <w:r w:rsidRPr="009C677D" w:rsidDel="00EF2939">
          <w:rPr>
            <w:rFonts w:ascii="Arial Unicode MS" w:eastAsia="黑体" w:hAnsi="Arial Unicode MS" w:cs="Arial Unicode MS"/>
            <w:color w:val="000000"/>
            <w:kern w:val="0"/>
            <w:sz w:val="18"/>
            <w:szCs w:val="18"/>
            <w:u w:color="000000"/>
            <w:bdr w:val="nil"/>
            <w:lang w:eastAsia="zh-TW"/>
          </w:rPr>
          <w:delText>采样事件</w:delText>
        </w:r>
      </w:del>
      <w:r w:rsidRPr="009C677D">
        <w:rPr>
          <w:rFonts w:ascii="Arial Unicode MS" w:eastAsia="黑体" w:hAnsi="Arial Unicode MS" w:cs="Arial Unicode MS"/>
          <w:color w:val="000000"/>
          <w:kern w:val="0"/>
          <w:sz w:val="18"/>
          <w:szCs w:val="18"/>
          <w:u w:color="000000"/>
          <w:bdr w:val="nil"/>
          <w:lang w:eastAsia="zh-TW"/>
        </w:rPr>
        <w:t>选择</w:t>
      </w:r>
    </w:p>
    <w:p w14:paraId="03C34623" w14:textId="3813AD17"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本文基于</w:t>
      </w:r>
      <w:ins w:id="107" w:author="lww" w:date="2017-12-29T00:11:00Z">
        <w:r w:rsidR="00A21E1D">
          <w:rPr>
            <w:rFonts w:ascii="Times New Roman" w:eastAsia="宋体" w:hAnsi="Times New Roman" w:cs="Times New Roman" w:hint="eastAsia"/>
            <w:color w:val="000000"/>
            <w:sz w:val="18"/>
            <w:szCs w:val="18"/>
            <w:u w:color="000000"/>
            <w:bdr w:val="nil"/>
            <w:lang w:val="zh-TW" w:eastAsia="zh-TW"/>
          </w:rPr>
          <w:t>PMU</w:t>
        </w:r>
      </w:ins>
      <w:r w:rsidRPr="009C677D">
        <w:rPr>
          <w:rFonts w:ascii="Times New Roman" w:eastAsia="宋体" w:hAnsi="Times New Roman" w:cs="Times New Roman" w:hint="eastAsia"/>
          <w:color w:val="000000"/>
          <w:sz w:val="18"/>
          <w:szCs w:val="18"/>
          <w:u w:color="000000"/>
          <w:bdr w:val="nil"/>
          <w:lang w:val="zh-TW" w:eastAsia="zh-TW"/>
        </w:rPr>
        <w:t>采样事件触发的</w:t>
      </w:r>
      <w:r w:rsidRPr="009C677D">
        <w:rPr>
          <w:rFonts w:ascii="Times New Roman" w:eastAsia="Times New Roman" w:hAnsi="Times New Roman" w:cs="Times New Roman"/>
          <w:color w:val="000000"/>
          <w:sz w:val="18"/>
          <w:szCs w:val="18"/>
          <w:u w:color="000000"/>
          <w:bdr w:val="nil"/>
        </w:rPr>
        <w:t>PMI</w:t>
      </w:r>
      <w:ins w:id="108" w:author="lww" w:date="2017-12-29T00:11:00Z">
        <w:r w:rsidR="00A21E1D">
          <w:rPr>
            <w:rFonts w:ascii="Times New Roman" w:eastAsia="宋体" w:hAnsi="Times New Roman" w:cs="Times New Roman" w:hint="eastAsia"/>
            <w:color w:val="000000"/>
            <w:sz w:val="18"/>
            <w:szCs w:val="18"/>
            <w:u w:color="000000"/>
            <w:bdr w:val="nil"/>
            <w:lang w:val="zh-TW"/>
          </w:rPr>
          <w:t>中断</w:t>
        </w:r>
      </w:ins>
      <w:del w:id="109" w:author="lww" w:date="2017-12-29T00:11:00Z">
        <w:r w:rsidRPr="009C677D" w:rsidDel="00A21E1D">
          <w:rPr>
            <w:rFonts w:ascii="Times New Roman" w:eastAsia="宋体" w:hAnsi="Times New Roman" w:cs="Times New Roman" w:hint="eastAsia"/>
            <w:color w:val="000000"/>
            <w:sz w:val="18"/>
            <w:szCs w:val="18"/>
            <w:u w:color="000000"/>
            <w:bdr w:val="nil"/>
            <w:lang w:val="zh-TW" w:eastAsia="zh-TW"/>
          </w:rPr>
          <w:delText>事件</w:delText>
        </w:r>
      </w:del>
      <w:r w:rsidRPr="009C677D">
        <w:rPr>
          <w:rFonts w:ascii="Times New Roman" w:eastAsia="宋体" w:hAnsi="Times New Roman" w:cs="Times New Roman" w:hint="eastAsia"/>
          <w:color w:val="000000"/>
          <w:sz w:val="18"/>
          <w:szCs w:val="18"/>
          <w:u w:color="000000"/>
          <w:bdr w:val="nil"/>
          <w:lang w:val="zh-TW" w:eastAsia="zh-TW"/>
        </w:rPr>
        <w:t>作为</w:t>
      </w:r>
      <w:ins w:id="110" w:author="lww" w:date="2017-12-29T00:11:00Z">
        <w:r w:rsidR="00A21E1D">
          <w:rPr>
            <w:rFonts w:ascii="Times New Roman" w:eastAsia="宋体" w:hAnsi="Times New Roman" w:cs="Times New Roman" w:hint="eastAsia"/>
            <w:color w:val="000000"/>
            <w:sz w:val="18"/>
            <w:szCs w:val="18"/>
            <w:u w:color="000000"/>
            <w:bdr w:val="nil"/>
            <w:lang w:val="zh-TW"/>
          </w:rPr>
          <w:t>检测</w:t>
        </w:r>
      </w:ins>
      <w:del w:id="111" w:author="lww" w:date="2017-12-29T00:11:00Z">
        <w:r w:rsidRPr="009C677D" w:rsidDel="00A21E1D">
          <w:rPr>
            <w:rFonts w:ascii="Times New Roman" w:eastAsia="宋体" w:hAnsi="Times New Roman" w:cs="Times New Roman" w:hint="eastAsia"/>
            <w:color w:val="000000"/>
            <w:sz w:val="18"/>
            <w:szCs w:val="18"/>
            <w:u w:color="000000"/>
            <w:bdr w:val="nil"/>
            <w:lang w:val="zh-TW" w:eastAsia="zh-TW"/>
          </w:rPr>
          <w:delText>检查</w:delText>
        </w:r>
      </w:del>
      <w:r w:rsidRPr="009C677D">
        <w:rPr>
          <w:rFonts w:ascii="Times New Roman" w:eastAsia="宋体" w:hAnsi="Times New Roman" w:cs="Times New Roman" w:hint="eastAsia"/>
          <w:color w:val="000000"/>
          <w:sz w:val="18"/>
          <w:szCs w:val="18"/>
          <w:u w:color="000000"/>
          <w:bdr w:val="nil"/>
          <w:lang w:val="zh-TW" w:eastAsia="zh-TW"/>
        </w:rPr>
        <w:t>点，需要针对所有可能用于</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攻击的指令片段进行检查。</w:t>
      </w:r>
      <w:del w:id="112" w:author="lww" w:date="2017-12-29T00:11:00Z">
        <w:r w:rsidRPr="009C677D" w:rsidDel="00A21E1D">
          <w:rPr>
            <w:rFonts w:ascii="Times New Roman" w:eastAsia="宋体" w:hAnsi="Times New Roman" w:cs="Times New Roman" w:hint="eastAsia"/>
            <w:color w:val="000000"/>
            <w:sz w:val="18"/>
            <w:szCs w:val="18"/>
            <w:u w:color="000000"/>
            <w:bdr w:val="nil"/>
            <w:lang w:val="zh-TW" w:eastAsia="zh-TW"/>
          </w:rPr>
          <w:delText>现代</w:delText>
        </w:r>
        <w:r w:rsidRPr="009C677D" w:rsidDel="00A21E1D">
          <w:rPr>
            <w:rFonts w:ascii="Times New Roman" w:eastAsia="Times New Roman" w:hAnsi="Times New Roman" w:cs="Times New Roman"/>
            <w:color w:val="000000"/>
            <w:sz w:val="18"/>
            <w:szCs w:val="18"/>
            <w:u w:color="000000"/>
            <w:bdr w:val="nil"/>
          </w:rPr>
          <w:delText>CPU</w:delText>
        </w:r>
        <w:r w:rsidRPr="009C677D" w:rsidDel="00A21E1D">
          <w:rPr>
            <w:rFonts w:ascii="Times New Roman" w:eastAsia="宋体" w:hAnsi="Times New Roman" w:cs="Times New Roman" w:hint="eastAsia"/>
            <w:color w:val="000000"/>
            <w:sz w:val="18"/>
            <w:szCs w:val="18"/>
            <w:u w:color="000000"/>
            <w:bdr w:val="nil"/>
            <w:lang w:val="zh-TW" w:eastAsia="zh-TW"/>
          </w:rPr>
          <w:delText>提供了多种多样的</w:delText>
        </w:r>
        <w:r w:rsidRPr="009C677D" w:rsidDel="00A21E1D">
          <w:rPr>
            <w:rFonts w:ascii="Times New Roman" w:eastAsia="Times New Roman" w:hAnsi="Times New Roman" w:cs="Times New Roman"/>
            <w:color w:val="000000"/>
            <w:sz w:val="18"/>
            <w:szCs w:val="18"/>
            <w:u w:color="000000"/>
            <w:bdr w:val="nil"/>
          </w:rPr>
          <w:delText>PMU</w:delText>
        </w:r>
        <w:r w:rsidRPr="009C677D" w:rsidDel="00A21E1D">
          <w:rPr>
            <w:rFonts w:ascii="Times New Roman" w:eastAsia="宋体" w:hAnsi="Times New Roman" w:cs="Times New Roman" w:hint="eastAsia"/>
            <w:color w:val="000000"/>
            <w:sz w:val="18"/>
            <w:szCs w:val="18"/>
            <w:u w:color="000000"/>
            <w:bdr w:val="nil"/>
            <w:lang w:val="zh-TW" w:eastAsia="zh-TW"/>
          </w:rPr>
          <w:delText>事件采样用于调试。</w:delText>
        </w:r>
      </w:del>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攻击的指令片段的一个重要特征是</w:t>
      </w:r>
      <w:ins w:id="113" w:author="lww" w:date="2017-12-29T00:12:00Z">
        <w:r w:rsidR="00A21E1D">
          <w:rPr>
            <w:rFonts w:ascii="Times New Roman" w:eastAsia="宋体" w:hAnsi="Times New Roman" w:cs="Times New Roman" w:hint="eastAsia"/>
            <w:color w:val="000000"/>
            <w:sz w:val="18"/>
            <w:szCs w:val="18"/>
            <w:u w:color="000000"/>
            <w:bdr w:val="nil"/>
            <w:lang w:val="zh-TW"/>
          </w:rPr>
          <w:t>：</w:t>
        </w:r>
      </w:ins>
      <w:r w:rsidRPr="009C677D">
        <w:rPr>
          <w:rFonts w:ascii="Times New Roman" w:eastAsia="宋体" w:hAnsi="Times New Roman" w:cs="Times New Roman" w:hint="eastAsia"/>
          <w:color w:val="000000"/>
          <w:sz w:val="18"/>
          <w:szCs w:val="18"/>
          <w:u w:color="000000"/>
          <w:bdr w:val="nil"/>
          <w:lang w:val="zh-TW" w:eastAsia="zh-TW"/>
        </w:rPr>
        <w:t>需要通过分支</w:t>
      </w:r>
      <w:ins w:id="114" w:author="lww" w:date="2017-12-29T00:12:00Z">
        <w:r w:rsidR="00A21E1D">
          <w:rPr>
            <w:rFonts w:ascii="Times New Roman" w:eastAsia="宋体" w:hAnsi="Times New Roman" w:cs="Times New Roman" w:hint="eastAsia"/>
            <w:color w:val="000000"/>
            <w:sz w:val="18"/>
            <w:szCs w:val="18"/>
            <w:u w:color="000000"/>
            <w:bdr w:val="nil"/>
            <w:lang w:val="zh-TW"/>
          </w:rPr>
          <w:t>指令</w:t>
        </w:r>
      </w:ins>
      <w:del w:id="115" w:author="lww" w:date="2017-12-29T00:12:00Z">
        <w:r w:rsidRPr="009C677D" w:rsidDel="00A21E1D">
          <w:rPr>
            <w:rFonts w:ascii="Times New Roman" w:eastAsia="宋体" w:hAnsi="Times New Roman" w:cs="Times New Roman" w:hint="eastAsia"/>
            <w:color w:val="000000"/>
            <w:sz w:val="18"/>
            <w:szCs w:val="18"/>
            <w:u w:color="000000"/>
            <w:bdr w:val="nil"/>
            <w:lang w:val="zh-TW" w:eastAsia="zh-TW"/>
          </w:rPr>
          <w:delText>操作</w:delText>
        </w:r>
      </w:del>
      <w:r w:rsidRPr="009C677D">
        <w:rPr>
          <w:rFonts w:ascii="Times New Roman" w:eastAsia="宋体" w:hAnsi="Times New Roman" w:cs="Times New Roman" w:hint="eastAsia"/>
          <w:color w:val="000000"/>
          <w:sz w:val="18"/>
          <w:szCs w:val="18"/>
          <w:u w:color="000000"/>
          <w:bdr w:val="nil"/>
          <w:lang w:val="zh-TW" w:eastAsia="zh-TW"/>
        </w:rPr>
        <w:t>来实现指令片段间的衔接，因此，本文需要在分支相关事件中进行筛选</w:t>
      </w:r>
      <w:ins w:id="116" w:author="lww" w:date="2017-12-29T00:12:00Z">
        <w:r w:rsidR="00A21E1D">
          <w:rPr>
            <w:rFonts w:ascii="Times New Roman" w:eastAsia="宋体" w:hAnsi="Times New Roman" w:cs="Times New Roman" w:hint="eastAsia"/>
            <w:color w:val="000000"/>
            <w:sz w:val="18"/>
            <w:szCs w:val="18"/>
            <w:u w:color="000000"/>
            <w:bdr w:val="nil"/>
            <w:lang w:val="zh-TW"/>
          </w:rPr>
          <w:t>，</w:t>
        </w:r>
      </w:ins>
      <w:del w:id="117" w:author="lww" w:date="2017-12-29T00:12:00Z">
        <w:r w:rsidRPr="009C677D" w:rsidDel="00A21E1D">
          <w:rPr>
            <w:rFonts w:ascii="Times New Roman" w:eastAsia="宋体" w:hAnsi="Times New Roman" w:cs="Times New Roman" w:hint="eastAsia"/>
            <w:color w:val="000000"/>
            <w:sz w:val="18"/>
            <w:szCs w:val="18"/>
            <w:u w:color="000000"/>
            <w:bdr w:val="nil"/>
            <w:lang w:val="zh-TW" w:eastAsia="zh-TW"/>
          </w:rPr>
          <w:delText>。筛选的主要原则是：</w:delText>
        </w:r>
      </w:del>
      <w:del w:id="118" w:author="lww" w:date="2017-12-29T00:31:00Z">
        <w:r w:rsidRPr="009C677D" w:rsidDel="00000D95">
          <w:rPr>
            <w:rFonts w:ascii="Times New Roman" w:eastAsia="宋体" w:hAnsi="Times New Roman" w:cs="Times New Roman" w:hint="eastAsia"/>
            <w:color w:val="000000"/>
            <w:sz w:val="18"/>
            <w:szCs w:val="18"/>
            <w:u w:color="000000"/>
            <w:bdr w:val="nil"/>
            <w:lang w:val="zh-TW" w:eastAsia="zh-TW"/>
          </w:rPr>
          <w:delText>尽量</w:delText>
        </w:r>
      </w:del>
      <w:r w:rsidRPr="009C677D">
        <w:rPr>
          <w:rFonts w:ascii="Times New Roman" w:eastAsia="宋体" w:hAnsi="Times New Roman" w:cs="Times New Roman" w:hint="eastAsia"/>
          <w:color w:val="000000"/>
          <w:sz w:val="18"/>
          <w:szCs w:val="18"/>
          <w:u w:color="000000"/>
          <w:bdr w:val="nil"/>
          <w:lang w:val="zh-TW" w:eastAsia="zh-TW"/>
        </w:rPr>
        <w:t>降低采样事件频率，</w:t>
      </w:r>
      <w:ins w:id="119" w:author="lww" w:date="2017-12-29T00:31:00Z">
        <w:r w:rsidR="00000D95">
          <w:rPr>
            <w:rFonts w:ascii="Times New Roman" w:eastAsia="宋体" w:hAnsi="Times New Roman" w:cs="Times New Roman" w:hint="eastAsia"/>
            <w:color w:val="000000"/>
            <w:sz w:val="18"/>
            <w:szCs w:val="18"/>
            <w:u w:color="000000"/>
            <w:bdr w:val="nil"/>
            <w:lang w:val="zh-TW" w:eastAsia="zh-TW"/>
          </w:rPr>
          <w:t>同时</w:t>
        </w:r>
      </w:ins>
      <w:del w:id="120" w:author="lww" w:date="2017-12-29T00:30:00Z">
        <w:r w:rsidRPr="009C677D" w:rsidDel="00000D95">
          <w:rPr>
            <w:rFonts w:ascii="Times New Roman" w:eastAsia="宋体" w:hAnsi="Times New Roman" w:cs="Times New Roman" w:hint="eastAsia"/>
            <w:color w:val="000000"/>
            <w:sz w:val="18"/>
            <w:szCs w:val="18"/>
            <w:u w:color="000000"/>
            <w:bdr w:val="nil"/>
            <w:lang w:val="zh-TW" w:eastAsia="zh-TW"/>
          </w:rPr>
          <w:delText>且</w:delText>
        </w:r>
      </w:del>
      <w:r w:rsidRPr="009C677D">
        <w:rPr>
          <w:rFonts w:ascii="Times New Roman" w:eastAsia="宋体" w:hAnsi="Times New Roman" w:cs="Times New Roman" w:hint="eastAsia"/>
          <w:color w:val="000000"/>
          <w:sz w:val="18"/>
          <w:szCs w:val="18"/>
          <w:u w:color="000000"/>
          <w:bdr w:val="nil"/>
          <w:lang w:val="zh-TW" w:eastAsia="zh-TW"/>
        </w:rPr>
        <w:t>不</w:t>
      </w:r>
      <w:del w:id="121" w:author="lww" w:date="2017-12-29T00:31:00Z">
        <w:r w:rsidRPr="009C677D" w:rsidDel="00000D95">
          <w:rPr>
            <w:rFonts w:ascii="Times New Roman" w:eastAsia="宋体" w:hAnsi="Times New Roman" w:cs="Times New Roman" w:hint="eastAsia"/>
            <w:color w:val="000000"/>
            <w:sz w:val="18"/>
            <w:szCs w:val="18"/>
            <w:u w:color="000000"/>
            <w:bdr w:val="nil"/>
            <w:lang w:val="zh-TW" w:eastAsia="zh-TW"/>
          </w:rPr>
          <w:delText>会</w:delText>
        </w:r>
      </w:del>
      <w:r w:rsidRPr="009C677D">
        <w:rPr>
          <w:rFonts w:ascii="Times New Roman" w:eastAsia="宋体" w:hAnsi="Times New Roman" w:cs="Times New Roman" w:hint="eastAsia"/>
          <w:color w:val="000000"/>
          <w:sz w:val="18"/>
          <w:szCs w:val="18"/>
          <w:u w:color="000000"/>
          <w:bdr w:val="nil"/>
          <w:lang w:val="zh-TW" w:eastAsia="zh-TW"/>
        </w:rPr>
        <w:t>遗漏</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攻击相关分支。</w:t>
      </w:r>
    </w:p>
    <w:p w14:paraId="75666834" w14:textId="530EC7EB" w:rsidR="009C677D" w:rsidRPr="009C677D" w:rsidRDefault="009C677D" w:rsidP="009C677D">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val="zh-TW" w:eastAsia="zh-TW"/>
        </w:rPr>
        <w:t>本文结合</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val="zh-TW" w:eastAsia="zh-TW"/>
        </w:rPr>
        <w:t>攻击特征及硬件相关特性进行了</w:t>
      </w:r>
      <w:ins w:id="122" w:author="lww" w:date="2017-12-29T00:32:00Z">
        <w:r w:rsidR="00000D95">
          <w:rPr>
            <w:rFonts w:ascii="Times New Roman" w:eastAsia="宋体" w:hAnsi="Times New Roman" w:cs="Times New Roman" w:hint="eastAsia"/>
            <w:color w:val="000000"/>
            <w:sz w:val="18"/>
            <w:szCs w:val="18"/>
            <w:u w:color="000000"/>
            <w:bdr w:val="nil"/>
            <w:lang w:val="zh-TW"/>
          </w:rPr>
          <w:t>待检测分支</w:t>
        </w:r>
      </w:ins>
      <w:del w:id="123" w:author="lww" w:date="2017-12-29T00:32:00Z">
        <w:r w:rsidRPr="009C677D" w:rsidDel="00000D95">
          <w:rPr>
            <w:rFonts w:ascii="Times New Roman" w:eastAsia="宋体" w:hAnsi="Times New Roman" w:cs="Times New Roman" w:hint="eastAsia"/>
            <w:color w:val="000000"/>
            <w:sz w:val="18"/>
            <w:szCs w:val="18"/>
            <w:u w:color="000000"/>
            <w:bdr w:val="nil"/>
            <w:lang w:val="zh-TW" w:eastAsia="zh-TW"/>
          </w:rPr>
          <w:delText>分支事件</w:delText>
        </w:r>
      </w:del>
      <w:r w:rsidRPr="009C677D">
        <w:rPr>
          <w:rFonts w:ascii="Times New Roman" w:eastAsia="宋体" w:hAnsi="Times New Roman" w:cs="Times New Roman" w:hint="eastAsia"/>
          <w:color w:val="000000"/>
          <w:sz w:val="18"/>
          <w:szCs w:val="18"/>
          <w:u w:color="000000"/>
          <w:bdr w:val="nil"/>
          <w:lang w:val="zh-TW" w:eastAsia="zh-TW"/>
        </w:rPr>
        <w:t>的选择：</w:t>
      </w:r>
    </w:p>
    <w:p w14:paraId="74B89BA2" w14:textId="6AA844EE" w:rsidR="009C677D" w:rsidRPr="009C677D" w:rsidRDefault="00000D95"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ins w:id="124" w:author="lww" w:date="2017-12-29T00:31:00Z">
        <w:r>
          <w:rPr>
            <w:rFonts w:ascii="Times New Roman" w:hAnsi="Times New Roman" w:cs="Times New Roman" w:hint="eastAsia"/>
            <w:color w:val="000000"/>
            <w:sz w:val="18"/>
            <w:szCs w:val="18"/>
            <w:u w:color="000000"/>
            <w:bdr w:val="nil"/>
          </w:rPr>
          <w:t>用户态</w:t>
        </w:r>
        <w:r>
          <w:rPr>
            <w:rFonts w:ascii="Times New Roman" w:hAnsi="Times New Roman" w:cs="Times New Roman" w:hint="eastAsia"/>
            <w:color w:val="000000"/>
            <w:sz w:val="18"/>
            <w:szCs w:val="18"/>
            <w:u w:color="000000"/>
            <w:bdr w:val="nil"/>
          </w:rPr>
          <w:t>vs</w:t>
        </w:r>
        <w:r>
          <w:rPr>
            <w:rFonts w:ascii="Times New Roman" w:hAnsi="Times New Roman" w:cs="Times New Roman" w:hint="eastAsia"/>
            <w:color w:val="000000"/>
            <w:sz w:val="18"/>
            <w:szCs w:val="18"/>
            <w:u w:color="000000"/>
            <w:bdr w:val="nil"/>
          </w:rPr>
          <w:t>内核态：</w:t>
        </w:r>
      </w:ins>
      <w:ins w:id="125" w:author="lww" w:date="2017-12-29T00:13:00Z">
        <w:r w:rsidR="00A21E1D">
          <w:rPr>
            <w:rFonts w:ascii="Times New Roman" w:hAnsi="Times New Roman" w:cs="Times New Roman" w:hint="eastAsia"/>
            <w:color w:val="000000"/>
            <w:sz w:val="18"/>
            <w:szCs w:val="18"/>
            <w:u w:color="000000"/>
            <w:bdr w:val="nil"/>
          </w:rPr>
          <w:t>本文</w:t>
        </w:r>
      </w:ins>
      <w:del w:id="126" w:author="lww" w:date="2017-12-29T00:13:00Z">
        <w:r w:rsidR="009C677D" w:rsidRPr="009C677D" w:rsidDel="00A21E1D">
          <w:rPr>
            <w:rFonts w:ascii="Times New Roman" w:eastAsia="Times New Roman" w:hAnsi="Times New Roman" w:cs="Times New Roman"/>
            <w:color w:val="000000"/>
            <w:sz w:val="18"/>
            <w:szCs w:val="18"/>
            <w:u w:color="000000"/>
            <w:bdr w:val="nil"/>
          </w:rPr>
          <w:delText>PerfCFI</w:delText>
        </w:r>
      </w:del>
      <w:r w:rsidR="009C677D" w:rsidRPr="009C677D">
        <w:rPr>
          <w:rFonts w:ascii="Times New Roman" w:eastAsia="宋体" w:hAnsi="Times New Roman" w:cs="Times New Roman" w:hint="eastAsia"/>
          <w:color w:val="000000"/>
          <w:sz w:val="18"/>
          <w:szCs w:val="18"/>
          <w:u w:color="000000"/>
          <w:bdr w:val="nil"/>
          <w:lang w:eastAsia="zh-TW"/>
        </w:rPr>
        <w:t>针对应用程序进行保护，</w:t>
      </w:r>
      <w:ins w:id="127" w:author="lww" w:date="2017-12-29T00:13:00Z">
        <w:r w:rsidR="00A21E1D">
          <w:rPr>
            <w:rFonts w:ascii="Times New Roman" w:eastAsia="宋体" w:hAnsi="Times New Roman" w:cs="Times New Roman" w:hint="eastAsia"/>
            <w:color w:val="000000"/>
            <w:sz w:val="18"/>
            <w:szCs w:val="18"/>
            <w:u w:color="000000"/>
            <w:bdr w:val="nil"/>
            <w:lang w:eastAsia="zh-TW"/>
          </w:rPr>
          <w:t>假定操作系统是</w:t>
        </w:r>
      </w:ins>
      <w:ins w:id="128" w:author="lww" w:date="2017-12-29T00:14:00Z">
        <w:r w:rsidR="00A21E1D">
          <w:rPr>
            <w:rFonts w:ascii="Times New Roman" w:eastAsia="宋体" w:hAnsi="Times New Roman" w:cs="Times New Roman" w:hint="eastAsia"/>
            <w:color w:val="000000"/>
            <w:sz w:val="18"/>
            <w:szCs w:val="18"/>
            <w:u w:color="000000"/>
            <w:bdr w:val="nil"/>
            <w:lang w:eastAsia="zh-TW"/>
          </w:rPr>
          <w:t>可信得</w:t>
        </w:r>
        <w:r w:rsidR="00A21E1D">
          <w:rPr>
            <w:rFonts w:ascii="Times New Roman" w:eastAsia="宋体" w:hAnsi="Times New Roman" w:cs="Times New Roman" w:hint="eastAsia"/>
            <w:color w:val="000000"/>
            <w:sz w:val="18"/>
            <w:szCs w:val="18"/>
            <w:u w:color="000000"/>
            <w:bdr w:val="nil"/>
          </w:rPr>
          <w:t>，</w:t>
        </w:r>
      </w:ins>
      <w:r w:rsidR="009C677D" w:rsidRPr="009C677D">
        <w:rPr>
          <w:rFonts w:ascii="Times New Roman" w:eastAsia="宋体" w:hAnsi="Times New Roman" w:cs="Times New Roman" w:hint="eastAsia"/>
          <w:color w:val="000000"/>
          <w:sz w:val="18"/>
          <w:szCs w:val="18"/>
          <w:u w:color="000000"/>
          <w:bdr w:val="nil"/>
          <w:lang w:eastAsia="zh-TW"/>
        </w:rPr>
        <w:t>因此</w:t>
      </w:r>
      <w:ins w:id="129" w:author="lww" w:date="2017-12-29T00:13:00Z">
        <w:r w:rsidR="00A21E1D">
          <w:rPr>
            <w:rFonts w:ascii="Times New Roman" w:eastAsia="宋体" w:hAnsi="Times New Roman" w:cs="Times New Roman" w:hint="eastAsia"/>
            <w:color w:val="000000"/>
            <w:sz w:val="18"/>
            <w:szCs w:val="18"/>
            <w:u w:color="000000"/>
            <w:bdr w:val="nil"/>
          </w:rPr>
          <w:t>所需检查</w:t>
        </w:r>
      </w:ins>
      <w:ins w:id="130" w:author="lww" w:date="2017-12-29T00:14:00Z">
        <w:r w:rsidR="00A21E1D">
          <w:rPr>
            <w:rFonts w:ascii="Times New Roman" w:eastAsia="宋体" w:hAnsi="Times New Roman" w:cs="Times New Roman" w:hint="eastAsia"/>
            <w:color w:val="000000"/>
            <w:sz w:val="18"/>
            <w:szCs w:val="18"/>
            <w:u w:color="000000"/>
            <w:bdr w:val="nil"/>
          </w:rPr>
          <w:t>的分支均为用户态分支</w:t>
        </w:r>
      </w:ins>
      <w:del w:id="131" w:author="lww" w:date="2017-12-29T00:13:00Z">
        <w:r w:rsidR="009C677D" w:rsidRPr="009C677D" w:rsidDel="00A21E1D">
          <w:rPr>
            <w:rFonts w:ascii="Times New Roman" w:eastAsia="宋体" w:hAnsi="Times New Roman" w:cs="Times New Roman" w:hint="eastAsia"/>
            <w:color w:val="000000"/>
            <w:sz w:val="18"/>
            <w:szCs w:val="18"/>
            <w:u w:color="000000"/>
            <w:bdr w:val="nil"/>
            <w:lang w:eastAsia="zh-TW"/>
          </w:rPr>
          <w:delText>可将事件限定为</w:delText>
        </w:r>
      </w:del>
      <w:del w:id="132" w:author="lww" w:date="2017-12-29T00:14:00Z">
        <w:r w:rsidR="009C677D" w:rsidRPr="009C677D" w:rsidDel="00A21E1D">
          <w:rPr>
            <w:rFonts w:ascii="Times New Roman" w:eastAsia="宋体" w:hAnsi="Times New Roman" w:cs="Times New Roman" w:hint="eastAsia"/>
            <w:color w:val="000000"/>
            <w:sz w:val="18"/>
            <w:szCs w:val="18"/>
            <w:u w:color="000000"/>
            <w:bdr w:val="nil"/>
            <w:lang w:eastAsia="zh-TW"/>
          </w:rPr>
          <w:delText>用户态事件</w:delText>
        </w:r>
      </w:del>
      <w:r w:rsidR="009C677D" w:rsidRPr="009C677D">
        <w:rPr>
          <w:rFonts w:ascii="Times New Roman" w:eastAsia="宋体" w:hAnsi="Times New Roman" w:cs="Times New Roman" w:hint="eastAsia"/>
          <w:color w:val="000000"/>
          <w:sz w:val="18"/>
          <w:szCs w:val="18"/>
          <w:u w:color="000000"/>
          <w:bdr w:val="nil"/>
          <w:lang w:eastAsia="zh-TW"/>
        </w:rPr>
        <w:t>；</w:t>
      </w:r>
    </w:p>
    <w:p w14:paraId="693782B8" w14:textId="3DFC3642" w:rsidR="009C677D" w:rsidRPr="009C677D" w:rsidDel="00F272C1" w:rsidRDefault="00000D95" w:rsidP="009C677D">
      <w:pPr>
        <w:widowControl/>
        <w:numPr>
          <w:ilvl w:val="0"/>
          <w:numId w:val="2"/>
        </w:numPr>
        <w:pBdr>
          <w:top w:val="nil"/>
          <w:left w:val="nil"/>
          <w:bottom w:val="nil"/>
          <w:right w:val="nil"/>
          <w:between w:val="nil"/>
          <w:bar w:val="nil"/>
        </w:pBdr>
        <w:tabs>
          <w:tab w:val="left" w:pos="357"/>
        </w:tabs>
        <w:jc w:val="left"/>
        <w:rPr>
          <w:del w:id="133" w:author="lww" w:date="2017-12-29T00:25:00Z"/>
          <w:rFonts w:ascii="宋体" w:eastAsia="宋体" w:hAnsi="宋体" w:cs="宋体"/>
          <w:color w:val="000000"/>
          <w:sz w:val="18"/>
          <w:szCs w:val="18"/>
          <w:u w:color="000000"/>
          <w:bdr w:val="nil"/>
          <w:lang w:val="zh-TW" w:eastAsia="zh-TW"/>
        </w:rPr>
      </w:pPr>
      <w:ins w:id="134" w:author="lww" w:date="2017-12-29T00:32:00Z">
        <w:r>
          <w:rPr>
            <w:rFonts w:ascii="Times New Roman" w:eastAsia="宋体" w:hAnsi="Times New Roman" w:cs="Times New Roman" w:hint="eastAsia"/>
            <w:color w:val="000000"/>
            <w:sz w:val="18"/>
            <w:szCs w:val="18"/>
            <w:u w:color="000000"/>
            <w:bdr w:val="nil"/>
            <w:lang w:eastAsia="zh-TW"/>
          </w:rPr>
          <w:t>执行</w:t>
        </w:r>
        <w:r>
          <w:rPr>
            <w:rFonts w:ascii="Times New Roman" w:eastAsia="宋体" w:hAnsi="Times New Roman" w:cs="Times New Roman" w:hint="eastAsia"/>
            <w:color w:val="000000"/>
            <w:sz w:val="18"/>
            <w:szCs w:val="18"/>
            <w:u w:color="000000"/>
            <w:bdr w:val="nil"/>
            <w:lang w:eastAsia="zh-TW"/>
          </w:rPr>
          <w:t>vs</w:t>
        </w:r>
        <w:r>
          <w:rPr>
            <w:rFonts w:ascii="Times New Roman" w:eastAsia="宋体" w:hAnsi="Times New Roman" w:cs="Times New Roman" w:hint="eastAsia"/>
            <w:color w:val="000000"/>
            <w:sz w:val="18"/>
            <w:szCs w:val="18"/>
            <w:u w:color="000000"/>
            <w:bdr w:val="nil"/>
            <w:lang w:eastAsia="zh-TW"/>
          </w:rPr>
          <w:t>提交</w:t>
        </w:r>
        <w:r>
          <w:rPr>
            <w:rFonts w:ascii="Times New Roman" w:eastAsia="宋体" w:hAnsi="Times New Roman" w:cs="Times New Roman" w:hint="eastAsia"/>
            <w:color w:val="000000"/>
            <w:sz w:val="18"/>
            <w:szCs w:val="18"/>
            <w:u w:color="000000"/>
            <w:bdr w:val="nil"/>
          </w:rPr>
          <w:t>：</w:t>
        </w:r>
      </w:ins>
      <w:del w:id="135" w:author="lww" w:date="2017-12-29T00:15:00Z">
        <w:r w:rsidR="009C677D" w:rsidRPr="009C677D" w:rsidDel="00A21E1D">
          <w:rPr>
            <w:rFonts w:ascii="Times New Roman" w:eastAsia="宋体" w:hAnsi="Times New Roman" w:cs="Times New Roman" w:hint="eastAsia"/>
            <w:color w:val="000000"/>
            <w:sz w:val="18"/>
            <w:szCs w:val="18"/>
            <w:u w:color="000000"/>
            <w:bdr w:val="nil"/>
            <w:lang w:eastAsia="zh-TW"/>
          </w:rPr>
          <w:delText>基于我们的威胁模型，攻击者不能修改程序代码，因此直接分支的语义不会被修改，</w:delText>
        </w:r>
      </w:del>
      <w:del w:id="136" w:author="lww" w:date="2017-12-29T00:16:00Z">
        <w:r w:rsidR="009C677D" w:rsidRPr="009C677D" w:rsidDel="00A21E1D">
          <w:rPr>
            <w:rFonts w:ascii="Times New Roman" w:eastAsia="Times New Roman" w:hAnsi="Times New Roman" w:cs="Times New Roman"/>
            <w:color w:val="000000"/>
            <w:sz w:val="18"/>
            <w:szCs w:val="18"/>
            <w:u w:color="000000"/>
            <w:bdr w:val="nil"/>
          </w:rPr>
          <w:delText>ROP</w:delText>
        </w:r>
        <w:r w:rsidR="009C677D" w:rsidRPr="009C677D" w:rsidDel="00A21E1D">
          <w:rPr>
            <w:rFonts w:ascii="Times New Roman" w:eastAsia="宋体" w:hAnsi="Times New Roman" w:cs="Times New Roman" w:hint="eastAsia"/>
            <w:color w:val="000000"/>
            <w:sz w:val="18"/>
            <w:szCs w:val="18"/>
            <w:u w:color="000000"/>
            <w:bdr w:val="nil"/>
            <w:lang w:eastAsia="zh-TW"/>
          </w:rPr>
          <w:delText>攻击只能借助间接分支来</w:delText>
        </w:r>
      </w:del>
      <w:del w:id="137" w:author="lww" w:date="2017-12-29T00:15:00Z">
        <w:r w:rsidR="009C677D" w:rsidRPr="009C677D" w:rsidDel="00A21E1D">
          <w:rPr>
            <w:rFonts w:ascii="Times New Roman" w:eastAsia="宋体" w:hAnsi="Times New Roman" w:cs="Times New Roman" w:hint="eastAsia"/>
            <w:color w:val="000000"/>
            <w:sz w:val="18"/>
            <w:szCs w:val="18"/>
            <w:u w:color="000000"/>
            <w:bdr w:val="nil"/>
            <w:lang w:eastAsia="zh-TW"/>
          </w:rPr>
          <w:delText>进行攻击</w:delText>
        </w:r>
      </w:del>
      <w:del w:id="138" w:author="lww" w:date="2017-12-29T00:25:00Z">
        <w:r w:rsidR="009C677D" w:rsidRPr="009C677D" w:rsidDel="00F272C1">
          <w:rPr>
            <w:rFonts w:ascii="Times New Roman" w:eastAsia="宋体" w:hAnsi="Times New Roman" w:cs="Times New Roman" w:hint="eastAsia"/>
            <w:color w:val="000000"/>
            <w:sz w:val="18"/>
            <w:szCs w:val="18"/>
            <w:u w:color="000000"/>
            <w:bdr w:val="nil"/>
            <w:lang w:eastAsia="zh-TW"/>
          </w:rPr>
          <w:delText>，因此</w:delText>
        </w:r>
      </w:del>
      <w:del w:id="139" w:author="lww" w:date="2017-12-29T00:15:00Z">
        <w:r w:rsidR="009C677D" w:rsidRPr="009C677D" w:rsidDel="00A21E1D">
          <w:rPr>
            <w:rFonts w:ascii="Times New Roman" w:eastAsia="宋体" w:hAnsi="Times New Roman" w:cs="Times New Roman" w:hint="eastAsia"/>
            <w:color w:val="000000"/>
            <w:sz w:val="18"/>
            <w:szCs w:val="18"/>
            <w:u w:color="000000"/>
            <w:bdr w:val="nil"/>
            <w:lang w:eastAsia="zh-TW"/>
          </w:rPr>
          <w:delText>触发事件可限定</w:delText>
        </w:r>
      </w:del>
      <w:del w:id="140" w:author="lww" w:date="2017-12-29T00:16:00Z">
        <w:r w:rsidR="009C677D" w:rsidRPr="009C677D" w:rsidDel="00A21E1D">
          <w:rPr>
            <w:rFonts w:ascii="Times New Roman" w:eastAsia="宋体" w:hAnsi="Times New Roman" w:cs="Times New Roman" w:hint="eastAsia"/>
            <w:color w:val="000000"/>
            <w:sz w:val="18"/>
            <w:szCs w:val="18"/>
            <w:u w:color="000000"/>
            <w:bdr w:val="nil"/>
            <w:lang w:eastAsia="zh-TW"/>
          </w:rPr>
          <w:delText>为</w:delText>
        </w:r>
      </w:del>
      <w:del w:id="141" w:author="lww" w:date="2017-12-29T00:25:00Z">
        <w:r w:rsidR="009C677D" w:rsidRPr="009C677D" w:rsidDel="00F272C1">
          <w:rPr>
            <w:rFonts w:ascii="Times New Roman" w:eastAsia="宋体" w:hAnsi="Times New Roman" w:cs="Times New Roman" w:hint="eastAsia"/>
            <w:color w:val="000000"/>
            <w:sz w:val="18"/>
            <w:szCs w:val="18"/>
            <w:u w:color="000000"/>
            <w:bdr w:val="nil"/>
            <w:lang w:eastAsia="zh-TW"/>
          </w:rPr>
          <w:delText>间接分支</w:delText>
        </w:r>
      </w:del>
      <w:del w:id="142" w:author="lww" w:date="2017-12-29T00:16:00Z">
        <w:r w:rsidR="009C677D" w:rsidRPr="009C677D" w:rsidDel="00A21E1D">
          <w:rPr>
            <w:rFonts w:ascii="Times New Roman" w:eastAsia="宋体" w:hAnsi="Times New Roman" w:cs="Times New Roman" w:hint="eastAsia"/>
            <w:color w:val="000000"/>
            <w:sz w:val="18"/>
            <w:szCs w:val="18"/>
            <w:u w:color="000000"/>
            <w:bdr w:val="nil"/>
            <w:lang w:eastAsia="zh-TW"/>
          </w:rPr>
          <w:delText>事件</w:delText>
        </w:r>
      </w:del>
      <w:del w:id="143" w:author="lww" w:date="2017-12-29T00:25:00Z">
        <w:r w:rsidR="009C677D" w:rsidRPr="009C677D" w:rsidDel="00F272C1">
          <w:rPr>
            <w:rFonts w:ascii="Times New Roman" w:eastAsia="宋体" w:hAnsi="Times New Roman" w:cs="Times New Roman" w:hint="eastAsia"/>
            <w:color w:val="000000"/>
            <w:sz w:val="18"/>
            <w:szCs w:val="18"/>
            <w:u w:color="000000"/>
            <w:bdr w:val="nil"/>
            <w:lang w:eastAsia="zh-TW"/>
          </w:rPr>
          <w:delText>；</w:delText>
        </w:r>
      </w:del>
    </w:p>
    <w:p w14:paraId="119ECA34" w14:textId="486E99A6" w:rsidR="009C677D" w:rsidRPr="009C677D" w:rsidRDefault="009C677D"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现代</w:t>
      </w:r>
      <w:r w:rsidRPr="009C677D">
        <w:rPr>
          <w:rFonts w:ascii="Times New Roman" w:eastAsia="Times New Roman" w:hAnsi="Times New Roman" w:cs="Times New Roman"/>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eastAsia="zh-TW"/>
        </w:rPr>
        <w:t>为了提高效率基本都支持乱序执行技术，部分分支会被投机执行，但最终可能会被抛弃，最终不会提交，所以</w:t>
      </w:r>
      <w:ins w:id="144" w:author="lww" w:date="2017-12-29T00:20:00Z">
        <w:r w:rsidR="00A21E1D">
          <w:rPr>
            <w:rFonts w:ascii="Times New Roman" w:eastAsia="宋体" w:hAnsi="Times New Roman" w:cs="Times New Roman" w:hint="eastAsia"/>
            <w:color w:val="000000"/>
            <w:sz w:val="18"/>
            <w:szCs w:val="18"/>
            <w:u w:color="000000"/>
            <w:bdr w:val="nil"/>
            <w:lang w:eastAsia="zh-TW"/>
          </w:rPr>
          <w:t>分支可分为</w:t>
        </w:r>
      </w:ins>
      <w:del w:id="145" w:author="lww" w:date="2017-12-29T00:20:00Z">
        <w:r w:rsidRPr="009C677D" w:rsidDel="00A21E1D">
          <w:rPr>
            <w:rFonts w:ascii="Times New Roman" w:eastAsia="宋体" w:hAnsi="Times New Roman" w:cs="Times New Roman" w:hint="eastAsia"/>
            <w:color w:val="000000"/>
            <w:sz w:val="18"/>
            <w:szCs w:val="18"/>
            <w:u w:color="000000"/>
            <w:bdr w:val="nil"/>
            <w:lang w:eastAsia="zh-TW"/>
          </w:rPr>
          <w:delText>采样事件分为</w:delText>
        </w:r>
      </w:del>
      <w:ins w:id="146" w:author="lww" w:date="2017-12-29T00:18:00Z">
        <w:r w:rsidR="00A21E1D">
          <w:rPr>
            <w:rFonts w:ascii="Times New Roman" w:eastAsia="宋体" w:hAnsi="Times New Roman" w:cs="Times New Roman" w:hint="eastAsia"/>
            <w:color w:val="000000"/>
            <w:sz w:val="18"/>
            <w:szCs w:val="18"/>
            <w:u w:color="000000"/>
            <w:bdr w:val="nil"/>
            <w:lang w:eastAsia="zh-TW"/>
          </w:rPr>
          <w:t>执行</w:t>
        </w:r>
      </w:ins>
      <w:ins w:id="147" w:author="lww" w:date="2017-12-29T00:20:00Z">
        <w:r w:rsidR="00F272C1">
          <w:rPr>
            <w:rFonts w:ascii="Times New Roman" w:eastAsia="宋体" w:hAnsi="Times New Roman" w:cs="Times New Roman" w:hint="eastAsia"/>
            <w:color w:val="000000"/>
            <w:sz w:val="18"/>
            <w:szCs w:val="18"/>
            <w:u w:color="000000"/>
            <w:bdr w:val="nil"/>
            <w:lang w:eastAsia="zh-TW"/>
          </w:rPr>
          <w:t>的</w:t>
        </w:r>
      </w:ins>
      <w:del w:id="148" w:author="lww" w:date="2017-12-29T00:18:00Z">
        <w:r w:rsidRPr="009C677D" w:rsidDel="00A21E1D">
          <w:rPr>
            <w:rFonts w:ascii="Times New Roman" w:eastAsia="宋体" w:hAnsi="Times New Roman" w:cs="Times New Roman" w:hint="eastAsia"/>
            <w:color w:val="000000"/>
            <w:sz w:val="18"/>
            <w:szCs w:val="18"/>
            <w:u w:color="000000"/>
            <w:bdr w:val="nil"/>
            <w:lang w:eastAsia="zh-TW"/>
          </w:rPr>
          <w:delText>执行时的</w:delText>
        </w:r>
      </w:del>
      <w:r w:rsidRPr="009C677D">
        <w:rPr>
          <w:rFonts w:ascii="Times New Roman" w:eastAsia="宋体" w:hAnsi="Times New Roman" w:cs="Times New Roman" w:hint="eastAsia"/>
          <w:color w:val="000000"/>
          <w:sz w:val="18"/>
          <w:szCs w:val="18"/>
          <w:u w:color="000000"/>
          <w:bdr w:val="nil"/>
          <w:lang w:eastAsia="zh-TW"/>
        </w:rPr>
        <w:t>分支</w:t>
      </w:r>
      <w:del w:id="149" w:author="lww" w:date="2017-12-29T00:20:00Z">
        <w:r w:rsidRPr="009C677D" w:rsidDel="00A21E1D">
          <w:rPr>
            <w:rFonts w:ascii="Times New Roman" w:eastAsia="宋体" w:hAnsi="Times New Roman" w:cs="Times New Roman" w:hint="eastAsia"/>
            <w:color w:val="000000"/>
            <w:sz w:val="18"/>
            <w:szCs w:val="18"/>
            <w:u w:color="000000"/>
            <w:bdr w:val="nil"/>
            <w:lang w:eastAsia="zh-TW"/>
          </w:rPr>
          <w:delText>事件</w:delText>
        </w:r>
      </w:del>
      <w:r w:rsidRPr="009C677D">
        <w:rPr>
          <w:rFonts w:ascii="Times New Roman" w:eastAsia="宋体" w:hAnsi="Times New Roman" w:cs="Times New Roman" w:hint="eastAsia"/>
          <w:color w:val="000000"/>
          <w:sz w:val="18"/>
          <w:szCs w:val="18"/>
          <w:u w:color="000000"/>
          <w:bdr w:val="nil"/>
          <w:lang w:eastAsia="zh-TW"/>
        </w:rPr>
        <w:t>和提交</w:t>
      </w:r>
      <w:ins w:id="150" w:author="lww" w:date="2017-12-29T00:20:00Z">
        <w:r w:rsidR="00F272C1">
          <w:rPr>
            <w:rFonts w:ascii="Times New Roman" w:eastAsia="宋体" w:hAnsi="Times New Roman" w:cs="Times New Roman" w:hint="eastAsia"/>
            <w:color w:val="000000"/>
            <w:sz w:val="18"/>
            <w:szCs w:val="18"/>
            <w:u w:color="000000"/>
            <w:bdr w:val="nil"/>
            <w:lang w:eastAsia="zh-TW"/>
          </w:rPr>
          <w:t>的</w:t>
        </w:r>
      </w:ins>
      <w:del w:id="151" w:author="lww" w:date="2017-12-29T00:18:00Z">
        <w:r w:rsidRPr="009C677D" w:rsidDel="00A21E1D">
          <w:rPr>
            <w:rFonts w:ascii="Times New Roman" w:eastAsia="宋体" w:hAnsi="Times New Roman" w:cs="Times New Roman" w:hint="eastAsia"/>
            <w:color w:val="000000"/>
            <w:sz w:val="18"/>
            <w:szCs w:val="18"/>
            <w:u w:color="000000"/>
            <w:bdr w:val="nil"/>
            <w:lang w:eastAsia="zh-TW"/>
          </w:rPr>
          <w:delText>时的</w:delText>
        </w:r>
      </w:del>
      <w:r w:rsidRPr="009C677D">
        <w:rPr>
          <w:rFonts w:ascii="Times New Roman" w:eastAsia="宋体" w:hAnsi="Times New Roman" w:cs="Times New Roman" w:hint="eastAsia"/>
          <w:color w:val="000000"/>
          <w:sz w:val="18"/>
          <w:szCs w:val="18"/>
          <w:u w:color="000000"/>
          <w:bdr w:val="nil"/>
          <w:lang w:eastAsia="zh-TW"/>
        </w:rPr>
        <w:t>分支</w:t>
      </w:r>
      <w:del w:id="152" w:author="lww" w:date="2017-12-29T00:20:00Z">
        <w:r w:rsidRPr="009C677D" w:rsidDel="00A21E1D">
          <w:rPr>
            <w:rFonts w:ascii="Times New Roman" w:eastAsia="宋体" w:hAnsi="Times New Roman" w:cs="Times New Roman" w:hint="eastAsia"/>
            <w:color w:val="000000"/>
            <w:sz w:val="18"/>
            <w:szCs w:val="18"/>
            <w:u w:color="000000"/>
            <w:bdr w:val="nil"/>
            <w:lang w:eastAsia="zh-TW"/>
          </w:rPr>
          <w:delText>事件</w:delText>
        </w:r>
      </w:del>
      <w:r w:rsidRPr="009C677D">
        <w:rPr>
          <w:rFonts w:ascii="Times New Roman" w:eastAsia="宋体" w:hAnsi="Times New Roman" w:cs="Times New Roman" w:hint="eastAsia"/>
          <w:color w:val="000000"/>
          <w:sz w:val="18"/>
          <w:szCs w:val="18"/>
          <w:u w:color="000000"/>
          <w:bdr w:val="nil"/>
          <w:lang w:eastAsia="zh-TW"/>
        </w:rPr>
        <w:t>。</w:t>
      </w:r>
      <w:r w:rsidRPr="009C677D">
        <w:rPr>
          <w:rFonts w:ascii="Times New Roman" w:eastAsia="Times New Roman" w:hAnsi="Times New Roman" w:cs="Times New Roman"/>
          <w:color w:val="000000"/>
          <w:sz w:val="18"/>
          <w:szCs w:val="18"/>
          <w:u w:color="000000"/>
          <w:bdr w:val="nil"/>
        </w:rPr>
        <w:t>ROP</w:t>
      </w:r>
      <w:r w:rsidRPr="009C677D">
        <w:rPr>
          <w:rFonts w:ascii="Times New Roman" w:eastAsia="宋体" w:hAnsi="Times New Roman" w:cs="Times New Roman" w:hint="eastAsia"/>
          <w:color w:val="000000"/>
          <w:sz w:val="18"/>
          <w:szCs w:val="18"/>
          <w:u w:color="000000"/>
          <w:bdr w:val="nil"/>
          <w:lang w:eastAsia="zh-TW"/>
        </w:rPr>
        <w:t>攻击过程中的分支是程序真正运行时用到的分支，都属于</w:t>
      </w:r>
      <w:ins w:id="153" w:author="lww" w:date="2017-12-29T00:19:00Z">
        <w:r w:rsidR="00A21E1D">
          <w:rPr>
            <w:rFonts w:ascii="Times New Roman" w:eastAsia="宋体" w:hAnsi="Times New Roman" w:cs="Times New Roman" w:hint="eastAsia"/>
            <w:color w:val="000000"/>
            <w:sz w:val="18"/>
            <w:szCs w:val="18"/>
            <w:u w:color="000000"/>
            <w:bdr w:val="nil"/>
            <w:lang w:eastAsia="zh-TW"/>
          </w:rPr>
          <w:t>会</w:t>
        </w:r>
      </w:ins>
      <w:r w:rsidRPr="009C677D">
        <w:rPr>
          <w:rFonts w:ascii="Times New Roman" w:eastAsia="宋体" w:hAnsi="Times New Roman" w:cs="Times New Roman" w:hint="eastAsia"/>
          <w:color w:val="000000"/>
          <w:sz w:val="18"/>
          <w:szCs w:val="18"/>
          <w:u w:color="000000"/>
          <w:bdr w:val="nil"/>
          <w:lang w:eastAsia="zh-TW"/>
        </w:rPr>
        <w:t>提交</w:t>
      </w:r>
      <w:ins w:id="154" w:author="lww" w:date="2017-12-29T00:19:00Z">
        <w:r w:rsidR="00A21E1D">
          <w:rPr>
            <w:rFonts w:ascii="Times New Roman" w:eastAsia="宋体" w:hAnsi="Times New Roman" w:cs="Times New Roman" w:hint="eastAsia"/>
            <w:color w:val="000000"/>
            <w:sz w:val="18"/>
            <w:szCs w:val="18"/>
            <w:u w:color="000000"/>
            <w:bdr w:val="nil"/>
            <w:lang w:eastAsia="zh-TW"/>
          </w:rPr>
          <w:t>的</w:t>
        </w:r>
      </w:ins>
      <w:del w:id="155" w:author="lww" w:date="2017-12-29T00:19:00Z">
        <w:r w:rsidRPr="009C677D" w:rsidDel="00A21E1D">
          <w:rPr>
            <w:rFonts w:ascii="Times New Roman" w:eastAsia="宋体" w:hAnsi="Times New Roman" w:cs="Times New Roman" w:hint="eastAsia"/>
            <w:color w:val="000000"/>
            <w:sz w:val="18"/>
            <w:szCs w:val="18"/>
            <w:u w:color="000000"/>
            <w:bdr w:val="nil"/>
            <w:lang w:eastAsia="zh-TW"/>
          </w:rPr>
          <w:delText>的</w:delText>
        </w:r>
      </w:del>
      <w:r w:rsidRPr="009C677D">
        <w:rPr>
          <w:rFonts w:ascii="Times New Roman" w:eastAsia="宋体" w:hAnsi="Times New Roman" w:cs="Times New Roman" w:hint="eastAsia"/>
          <w:color w:val="000000"/>
          <w:sz w:val="18"/>
          <w:szCs w:val="18"/>
          <w:u w:color="000000"/>
          <w:bdr w:val="nil"/>
          <w:lang w:eastAsia="zh-TW"/>
        </w:rPr>
        <w:t>分支（只是攻击者破坏了控制流完整性，使其偏离了程序开发人员的本意），因此</w:t>
      </w:r>
      <w:ins w:id="156" w:author="lww" w:date="2017-12-29T00:19:00Z">
        <w:r w:rsidR="00F272C1">
          <w:rPr>
            <w:rFonts w:ascii="Times New Roman" w:eastAsia="宋体" w:hAnsi="Times New Roman" w:cs="Times New Roman" w:hint="eastAsia"/>
            <w:color w:val="000000"/>
            <w:sz w:val="18"/>
            <w:szCs w:val="18"/>
            <w:u w:color="000000"/>
            <w:bdr w:val="nil"/>
            <w:lang w:eastAsia="zh-TW"/>
          </w:rPr>
          <w:t>仅需</w:t>
        </w:r>
      </w:ins>
      <w:ins w:id="157" w:author="lww" w:date="2017-12-29T00:23:00Z">
        <w:r w:rsidR="00F272C1">
          <w:rPr>
            <w:rFonts w:ascii="Times New Roman" w:eastAsia="宋体" w:hAnsi="Times New Roman" w:cs="Times New Roman" w:hint="eastAsia"/>
            <w:color w:val="000000"/>
            <w:sz w:val="18"/>
            <w:szCs w:val="18"/>
            <w:u w:color="000000"/>
            <w:bdr w:val="nil"/>
            <w:lang w:eastAsia="zh-TW"/>
          </w:rPr>
          <w:t>对</w:t>
        </w:r>
      </w:ins>
      <w:ins w:id="158" w:author="lww" w:date="2017-12-29T00:19:00Z">
        <w:r w:rsidR="00A21E1D">
          <w:rPr>
            <w:rFonts w:ascii="Times New Roman" w:eastAsia="宋体" w:hAnsi="Times New Roman" w:cs="Times New Roman" w:hint="eastAsia"/>
            <w:color w:val="000000"/>
            <w:sz w:val="18"/>
            <w:szCs w:val="18"/>
            <w:u w:color="000000"/>
            <w:bdr w:val="nil"/>
            <w:lang w:eastAsia="zh-TW"/>
          </w:rPr>
          <w:t>提交的</w:t>
        </w:r>
      </w:ins>
      <w:del w:id="159" w:author="lww" w:date="2017-12-29T00:19:00Z">
        <w:r w:rsidRPr="009C677D" w:rsidDel="00A21E1D">
          <w:rPr>
            <w:rFonts w:ascii="Times New Roman" w:eastAsia="宋体" w:hAnsi="Times New Roman" w:cs="Times New Roman" w:hint="eastAsia"/>
            <w:color w:val="000000"/>
            <w:sz w:val="18"/>
            <w:szCs w:val="18"/>
            <w:u w:color="000000"/>
            <w:bdr w:val="nil"/>
            <w:lang w:eastAsia="zh-TW"/>
          </w:rPr>
          <w:delText>可将触发事件限定为</w:delText>
        </w:r>
      </w:del>
      <w:r w:rsidRPr="009C677D">
        <w:rPr>
          <w:rFonts w:ascii="Times New Roman" w:eastAsia="宋体" w:hAnsi="Times New Roman" w:cs="Times New Roman" w:hint="eastAsia"/>
          <w:color w:val="000000"/>
          <w:sz w:val="18"/>
          <w:szCs w:val="18"/>
          <w:u w:color="000000"/>
          <w:bdr w:val="nil"/>
          <w:lang w:eastAsia="zh-TW"/>
        </w:rPr>
        <w:t>分支</w:t>
      </w:r>
      <w:ins w:id="160" w:author="lww" w:date="2017-12-29T00:23:00Z">
        <w:r w:rsidR="00F272C1">
          <w:rPr>
            <w:rFonts w:ascii="Times New Roman" w:eastAsia="宋体" w:hAnsi="Times New Roman" w:cs="Times New Roman" w:hint="eastAsia"/>
            <w:color w:val="000000"/>
            <w:sz w:val="18"/>
            <w:szCs w:val="18"/>
            <w:u w:color="000000"/>
            <w:bdr w:val="nil"/>
            <w:lang w:eastAsia="zh-TW"/>
          </w:rPr>
          <w:t>进行检测</w:t>
        </w:r>
      </w:ins>
      <w:del w:id="161" w:author="lww" w:date="2017-12-29T00:19:00Z">
        <w:r w:rsidRPr="009C677D" w:rsidDel="00A21E1D">
          <w:rPr>
            <w:rFonts w:ascii="Times New Roman" w:eastAsia="宋体" w:hAnsi="Times New Roman" w:cs="Times New Roman" w:hint="eastAsia"/>
            <w:color w:val="000000"/>
            <w:sz w:val="18"/>
            <w:szCs w:val="18"/>
            <w:u w:color="000000"/>
            <w:bdr w:val="nil"/>
            <w:lang w:eastAsia="zh-TW"/>
          </w:rPr>
          <w:delText>提交事件</w:delText>
        </w:r>
      </w:del>
      <w:r w:rsidRPr="009C677D">
        <w:rPr>
          <w:rFonts w:ascii="Times New Roman" w:eastAsia="宋体" w:hAnsi="Times New Roman" w:cs="Times New Roman" w:hint="eastAsia"/>
          <w:color w:val="000000"/>
          <w:sz w:val="18"/>
          <w:szCs w:val="18"/>
          <w:u w:color="000000"/>
          <w:bdr w:val="nil"/>
          <w:lang w:eastAsia="zh-TW"/>
        </w:rPr>
        <w:t>；</w:t>
      </w:r>
    </w:p>
    <w:p w14:paraId="13BFDBF3" w14:textId="0BAB07E3" w:rsidR="009C677D" w:rsidRPr="009C677D" w:rsidRDefault="00000D95" w:rsidP="009C677D">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proofErr w:type="spellStart"/>
      <w:ins w:id="162" w:author="lww" w:date="2017-12-29T00:32:00Z">
        <w:r>
          <w:rPr>
            <w:rFonts w:ascii="Times New Roman" w:eastAsia="Times New Roman" w:hAnsi="Times New Roman" w:cs="Times New Roman"/>
            <w:color w:val="000000"/>
            <w:sz w:val="18"/>
            <w:szCs w:val="18"/>
            <w:u w:color="000000"/>
            <w:bdr w:val="nil"/>
          </w:rPr>
          <w:t>跳转vs</w:t>
        </w:r>
        <w:proofErr w:type="spellEnd"/>
        <w:r>
          <w:rPr>
            <w:rFonts w:ascii="Times New Roman" w:hAnsi="Times New Roman" w:cs="Times New Roman" w:hint="eastAsia"/>
            <w:color w:val="000000"/>
            <w:sz w:val="18"/>
            <w:szCs w:val="18"/>
            <w:u w:color="000000"/>
            <w:bdr w:val="nil"/>
          </w:rPr>
          <w:t>不跳转：</w:t>
        </w:r>
      </w:ins>
      <w:r w:rsidR="009C677D" w:rsidRPr="009C677D">
        <w:rPr>
          <w:rFonts w:ascii="Times New Roman" w:eastAsia="Times New Roman" w:hAnsi="Times New Roman" w:cs="Times New Roman"/>
          <w:color w:val="000000"/>
          <w:sz w:val="18"/>
          <w:szCs w:val="18"/>
          <w:u w:color="000000"/>
          <w:bdr w:val="nil"/>
        </w:rPr>
        <w:t>ROP</w:t>
      </w:r>
      <w:r w:rsidR="009C677D" w:rsidRPr="009C677D">
        <w:rPr>
          <w:rFonts w:ascii="Times New Roman" w:eastAsia="宋体" w:hAnsi="Times New Roman" w:cs="Times New Roman" w:hint="eastAsia"/>
          <w:color w:val="000000"/>
          <w:sz w:val="18"/>
          <w:szCs w:val="18"/>
          <w:u w:color="000000"/>
          <w:bdr w:val="nil"/>
          <w:lang w:eastAsia="zh-TW"/>
        </w:rPr>
        <w:t>攻击链所需要的分支应该均为跳转的分支，如果不跳转，那么直接执行下一条指令，攻击者不能利用该分支跳转到他预期的目标，因此</w:t>
      </w:r>
      <w:ins w:id="163" w:author="lww" w:date="2017-12-29T00:21:00Z">
        <w:r w:rsidR="00F272C1">
          <w:rPr>
            <w:rFonts w:ascii="Times New Roman" w:eastAsia="宋体" w:hAnsi="Times New Roman" w:cs="Times New Roman" w:hint="eastAsia"/>
            <w:color w:val="000000"/>
            <w:sz w:val="18"/>
            <w:szCs w:val="18"/>
            <w:u w:color="000000"/>
            <w:bdr w:val="nil"/>
          </w:rPr>
          <w:t>仅需对跳转的分支进行</w:t>
        </w:r>
      </w:ins>
      <w:ins w:id="164" w:author="lww" w:date="2017-12-29T00:22:00Z">
        <w:r w:rsidR="00F272C1">
          <w:rPr>
            <w:rFonts w:ascii="Times New Roman" w:eastAsia="宋体" w:hAnsi="Times New Roman" w:cs="Times New Roman" w:hint="eastAsia"/>
            <w:color w:val="000000"/>
            <w:sz w:val="18"/>
            <w:szCs w:val="18"/>
            <w:u w:color="000000"/>
            <w:bdr w:val="nil"/>
          </w:rPr>
          <w:t>检测；</w:t>
        </w:r>
      </w:ins>
      <w:del w:id="165" w:author="lww" w:date="2017-12-29T00:21:00Z">
        <w:r w:rsidR="009C677D" w:rsidRPr="009C677D" w:rsidDel="00F272C1">
          <w:rPr>
            <w:rFonts w:ascii="Times New Roman" w:eastAsia="宋体" w:hAnsi="Times New Roman" w:cs="Times New Roman" w:hint="eastAsia"/>
            <w:color w:val="000000"/>
            <w:sz w:val="18"/>
            <w:szCs w:val="18"/>
            <w:u w:color="000000"/>
            <w:bdr w:val="nil"/>
            <w:lang w:eastAsia="zh-TW"/>
          </w:rPr>
          <w:delText>可将触发事件限定为跳转分支事件</w:delText>
        </w:r>
      </w:del>
    </w:p>
    <w:p w14:paraId="4265AF73" w14:textId="68910380" w:rsidR="009C677D" w:rsidRPr="00F272C1" w:rsidRDefault="00000D95" w:rsidP="009C677D">
      <w:pPr>
        <w:widowControl/>
        <w:numPr>
          <w:ilvl w:val="0"/>
          <w:numId w:val="2"/>
        </w:numPr>
        <w:pBdr>
          <w:top w:val="nil"/>
          <w:left w:val="nil"/>
          <w:bottom w:val="nil"/>
          <w:right w:val="nil"/>
          <w:between w:val="nil"/>
          <w:bar w:val="nil"/>
        </w:pBdr>
        <w:tabs>
          <w:tab w:val="left" w:pos="357"/>
        </w:tabs>
        <w:jc w:val="left"/>
        <w:rPr>
          <w:ins w:id="166" w:author="lww" w:date="2017-12-29T00:25:00Z"/>
          <w:rFonts w:ascii="宋体" w:eastAsia="宋体" w:hAnsi="宋体" w:cs="宋体" w:hint="eastAsia"/>
          <w:color w:val="000000"/>
          <w:sz w:val="18"/>
          <w:szCs w:val="18"/>
          <w:u w:color="000000"/>
          <w:bdr w:val="nil"/>
          <w:lang w:val="zh-TW" w:eastAsia="zh-TW"/>
          <w:rPrChange w:id="167" w:author="lww" w:date="2017-12-29T00:25:00Z">
            <w:rPr>
              <w:ins w:id="168" w:author="lww" w:date="2017-12-29T00:25:00Z"/>
              <w:rFonts w:ascii="Times New Roman" w:eastAsia="宋体" w:hAnsi="Times New Roman" w:cs="Times New Roman" w:hint="eastAsia"/>
              <w:color w:val="000000"/>
              <w:sz w:val="18"/>
              <w:szCs w:val="18"/>
              <w:u w:color="000000"/>
              <w:bdr w:val="nil"/>
            </w:rPr>
          </w:rPrChange>
        </w:rPr>
      </w:pPr>
      <w:ins w:id="169" w:author="lww" w:date="2017-12-29T00:32:00Z">
        <w:r>
          <w:rPr>
            <w:rFonts w:ascii="Times New Roman" w:eastAsia="宋体" w:hAnsi="Times New Roman" w:cs="Times New Roman" w:hint="eastAsia"/>
            <w:color w:val="000000"/>
            <w:sz w:val="18"/>
            <w:szCs w:val="18"/>
            <w:u w:color="000000"/>
            <w:bdr w:val="nil"/>
            <w:lang w:eastAsia="zh-TW"/>
          </w:rPr>
          <w:t>预测正确</w:t>
        </w:r>
        <w:r>
          <w:rPr>
            <w:rFonts w:ascii="Times New Roman" w:eastAsia="宋体" w:hAnsi="Times New Roman" w:cs="Times New Roman" w:hint="eastAsia"/>
            <w:color w:val="000000"/>
            <w:sz w:val="18"/>
            <w:szCs w:val="18"/>
            <w:u w:color="000000"/>
            <w:bdr w:val="nil"/>
          </w:rPr>
          <w:t>vs</w:t>
        </w:r>
        <w:r>
          <w:rPr>
            <w:rFonts w:ascii="Times New Roman" w:eastAsia="宋体" w:hAnsi="Times New Roman" w:cs="Times New Roman" w:hint="eastAsia"/>
            <w:color w:val="000000"/>
            <w:sz w:val="18"/>
            <w:szCs w:val="18"/>
            <w:u w:color="000000"/>
            <w:bdr w:val="nil"/>
          </w:rPr>
          <w:t>预测失败：</w:t>
        </w:r>
      </w:ins>
      <w:r w:rsidR="009C677D" w:rsidRPr="009C677D">
        <w:rPr>
          <w:rFonts w:ascii="Times New Roman" w:eastAsia="宋体" w:hAnsi="Times New Roman" w:cs="Times New Roman" w:hint="eastAsia"/>
          <w:color w:val="000000"/>
          <w:sz w:val="18"/>
          <w:szCs w:val="18"/>
          <w:u w:color="000000"/>
          <w:bdr w:val="nil"/>
          <w:lang w:eastAsia="zh-TW"/>
        </w:rPr>
        <w:t>现代</w:t>
      </w:r>
      <w:r w:rsidR="009C677D" w:rsidRPr="009C677D">
        <w:rPr>
          <w:rFonts w:ascii="Times New Roman" w:eastAsia="Times New Roman" w:hAnsi="Times New Roman" w:cs="Times New Roman"/>
          <w:color w:val="000000"/>
          <w:sz w:val="18"/>
          <w:szCs w:val="18"/>
          <w:u w:color="000000"/>
          <w:bdr w:val="nil"/>
        </w:rPr>
        <w:t>CPU</w:t>
      </w:r>
      <w:r w:rsidR="009C677D" w:rsidRPr="009C677D">
        <w:rPr>
          <w:rFonts w:ascii="Times New Roman" w:eastAsia="宋体" w:hAnsi="Times New Roman" w:cs="Times New Roman" w:hint="eastAsia"/>
          <w:color w:val="000000"/>
          <w:sz w:val="18"/>
          <w:szCs w:val="18"/>
          <w:u w:color="000000"/>
          <w:bdr w:val="nil"/>
          <w:lang w:eastAsia="zh-TW"/>
        </w:rPr>
        <w:t>的分支预测机制主要基于</w:t>
      </w:r>
      <w:commentRangeStart w:id="170"/>
      <w:commentRangeStart w:id="171"/>
      <w:r w:rsidR="009C677D" w:rsidRPr="009C677D">
        <w:rPr>
          <w:rFonts w:ascii="Times New Roman" w:eastAsia="宋体" w:hAnsi="Times New Roman" w:cs="Times New Roman" w:hint="eastAsia"/>
          <w:color w:val="000000"/>
          <w:sz w:val="18"/>
          <w:szCs w:val="18"/>
          <w:u w:color="000000"/>
          <w:bdr w:val="nil"/>
          <w:lang w:eastAsia="zh-TW"/>
        </w:rPr>
        <w:t>历史信息</w:t>
      </w:r>
      <w:commentRangeEnd w:id="170"/>
      <w:r w:rsidR="009C677D" w:rsidRPr="009C677D">
        <w:rPr>
          <w:rFonts w:ascii="Times New Roman" w:eastAsia="Times New Roman" w:hAnsi="Times New Roman" w:cs="Times New Roman"/>
          <w:color w:val="000000"/>
          <w:sz w:val="18"/>
          <w:szCs w:val="18"/>
          <w:u w:color="000000"/>
          <w:bdr w:val="nil"/>
        </w:rPr>
        <w:commentReference w:id="170"/>
      </w:r>
      <w:r w:rsidR="009C677D" w:rsidRPr="009C677D">
        <w:rPr>
          <w:rFonts w:ascii="Times New Roman" w:eastAsia="宋体" w:hAnsi="Times New Roman" w:cs="Times New Roman" w:hint="eastAsia"/>
          <w:color w:val="000000"/>
          <w:sz w:val="18"/>
          <w:szCs w:val="18"/>
          <w:u w:color="000000"/>
          <w:bdr w:val="nil"/>
          <w:lang w:eastAsia="zh-TW"/>
        </w:rPr>
        <w:t>来对分支进行预</w:t>
      </w:r>
      <w:commentRangeEnd w:id="171"/>
      <w:r w:rsidR="009C677D" w:rsidRPr="009C677D">
        <w:rPr>
          <w:rFonts w:ascii="Times New Roman" w:eastAsia="宋体" w:hAnsi="Times New Roman" w:cs="Times New Roman"/>
          <w:kern w:val="0"/>
          <w:szCs w:val="21"/>
          <w:u w:color="000000"/>
          <w:bdr w:val="nil"/>
          <w:lang w:eastAsia="en-US"/>
        </w:rPr>
        <w:commentReference w:id="171"/>
      </w:r>
      <w:r w:rsidR="009C677D" w:rsidRPr="009C677D">
        <w:rPr>
          <w:rFonts w:ascii="Times New Roman" w:eastAsia="宋体" w:hAnsi="Times New Roman" w:cs="Times New Roman" w:hint="eastAsia"/>
          <w:color w:val="000000"/>
          <w:sz w:val="18"/>
          <w:szCs w:val="18"/>
          <w:u w:color="000000"/>
          <w:bdr w:val="nil"/>
          <w:lang w:eastAsia="zh-TW"/>
        </w:rPr>
        <w:t>测，由于</w:t>
      </w:r>
      <w:r w:rsidR="009C677D" w:rsidRPr="009C677D">
        <w:rPr>
          <w:rFonts w:ascii="Times New Roman" w:eastAsia="Times New Roman" w:hAnsi="Times New Roman" w:cs="Times New Roman"/>
          <w:color w:val="000000"/>
          <w:sz w:val="18"/>
          <w:szCs w:val="18"/>
          <w:u w:color="000000"/>
          <w:bdr w:val="nil"/>
        </w:rPr>
        <w:t>ROP</w:t>
      </w:r>
      <w:r w:rsidR="009C677D" w:rsidRPr="009C677D">
        <w:rPr>
          <w:rFonts w:ascii="Times New Roman" w:eastAsia="宋体" w:hAnsi="Times New Roman" w:cs="Times New Roman" w:hint="eastAsia"/>
          <w:color w:val="000000"/>
          <w:sz w:val="18"/>
          <w:szCs w:val="18"/>
          <w:u w:color="000000"/>
          <w:bdr w:val="nil"/>
          <w:lang w:eastAsia="zh-TW"/>
        </w:rPr>
        <w:t>攻击会让分支偏离原有的跳转目标，</w:t>
      </w:r>
      <w:ins w:id="172" w:author="lww" w:date="2017-12-29T00:30:00Z">
        <w:r w:rsidR="00F272C1">
          <w:rPr>
            <w:rFonts w:ascii="Times New Roman" w:eastAsia="宋体" w:hAnsi="Times New Roman" w:cs="Times New Roman" w:hint="eastAsia"/>
            <w:color w:val="000000"/>
            <w:sz w:val="18"/>
            <w:szCs w:val="18"/>
            <w:u w:color="000000"/>
            <w:bdr w:val="nil"/>
            <w:lang w:eastAsia="zh-TW"/>
          </w:rPr>
          <w:t>导致其</w:t>
        </w:r>
      </w:ins>
      <w:del w:id="173" w:author="lww" w:date="2017-12-29T00:30:00Z">
        <w:r w:rsidR="009C677D" w:rsidRPr="009C677D" w:rsidDel="00F272C1">
          <w:rPr>
            <w:rFonts w:ascii="Times New Roman" w:eastAsia="宋体" w:hAnsi="Times New Roman" w:cs="Times New Roman" w:hint="eastAsia"/>
            <w:color w:val="000000"/>
            <w:sz w:val="18"/>
            <w:szCs w:val="18"/>
            <w:u w:color="000000"/>
            <w:bdr w:val="nil"/>
            <w:lang w:eastAsia="zh-TW"/>
          </w:rPr>
          <w:delText>将会</w:delText>
        </w:r>
      </w:del>
      <w:r w:rsidR="009C677D" w:rsidRPr="009C677D">
        <w:rPr>
          <w:rFonts w:ascii="Times New Roman" w:eastAsia="宋体" w:hAnsi="Times New Roman" w:cs="Times New Roman" w:hint="eastAsia"/>
          <w:color w:val="000000"/>
          <w:sz w:val="18"/>
          <w:szCs w:val="18"/>
          <w:u w:color="000000"/>
          <w:bdr w:val="nil"/>
          <w:lang w:eastAsia="zh-TW"/>
        </w:rPr>
        <w:t>与</w:t>
      </w:r>
      <w:ins w:id="174" w:author="lww" w:date="2017-12-29T00:29:00Z">
        <w:r w:rsidR="00F272C1">
          <w:rPr>
            <w:rFonts w:ascii="Times New Roman" w:eastAsia="宋体" w:hAnsi="Times New Roman" w:cs="Times New Roman" w:hint="eastAsia"/>
            <w:color w:val="000000"/>
            <w:sz w:val="18"/>
            <w:szCs w:val="18"/>
            <w:u w:color="000000"/>
            <w:bdr w:val="nil"/>
            <w:lang w:eastAsia="zh-TW"/>
          </w:rPr>
          <w:t>正常</w:t>
        </w:r>
      </w:ins>
      <w:r w:rsidR="009C677D" w:rsidRPr="009C677D">
        <w:rPr>
          <w:rFonts w:ascii="Times New Roman" w:eastAsia="宋体" w:hAnsi="Times New Roman" w:cs="Times New Roman" w:hint="eastAsia"/>
          <w:color w:val="000000"/>
          <w:sz w:val="18"/>
          <w:szCs w:val="18"/>
          <w:u w:color="000000"/>
          <w:bdr w:val="nil"/>
          <w:lang w:eastAsia="zh-TW"/>
        </w:rPr>
        <w:t>历史</w:t>
      </w:r>
      <w:ins w:id="175" w:author="lww" w:date="2017-12-29T00:29:00Z">
        <w:r w:rsidR="00F272C1">
          <w:rPr>
            <w:rFonts w:ascii="Times New Roman" w:eastAsia="宋体" w:hAnsi="Times New Roman" w:cs="Times New Roman" w:hint="eastAsia"/>
            <w:color w:val="000000"/>
            <w:sz w:val="18"/>
            <w:szCs w:val="18"/>
            <w:u w:color="000000"/>
            <w:bdr w:val="nil"/>
            <w:lang w:eastAsia="zh-TW"/>
          </w:rPr>
          <w:t>信息</w:t>
        </w:r>
      </w:ins>
      <w:del w:id="176" w:author="lww" w:date="2017-12-29T00:29:00Z">
        <w:r w:rsidR="009C677D" w:rsidRPr="009C677D" w:rsidDel="00F272C1">
          <w:rPr>
            <w:rFonts w:ascii="Times New Roman" w:eastAsia="宋体" w:hAnsi="Times New Roman" w:cs="Times New Roman" w:hint="eastAsia"/>
            <w:color w:val="000000"/>
            <w:sz w:val="18"/>
            <w:szCs w:val="18"/>
            <w:u w:color="000000"/>
            <w:bdr w:val="nil"/>
            <w:lang w:eastAsia="zh-TW"/>
          </w:rPr>
          <w:delText>跳转目标或方向</w:delText>
        </w:r>
      </w:del>
      <w:r w:rsidR="009C677D" w:rsidRPr="009C677D">
        <w:rPr>
          <w:rFonts w:ascii="Times New Roman" w:eastAsia="宋体" w:hAnsi="Times New Roman" w:cs="Times New Roman" w:hint="eastAsia"/>
          <w:color w:val="000000"/>
          <w:sz w:val="18"/>
          <w:szCs w:val="18"/>
          <w:u w:color="000000"/>
          <w:bdr w:val="nil"/>
          <w:lang w:eastAsia="zh-TW"/>
        </w:rPr>
        <w:t>不一致，</w:t>
      </w:r>
      <w:del w:id="177" w:author="lww" w:date="2017-12-29T00:23:00Z">
        <w:r w:rsidR="009C677D" w:rsidRPr="009C677D" w:rsidDel="00F272C1">
          <w:rPr>
            <w:rFonts w:ascii="Times New Roman" w:eastAsia="宋体" w:hAnsi="Times New Roman" w:cs="Times New Roman" w:hint="eastAsia"/>
            <w:color w:val="000000"/>
            <w:sz w:val="18"/>
            <w:szCs w:val="18"/>
            <w:u w:color="000000"/>
            <w:bdr w:val="nil"/>
            <w:lang w:eastAsia="zh-TW"/>
          </w:rPr>
          <w:delText>因此该分支会</w:delText>
        </w:r>
      </w:del>
      <w:ins w:id="178" w:author="lww" w:date="2017-12-29T00:30:00Z">
        <w:r w:rsidR="00F272C1">
          <w:rPr>
            <w:rFonts w:ascii="Times New Roman" w:eastAsia="宋体" w:hAnsi="Times New Roman" w:cs="Times New Roman" w:hint="eastAsia"/>
            <w:color w:val="000000"/>
            <w:sz w:val="18"/>
            <w:szCs w:val="18"/>
            <w:u w:color="000000"/>
            <w:bdr w:val="nil"/>
            <w:lang w:eastAsia="zh-TW"/>
          </w:rPr>
          <w:t>让</w:t>
        </w:r>
      </w:ins>
      <w:del w:id="179" w:author="lww" w:date="2017-12-29T00:30:00Z">
        <w:r w:rsidR="009C677D" w:rsidRPr="009C677D" w:rsidDel="00F272C1">
          <w:rPr>
            <w:rFonts w:ascii="Times New Roman" w:eastAsia="宋体" w:hAnsi="Times New Roman" w:cs="Times New Roman" w:hint="eastAsia"/>
            <w:color w:val="000000"/>
            <w:sz w:val="18"/>
            <w:szCs w:val="18"/>
            <w:u w:color="000000"/>
            <w:bdr w:val="nil"/>
            <w:lang w:eastAsia="zh-TW"/>
          </w:rPr>
          <w:delText>导致</w:delText>
        </w:r>
      </w:del>
      <w:r w:rsidR="009C677D" w:rsidRPr="009C677D">
        <w:rPr>
          <w:rFonts w:ascii="Times New Roman" w:eastAsia="宋体" w:hAnsi="Times New Roman" w:cs="Times New Roman" w:hint="eastAsia"/>
          <w:color w:val="000000"/>
          <w:sz w:val="18"/>
          <w:szCs w:val="18"/>
          <w:u w:color="000000"/>
          <w:bdr w:val="nil"/>
          <w:lang w:eastAsia="zh-TW"/>
        </w:rPr>
        <w:t>分支预测失败，因此</w:t>
      </w:r>
      <w:ins w:id="180" w:author="lww" w:date="2017-12-29T00:22:00Z">
        <w:r w:rsidR="00F272C1">
          <w:rPr>
            <w:rFonts w:ascii="Times New Roman" w:eastAsia="宋体" w:hAnsi="Times New Roman" w:cs="Times New Roman" w:hint="eastAsia"/>
            <w:color w:val="000000"/>
            <w:sz w:val="18"/>
            <w:szCs w:val="18"/>
            <w:u w:color="000000"/>
            <w:bdr w:val="nil"/>
          </w:rPr>
          <w:t>仅需对</w:t>
        </w:r>
      </w:ins>
      <w:del w:id="181" w:author="lww" w:date="2017-12-29T00:22:00Z">
        <w:r w:rsidR="009C677D" w:rsidRPr="009C677D" w:rsidDel="00F272C1">
          <w:rPr>
            <w:rFonts w:ascii="Times New Roman" w:eastAsia="宋体" w:hAnsi="Times New Roman" w:cs="Times New Roman" w:hint="eastAsia"/>
            <w:color w:val="000000"/>
            <w:sz w:val="18"/>
            <w:szCs w:val="18"/>
            <w:u w:color="000000"/>
            <w:bdr w:val="nil"/>
            <w:lang w:eastAsia="zh-TW"/>
          </w:rPr>
          <w:delText>可将事件限定为</w:delText>
        </w:r>
      </w:del>
      <w:r w:rsidR="009C677D" w:rsidRPr="009C677D">
        <w:rPr>
          <w:rFonts w:ascii="Times New Roman" w:eastAsia="宋体" w:hAnsi="Times New Roman" w:cs="Times New Roman" w:hint="eastAsia"/>
          <w:color w:val="000000"/>
          <w:sz w:val="18"/>
          <w:szCs w:val="18"/>
          <w:u w:color="000000"/>
          <w:bdr w:val="nil"/>
          <w:lang w:eastAsia="zh-TW"/>
        </w:rPr>
        <w:t>预测失败的分支</w:t>
      </w:r>
      <w:ins w:id="182" w:author="lww" w:date="2017-12-29T00:23:00Z">
        <w:r w:rsidR="00F272C1">
          <w:rPr>
            <w:rFonts w:ascii="Times New Roman" w:eastAsia="宋体" w:hAnsi="Times New Roman" w:cs="Times New Roman" w:hint="eastAsia"/>
            <w:color w:val="000000"/>
            <w:sz w:val="18"/>
            <w:szCs w:val="18"/>
            <w:u w:color="000000"/>
            <w:bdr w:val="nil"/>
            <w:lang w:eastAsia="zh-TW"/>
          </w:rPr>
          <w:t>进行检测</w:t>
        </w:r>
      </w:ins>
      <w:del w:id="183" w:author="lww" w:date="2017-12-29T00:23:00Z">
        <w:r w:rsidR="009C677D" w:rsidRPr="009C677D" w:rsidDel="00F272C1">
          <w:rPr>
            <w:rFonts w:ascii="Times New Roman" w:eastAsia="宋体" w:hAnsi="Times New Roman" w:cs="Times New Roman" w:hint="eastAsia"/>
            <w:color w:val="000000"/>
            <w:sz w:val="18"/>
            <w:szCs w:val="18"/>
            <w:u w:color="000000"/>
            <w:bdr w:val="nil"/>
            <w:lang w:eastAsia="zh-TW"/>
          </w:rPr>
          <w:delText>事件</w:delText>
        </w:r>
      </w:del>
      <w:r w:rsidR="009C677D" w:rsidRPr="009C677D">
        <w:rPr>
          <w:rFonts w:ascii="Times New Roman" w:eastAsia="宋体" w:hAnsi="Times New Roman" w:cs="Times New Roman" w:hint="eastAsia"/>
          <w:color w:val="000000"/>
          <w:sz w:val="18"/>
          <w:szCs w:val="18"/>
          <w:u w:color="000000"/>
          <w:bdr w:val="nil"/>
          <w:lang w:eastAsia="zh-TW"/>
        </w:rPr>
        <w:t>；</w:t>
      </w:r>
    </w:p>
    <w:p w14:paraId="5BF6E2A7" w14:textId="6A5CF835" w:rsidR="00F272C1" w:rsidRPr="00F272C1" w:rsidRDefault="00000D95" w:rsidP="00F272C1">
      <w:pPr>
        <w:widowControl/>
        <w:numPr>
          <w:ilvl w:val="0"/>
          <w:numId w:val="2"/>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Change w:id="184" w:author="lww" w:date="2017-12-29T00:25:00Z">
            <w:rPr>
              <w:rFonts w:ascii="宋体" w:eastAsia="宋体" w:hAnsi="宋体" w:cs="宋体"/>
              <w:color w:val="000000"/>
              <w:sz w:val="18"/>
              <w:szCs w:val="18"/>
              <w:u w:color="000000"/>
              <w:bdr w:val="nil"/>
              <w:lang w:val="zh-TW" w:eastAsia="zh-TW"/>
            </w:rPr>
          </w:rPrChange>
        </w:rPr>
        <w:pPrChange w:id="185" w:author="lww" w:date="2017-12-29T00:25:00Z">
          <w:pPr>
            <w:widowControl/>
            <w:numPr>
              <w:numId w:val="2"/>
            </w:numPr>
            <w:pBdr>
              <w:top w:val="nil"/>
              <w:left w:val="nil"/>
              <w:bottom w:val="nil"/>
              <w:right w:val="nil"/>
              <w:between w:val="nil"/>
              <w:bar w:val="nil"/>
            </w:pBdr>
            <w:tabs>
              <w:tab w:val="left" w:pos="357"/>
            </w:tabs>
            <w:jc w:val="left"/>
          </w:pPr>
        </w:pPrChange>
      </w:pPr>
      <w:ins w:id="186" w:author="lww" w:date="2017-12-29T00:32:00Z">
        <w:r>
          <w:rPr>
            <w:rFonts w:ascii="Times New Roman" w:eastAsia="宋体" w:hAnsi="Times New Roman" w:cs="Times New Roman" w:hint="eastAsia"/>
            <w:color w:val="000000"/>
            <w:sz w:val="18"/>
            <w:szCs w:val="18"/>
            <w:u w:color="000000"/>
            <w:bdr w:val="nil"/>
            <w:lang w:eastAsia="zh-TW"/>
          </w:rPr>
          <w:t>直接</w:t>
        </w:r>
        <w:r>
          <w:rPr>
            <w:rFonts w:ascii="Times New Roman" w:eastAsia="宋体" w:hAnsi="Times New Roman" w:cs="Times New Roman" w:hint="eastAsia"/>
            <w:color w:val="000000"/>
            <w:sz w:val="18"/>
            <w:szCs w:val="18"/>
            <w:u w:color="000000"/>
            <w:bdr w:val="nil"/>
          </w:rPr>
          <w:t>vs</w:t>
        </w:r>
      </w:ins>
      <w:ins w:id="187" w:author="lww" w:date="2017-12-29T00:33:00Z">
        <w:r>
          <w:rPr>
            <w:rFonts w:ascii="Times New Roman" w:eastAsia="宋体" w:hAnsi="Times New Roman" w:cs="Times New Roman" w:hint="eastAsia"/>
            <w:color w:val="000000"/>
            <w:sz w:val="18"/>
            <w:szCs w:val="18"/>
            <w:u w:color="000000"/>
            <w:bdr w:val="nil"/>
          </w:rPr>
          <w:t>间接：</w:t>
        </w:r>
      </w:ins>
      <w:ins w:id="188" w:author="lww" w:date="2017-12-29T00:25:00Z">
        <w:r w:rsidR="00F272C1">
          <w:rPr>
            <w:rFonts w:ascii="Times New Roman" w:eastAsia="宋体" w:hAnsi="Times New Roman" w:cs="Times New Roman" w:hint="eastAsia"/>
            <w:color w:val="000000"/>
            <w:sz w:val="18"/>
            <w:szCs w:val="18"/>
            <w:u w:color="000000"/>
            <w:bdr w:val="nil"/>
            <w:lang w:eastAsia="zh-TW"/>
          </w:rPr>
          <w:t>gadget</w:t>
        </w:r>
        <w:r w:rsidR="00F272C1">
          <w:rPr>
            <w:rFonts w:ascii="Times New Roman" w:eastAsia="宋体" w:hAnsi="Times New Roman" w:cs="Times New Roman" w:hint="eastAsia"/>
            <w:color w:val="000000"/>
            <w:sz w:val="18"/>
            <w:szCs w:val="18"/>
            <w:u w:color="000000"/>
            <w:bdr w:val="nil"/>
            <w:lang w:eastAsia="zh-TW"/>
          </w:rPr>
          <w:t>是以间接分支结尾的指令片段</w:t>
        </w:r>
        <w:r w:rsidR="00F272C1" w:rsidRPr="009C677D">
          <w:rPr>
            <w:rFonts w:ascii="Times New Roman" w:eastAsia="宋体" w:hAnsi="Times New Roman" w:cs="Times New Roman" w:hint="eastAsia"/>
            <w:color w:val="000000"/>
            <w:sz w:val="18"/>
            <w:szCs w:val="18"/>
            <w:u w:color="000000"/>
            <w:bdr w:val="nil"/>
            <w:lang w:eastAsia="zh-TW"/>
          </w:rPr>
          <w:t>，因此</w:t>
        </w:r>
        <w:r w:rsidR="00F272C1">
          <w:rPr>
            <w:rFonts w:ascii="Times New Roman" w:eastAsia="宋体" w:hAnsi="Times New Roman" w:cs="Times New Roman" w:hint="eastAsia"/>
            <w:color w:val="000000"/>
            <w:sz w:val="18"/>
            <w:szCs w:val="18"/>
            <w:u w:color="000000"/>
            <w:bdr w:val="nil"/>
          </w:rPr>
          <w:t>仅需对</w:t>
        </w:r>
        <w:r w:rsidR="00F272C1" w:rsidRPr="009C677D">
          <w:rPr>
            <w:rFonts w:ascii="Times New Roman" w:eastAsia="宋体" w:hAnsi="Times New Roman" w:cs="Times New Roman" w:hint="eastAsia"/>
            <w:color w:val="000000"/>
            <w:sz w:val="18"/>
            <w:szCs w:val="18"/>
            <w:u w:color="000000"/>
            <w:bdr w:val="nil"/>
            <w:lang w:eastAsia="zh-TW"/>
          </w:rPr>
          <w:t>间接分支</w:t>
        </w:r>
        <w:r w:rsidR="00F272C1">
          <w:rPr>
            <w:rFonts w:ascii="Times New Roman" w:eastAsia="宋体" w:hAnsi="Times New Roman" w:cs="Times New Roman" w:hint="eastAsia"/>
            <w:color w:val="000000"/>
            <w:sz w:val="18"/>
            <w:szCs w:val="18"/>
            <w:u w:color="000000"/>
            <w:bdr w:val="nil"/>
            <w:lang w:eastAsia="zh-TW"/>
          </w:rPr>
          <w:t>进行检测</w:t>
        </w:r>
        <w:r w:rsidR="00F272C1">
          <w:rPr>
            <w:rFonts w:ascii="Times New Roman" w:eastAsia="宋体" w:hAnsi="Times New Roman" w:cs="Times New Roman" w:hint="eastAsia"/>
            <w:color w:val="000000"/>
            <w:sz w:val="18"/>
            <w:szCs w:val="18"/>
            <w:u w:color="000000"/>
            <w:bdr w:val="nil"/>
          </w:rPr>
          <w:t>（在不能直接修改程序代码的前提下，攻击者无法修改直接分支的目标）</w:t>
        </w:r>
        <w:r w:rsidR="00F272C1">
          <w:rPr>
            <w:rFonts w:ascii="Times New Roman" w:eastAsia="宋体" w:hAnsi="Times New Roman" w:cs="Times New Roman" w:hint="eastAsia"/>
            <w:color w:val="000000"/>
            <w:sz w:val="18"/>
            <w:szCs w:val="18"/>
            <w:u w:color="000000"/>
            <w:bdr w:val="nil"/>
          </w:rPr>
          <w:t>。</w:t>
        </w:r>
      </w:ins>
    </w:p>
    <w:p w14:paraId="5208B521" w14:textId="766AFC39" w:rsidR="009C677D" w:rsidRPr="009C677D" w:rsidRDefault="009C677D" w:rsidP="009C677D">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ab/>
      </w:r>
      <w:r w:rsidRPr="009C677D">
        <w:rPr>
          <w:rFonts w:ascii="Times New Roman" w:eastAsia="宋体" w:hAnsi="Times New Roman" w:cs="Times New Roman" w:hint="eastAsia"/>
          <w:color w:val="000000"/>
          <w:sz w:val="18"/>
          <w:szCs w:val="18"/>
          <w:u w:color="000000"/>
          <w:bdr w:val="nil"/>
          <w:lang w:val="zh-TW" w:eastAsia="zh-TW"/>
        </w:rPr>
        <w:t>综上所述，</w:t>
      </w:r>
      <w:ins w:id="189" w:author="lww" w:date="2017-12-29T00:24:00Z">
        <w:r w:rsidR="00F272C1">
          <w:rPr>
            <w:rFonts w:ascii="Times New Roman" w:eastAsia="宋体" w:hAnsi="Times New Roman" w:cs="Times New Roman" w:hint="eastAsia"/>
            <w:color w:val="000000"/>
            <w:sz w:val="18"/>
            <w:szCs w:val="18"/>
            <w:u w:color="000000"/>
            <w:bdr w:val="nil"/>
            <w:lang w:val="zh-TW" w:eastAsia="zh-TW"/>
          </w:rPr>
          <w:t>我们所需检查的</w:t>
        </w:r>
      </w:ins>
      <w:r w:rsidRPr="009C677D">
        <w:rPr>
          <w:rFonts w:ascii="Times New Roman" w:eastAsia="宋体" w:hAnsi="Times New Roman" w:cs="Times New Roman" w:hint="eastAsia"/>
          <w:color w:val="000000"/>
          <w:sz w:val="18"/>
          <w:szCs w:val="18"/>
          <w:u w:color="000000"/>
          <w:bdr w:val="nil"/>
          <w:lang w:val="zh-TW" w:eastAsia="zh-TW"/>
        </w:rPr>
        <w:t>最</w:t>
      </w:r>
      <w:del w:id="190" w:author="lww" w:date="2017-12-29T00:24:00Z">
        <w:r w:rsidRPr="009C677D" w:rsidDel="00F272C1">
          <w:rPr>
            <w:rFonts w:ascii="Times New Roman" w:eastAsia="宋体" w:hAnsi="Times New Roman" w:cs="Times New Roman" w:hint="eastAsia"/>
            <w:color w:val="000000"/>
            <w:sz w:val="18"/>
            <w:szCs w:val="18"/>
            <w:u w:color="000000"/>
            <w:bdr w:val="nil"/>
            <w:lang w:val="zh-TW" w:eastAsia="zh-TW"/>
          </w:rPr>
          <w:delText>为</w:delText>
        </w:r>
      </w:del>
      <w:r w:rsidRPr="009C677D">
        <w:rPr>
          <w:rFonts w:ascii="Times New Roman" w:eastAsia="宋体" w:hAnsi="Times New Roman" w:cs="Times New Roman" w:hint="eastAsia"/>
          <w:color w:val="000000"/>
          <w:sz w:val="18"/>
          <w:szCs w:val="18"/>
          <w:u w:color="000000"/>
          <w:bdr w:val="nil"/>
          <w:lang w:val="zh-TW" w:eastAsia="zh-TW"/>
        </w:rPr>
        <w:t>理想</w:t>
      </w:r>
      <w:del w:id="191" w:author="lww" w:date="2017-12-29T00:24:00Z">
        <w:r w:rsidRPr="009C677D" w:rsidDel="00F272C1">
          <w:rPr>
            <w:rFonts w:ascii="Times New Roman" w:eastAsia="宋体" w:hAnsi="Times New Roman" w:cs="Times New Roman" w:hint="eastAsia"/>
            <w:color w:val="000000"/>
            <w:sz w:val="18"/>
            <w:szCs w:val="18"/>
            <w:u w:color="000000"/>
            <w:bdr w:val="nil"/>
            <w:lang w:val="zh-TW" w:eastAsia="zh-TW"/>
          </w:rPr>
          <w:delText>的</w:delText>
        </w:r>
      </w:del>
      <w:r w:rsidRPr="009C677D">
        <w:rPr>
          <w:rFonts w:ascii="Times New Roman" w:eastAsia="宋体" w:hAnsi="Times New Roman" w:cs="Times New Roman" w:hint="eastAsia"/>
          <w:color w:val="000000"/>
          <w:sz w:val="18"/>
          <w:szCs w:val="18"/>
          <w:u w:color="000000"/>
          <w:bdr w:val="nil"/>
          <w:lang w:val="zh-TW" w:eastAsia="zh-TW"/>
        </w:rPr>
        <w:t>分支</w:t>
      </w:r>
      <w:ins w:id="192" w:author="lww" w:date="2017-12-29T00:24:00Z">
        <w:r w:rsidR="00F272C1">
          <w:rPr>
            <w:rFonts w:ascii="Times New Roman" w:eastAsia="宋体" w:hAnsi="Times New Roman" w:cs="Times New Roman" w:hint="eastAsia"/>
            <w:color w:val="000000"/>
            <w:sz w:val="18"/>
            <w:szCs w:val="18"/>
            <w:u w:color="000000"/>
            <w:bdr w:val="nil"/>
            <w:lang w:val="zh-TW" w:eastAsia="zh-TW"/>
          </w:rPr>
          <w:t>为</w:t>
        </w:r>
      </w:ins>
      <w:del w:id="193" w:author="lww" w:date="2017-12-29T00:24:00Z">
        <w:r w:rsidRPr="009C677D" w:rsidDel="00F272C1">
          <w:rPr>
            <w:rFonts w:ascii="Times New Roman" w:eastAsia="宋体" w:hAnsi="Times New Roman" w:cs="Times New Roman" w:hint="eastAsia"/>
            <w:color w:val="000000"/>
            <w:sz w:val="18"/>
            <w:szCs w:val="18"/>
            <w:u w:color="000000"/>
            <w:bdr w:val="nil"/>
            <w:lang w:val="zh-TW" w:eastAsia="zh-TW"/>
          </w:rPr>
          <w:delText>事件为</w:delText>
        </w:r>
      </w:del>
      <w:r w:rsidRPr="009C677D">
        <w:rPr>
          <w:rFonts w:ascii="Times New Roman" w:eastAsia="宋体" w:hAnsi="Times New Roman" w:cs="Times New Roman" w:hint="eastAsia"/>
          <w:color w:val="000000"/>
          <w:sz w:val="18"/>
          <w:szCs w:val="18"/>
          <w:u w:color="000000"/>
          <w:bdr w:val="nil"/>
          <w:lang w:val="zh-TW" w:eastAsia="zh-TW"/>
        </w:rPr>
        <w:t>：用户态</w:t>
      </w:r>
      <w:ins w:id="194" w:author="lww" w:date="2017-12-29T00:24:00Z">
        <w:r w:rsidR="00F272C1">
          <w:rPr>
            <w:rFonts w:ascii="Times New Roman" w:eastAsia="宋体" w:hAnsi="Times New Roman" w:cs="Times New Roman" w:hint="eastAsia"/>
            <w:color w:val="000000"/>
            <w:sz w:val="18"/>
            <w:szCs w:val="18"/>
            <w:u w:color="000000"/>
            <w:bdr w:val="nil"/>
            <w:lang w:val="zh-TW" w:eastAsia="zh-TW"/>
          </w:rPr>
          <w:t>的</w:t>
        </w:r>
        <w:r w:rsidR="00F272C1">
          <w:rPr>
            <w:rFonts w:ascii="Times New Roman" w:eastAsia="宋体" w:hAnsi="Times New Roman" w:cs="Times New Roman" w:hint="eastAsia"/>
            <w:color w:val="000000"/>
            <w:sz w:val="18"/>
            <w:szCs w:val="18"/>
            <w:u w:color="000000"/>
            <w:bdr w:val="nil"/>
            <w:lang w:val="zh-TW"/>
          </w:rPr>
          <w:t>、</w:t>
        </w:r>
      </w:ins>
      <w:ins w:id="195" w:author="lww" w:date="2017-12-29T00:25:00Z">
        <w:r w:rsidR="00F272C1">
          <w:rPr>
            <w:rFonts w:ascii="Times New Roman" w:eastAsia="宋体" w:hAnsi="Times New Roman" w:cs="Times New Roman" w:hint="eastAsia"/>
            <w:color w:val="000000"/>
            <w:sz w:val="18"/>
            <w:szCs w:val="18"/>
            <w:u w:color="000000"/>
            <w:bdr w:val="nil"/>
            <w:lang w:val="zh-TW"/>
          </w:rPr>
          <w:t>提交的、</w:t>
        </w:r>
      </w:ins>
      <w:ins w:id="196" w:author="lww" w:date="2017-12-29T00:33:00Z">
        <w:r w:rsidR="00000D95">
          <w:rPr>
            <w:rFonts w:ascii="Times New Roman" w:eastAsia="宋体" w:hAnsi="Times New Roman" w:cs="Times New Roman" w:hint="eastAsia"/>
            <w:color w:val="000000"/>
            <w:sz w:val="18"/>
            <w:szCs w:val="18"/>
            <w:u w:color="000000"/>
            <w:bdr w:val="nil"/>
            <w:lang w:val="zh-TW"/>
          </w:rPr>
          <w:t>跳转的、</w:t>
        </w:r>
      </w:ins>
      <w:r w:rsidRPr="009C677D">
        <w:rPr>
          <w:rFonts w:ascii="Times New Roman" w:eastAsia="宋体" w:hAnsi="Times New Roman" w:cs="Times New Roman" w:hint="eastAsia"/>
          <w:color w:val="000000"/>
          <w:sz w:val="18"/>
          <w:szCs w:val="18"/>
          <w:u w:color="000000"/>
          <w:bdr w:val="nil"/>
          <w:lang w:val="zh-TW" w:eastAsia="zh-TW"/>
        </w:rPr>
        <w:t>预测失败的</w:t>
      </w:r>
      <w:del w:id="197" w:author="lww" w:date="2017-12-29T00:25:00Z">
        <w:r w:rsidRPr="009C677D" w:rsidDel="00F272C1">
          <w:rPr>
            <w:rFonts w:ascii="Times New Roman" w:eastAsia="宋体" w:hAnsi="Times New Roman" w:cs="Times New Roman" w:hint="eastAsia"/>
            <w:color w:val="000000"/>
            <w:sz w:val="18"/>
            <w:szCs w:val="18"/>
            <w:u w:color="000000"/>
            <w:bdr w:val="nil"/>
            <w:lang w:val="zh-TW" w:eastAsia="zh-TW"/>
          </w:rPr>
          <w:delText>跳转</w:delText>
        </w:r>
      </w:del>
      <w:r w:rsidRPr="009C677D">
        <w:rPr>
          <w:rFonts w:ascii="Times New Roman" w:eastAsia="宋体" w:hAnsi="Times New Roman" w:cs="Times New Roman" w:hint="eastAsia"/>
          <w:color w:val="000000"/>
          <w:sz w:val="18"/>
          <w:szCs w:val="18"/>
          <w:u w:color="000000"/>
          <w:bdr w:val="nil"/>
          <w:lang w:val="zh-TW" w:eastAsia="zh-TW"/>
        </w:rPr>
        <w:t>间接分支</w:t>
      </w:r>
      <w:del w:id="198" w:author="lww" w:date="2017-12-29T00:25:00Z">
        <w:r w:rsidRPr="009C677D" w:rsidDel="00F272C1">
          <w:rPr>
            <w:rFonts w:ascii="Times New Roman" w:eastAsia="宋体" w:hAnsi="Times New Roman" w:cs="Times New Roman" w:hint="eastAsia"/>
            <w:color w:val="000000"/>
            <w:sz w:val="18"/>
            <w:szCs w:val="18"/>
            <w:u w:color="000000"/>
            <w:bdr w:val="nil"/>
            <w:lang w:val="zh-TW" w:eastAsia="zh-TW"/>
          </w:rPr>
          <w:delText>提交</w:delText>
        </w:r>
      </w:del>
      <w:del w:id="199" w:author="lww" w:date="2017-12-29T00:24:00Z">
        <w:r w:rsidRPr="009C677D" w:rsidDel="00F272C1">
          <w:rPr>
            <w:rFonts w:ascii="Times New Roman" w:eastAsia="宋体" w:hAnsi="Times New Roman" w:cs="Times New Roman" w:hint="eastAsia"/>
            <w:color w:val="000000"/>
            <w:sz w:val="18"/>
            <w:szCs w:val="18"/>
            <w:u w:color="000000"/>
            <w:bdr w:val="nil"/>
            <w:lang w:val="zh-TW" w:eastAsia="zh-TW"/>
          </w:rPr>
          <w:delText>事件</w:delText>
        </w:r>
      </w:del>
      <w:r w:rsidRPr="009C677D">
        <w:rPr>
          <w:rFonts w:ascii="Times New Roman" w:eastAsia="宋体" w:hAnsi="Times New Roman" w:cs="Times New Roman" w:hint="eastAsia"/>
          <w:color w:val="000000"/>
          <w:sz w:val="18"/>
          <w:szCs w:val="18"/>
          <w:u w:color="000000"/>
          <w:bdr w:val="nil"/>
          <w:lang w:val="zh-TW" w:eastAsia="zh-TW"/>
        </w:rPr>
        <w:t>。但实际中各类</w:t>
      </w:r>
      <w:r w:rsidRPr="009C677D">
        <w:rPr>
          <w:rFonts w:ascii="Times New Roman" w:eastAsia="Arial Unicode MS" w:hAnsi="Arial Unicode MS" w:cs="Arial Unicode MS"/>
          <w:color w:val="000000"/>
          <w:sz w:val="18"/>
          <w:szCs w:val="18"/>
          <w:u w:color="000000"/>
          <w:bdr w:val="nil"/>
        </w:rPr>
        <w:t>CPU</w:t>
      </w:r>
      <w:r w:rsidRPr="009C677D">
        <w:rPr>
          <w:rFonts w:ascii="Times New Roman" w:eastAsia="宋体" w:hAnsi="Times New Roman" w:cs="Times New Roman" w:hint="eastAsia"/>
          <w:color w:val="000000"/>
          <w:sz w:val="18"/>
          <w:szCs w:val="18"/>
          <w:u w:color="000000"/>
          <w:bdr w:val="nil"/>
          <w:lang w:val="zh-TW" w:eastAsia="zh-TW"/>
        </w:rPr>
        <w:t>支持的</w:t>
      </w:r>
      <w:ins w:id="200" w:author="lww" w:date="2017-12-29T00:26:00Z">
        <w:r w:rsidR="00F272C1">
          <w:rPr>
            <w:rFonts w:ascii="Times New Roman" w:eastAsia="宋体" w:hAnsi="Times New Roman" w:cs="Times New Roman" w:hint="eastAsia"/>
            <w:color w:val="000000"/>
            <w:sz w:val="18"/>
            <w:szCs w:val="18"/>
            <w:u w:color="000000"/>
            <w:bdr w:val="nil"/>
            <w:lang w:val="zh-TW" w:eastAsia="zh-TW"/>
          </w:rPr>
          <w:t>PMU</w:t>
        </w:r>
      </w:ins>
      <w:ins w:id="201" w:author="lww" w:date="2017-12-29T00:25:00Z">
        <w:r w:rsidR="00F272C1">
          <w:rPr>
            <w:rFonts w:ascii="Times New Roman" w:eastAsia="宋体" w:hAnsi="Times New Roman" w:cs="Times New Roman" w:hint="eastAsia"/>
            <w:color w:val="000000"/>
            <w:sz w:val="18"/>
            <w:szCs w:val="18"/>
            <w:u w:color="000000"/>
            <w:bdr w:val="nil"/>
            <w:lang w:val="zh-TW" w:eastAsia="zh-TW"/>
          </w:rPr>
          <w:t>分支</w:t>
        </w:r>
      </w:ins>
      <w:r w:rsidRPr="009C677D">
        <w:rPr>
          <w:rFonts w:ascii="Times New Roman" w:eastAsia="宋体" w:hAnsi="Times New Roman" w:cs="Times New Roman" w:hint="eastAsia"/>
          <w:color w:val="000000"/>
          <w:sz w:val="18"/>
          <w:szCs w:val="18"/>
          <w:u w:color="000000"/>
          <w:bdr w:val="nil"/>
          <w:lang w:val="zh-TW" w:eastAsia="zh-TW"/>
        </w:rPr>
        <w:t>事件粒度略有不同，</w:t>
      </w:r>
      <w:del w:id="202" w:author="lww" w:date="2017-12-29T00:26:00Z">
        <w:r w:rsidRPr="009C677D" w:rsidDel="00F272C1">
          <w:rPr>
            <w:rFonts w:ascii="Times New Roman" w:eastAsia="宋体" w:hAnsi="Times New Roman" w:cs="Times New Roman" w:hint="eastAsia"/>
            <w:color w:val="000000"/>
            <w:sz w:val="18"/>
            <w:szCs w:val="18"/>
            <w:u w:color="000000"/>
            <w:bdr w:val="nil"/>
            <w:lang w:val="zh-TW" w:eastAsia="zh-TW"/>
          </w:rPr>
          <w:delText>因此可供选择的事件</w:delText>
        </w:r>
      </w:del>
      <w:r w:rsidRPr="009C677D">
        <w:rPr>
          <w:rFonts w:ascii="Times New Roman" w:eastAsia="宋体" w:hAnsi="Times New Roman" w:cs="Times New Roman" w:hint="eastAsia"/>
          <w:color w:val="000000"/>
          <w:sz w:val="18"/>
          <w:szCs w:val="18"/>
          <w:u w:color="000000"/>
          <w:bdr w:val="nil"/>
          <w:lang w:val="zh-TW" w:eastAsia="zh-TW"/>
        </w:rPr>
        <w:t>并不能保证能够包含</w:t>
      </w:r>
      <w:ins w:id="203" w:author="lww" w:date="2017-12-29T00:26:00Z">
        <w:r w:rsidR="00F272C1">
          <w:rPr>
            <w:rFonts w:ascii="Times New Roman" w:eastAsia="宋体" w:hAnsi="Times New Roman" w:cs="Times New Roman" w:hint="eastAsia"/>
            <w:color w:val="000000"/>
            <w:sz w:val="18"/>
            <w:szCs w:val="18"/>
            <w:u w:color="000000"/>
            <w:bdr w:val="nil"/>
            <w:lang w:val="zh-TW" w:eastAsia="zh-TW"/>
          </w:rPr>
          <w:t>该</w:t>
        </w:r>
      </w:ins>
      <w:r w:rsidRPr="009C677D">
        <w:rPr>
          <w:rFonts w:ascii="Times New Roman" w:eastAsia="宋体" w:hAnsi="Times New Roman" w:cs="Times New Roman" w:hint="eastAsia"/>
          <w:color w:val="000000"/>
          <w:sz w:val="18"/>
          <w:szCs w:val="18"/>
          <w:u w:color="000000"/>
          <w:bdr w:val="nil"/>
          <w:lang w:val="zh-TW" w:eastAsia="zh-TW"/>
        </w:rPr>
        <w:t>最理想</w:t>
      </w:r>
      <w:del w:id="204" w:author="lww" w:date="2017-12-29T00:26:00Z">
        <w:r w:rsidRPr="009C677D" w:rsidDel="00F272C1">
          <w:rPr>
            <w:rFonts w:ascii="Times New Roman" w:eastAsia="宋体" w:hAnsi="Times New Roman" w:cs="Times New Roman" w:hint="eastAsia"/>
            <w:color w:val="000000"/>
            <w:sz w:val="18"/>
            <w:szCs w:val="18"/>
            <w:u w:color="000000"/>
            <w:bdr w:val="nil"/>
            <w:lang w:val="zh-TW" w:eastAsia="zh-TW"/>
          </w:rPr>
          <w:delText>的</w:delText>
        </w:r>
      </w:del>
      <w:ins w:id="205" w:author="lww" w:date="2017-12-29T00:26:00Z">
        <w:r w:rsidR="00F272C1">
          <w:rPr>
            <w:rFonts w:ascii="Times New Roman" w:eastAsia="宋体" w:hAnsi="Times New Roman" w:cs="Times New Roman" w:hint="eastAsia"/>
            <w:color w:val="000000"/>
            <w:sz w:val="18"/>
            <w:szCs w:val="18"/>
            <w:u w:color="000000"/>
            <w:bdr w:val="nil"/>
            <w:lang w:val="zh-TW" w:eastAsia="zh-TW"/>
          </w:rPr>
          <w:t>分支相应的</w:t>
        </w:r>
      </w:ins>
      <w:ins w:id="206" w:author="lww" w:date="2017-12-29T00:27:00Z">
        <w:r w:rsidR="00F272C1">
          <w:rPr>
            <w:rFonts w:ascii="Times New Roman" w:eastAsia="宋体" w:hAnsi="Times New Roman" w:cs="Times New Roman" w:hint="eastAsia"/>
            <w:color w:val="000000"/>
            <w:sz w:val="18"/>
            <w:szCs w:val="18"/>
            <w:u w:color="000000"/>
            <w:bdr w:val="nil"/>
            <w:lang w:val="zh-TW" w:eastAsia="zh-TW"/>
          </w:rPr>
          <w:t>采样事件</w:t>
        </w:r>
        <w:r w:rsidR="00F272C1">
          <w:rPr>
            <w:rFonts w:ascii="Times New Roman" w:eastAsia="宋体" w:hAnsi="Times New Roman" w:cs="Times New Roman" w:hint="eastAsia"/>
            <w:color w:val="000000"/>
            <w:sz w:val="18"/>
            <w:szCs w:val="18"/>
            <w:u w:color="000000"/>
            <w:bdr w:val="nil"/>
            <w:lang w:val="zh-TW"/>
          </w:rPr>
          <w:t>，</w:t>
        </w:r>
        <w:r w:rsidR="00F272C1">
          <w:rPr>
            <w:rFonts w:ascii="Times New Roman" w:eastAsia="宋体" w:hAnsi="Times New Roman" w:cs="Times New Roman" w:hint="eastAsia"/>
            <w:color w:val="000000"/>
            <w:sz w:val="18"/>
            <w:szCs w:val="18"/>
            <w:u w:color="000000"/>
            <w:bdr w:val="nil"/>
            <w:lang w:val="zh-TW" w:eastAsia="zh-TW"/>
          </w:rPr>
          <w:t>系统实现一节中会对具体的采样事件进行描述</w:t>
        </w:r>
      </w:ins>
      <w:del w:id="207" w:author="lww" w:date="2017-12-29T00:26:00Z">
        <w:r w:rsidRPr="009C677D" w:rsidDel="00F272C1">
          <w:rPr>
            <w:rFonts w:ascii="Times New Roman" w:eastAsia="宋体" w:hAnsi="Times New Roman" w:cs="Times New Roman" w:hint="eastAsia"/>
            <w:color w:val="000000"/>
            <w:sz w:val="18"/>
            <w:szCs w:val="18"/>
            <w:u w:color="000000"/>
            <w:bdr w:val="nil"/>
            <w:lang w:val="zh-TW" w:eastAsia="zh-TW"/>
          </w:rPr>
          <w:delText>情形，在原型系统实现中会详细描述具体采样事件的选择</w:delText>
        </w:r>
      </w:del>
      <w:r w:rsidRPr="009C677D">
        <w:rPr>
          <w:rFonts w:ascii="Times New Roman" w:eastAsia="宋体" w:hAnsi="Times New Roman" w:cs="Times New Roman" w:hint="eastAsia"/>
          <w:color w:val="000000"/>
          <w:sz w:val="18"/>
          <w:szCs w:val="18"/>
          <w:u w:color="000000"/>
          <w:bdr w:val="nil"/>
          <w:lang w:val="zh-TW" w:eastAsia="zh-TW"/>
        </w:rPr>
        <w:t>。</w:t>
      </w:r>
      <w:del w:id="208" w:author="lww" w:date="2017-12-29T00:29:00Z">
        <w:r w:rsidRPr="009C677D" w:rsidDel="00F272C1">
          <w:rPr>
            <w:rFonts w:ascii="Times New Roman" w:eastAsia="宋体" w:hAnsi="Times New Roman" w:cs="Times New Roman" w:hint="eastAsia"/>
            <w:color w:val="000000"/>
            <w:sz w:val="18"/>
            <w:szCs w:val="18"/>
            <w:u w:color="000000"/>
            <w:bdr w:val="nil"/>
            <w:lang w:val="zh-TW" w:eastAsia="zh-TW"/>
          </w:rPr>
          <w:br/>
        </w:r>
      </w:del>
      <w:commentRangeStart w:id="209"/>
    </w:p>
    <w:p w14:paraId="33199179" w14:textId="77777777" w:rsidR="009C677D" w:rsidRPr="009C677D" w:rsidRDefault="009C677D" w:rsidP="009C677D">
      <w:pPr>
        <w:keepNext/>
        <w:keepLines/>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9C677D">
        <w:rPr>
          <w:rFonts w:ascii="Times New Roman" w:eastAsia="Times New Roman" w:hAnsi="Arial Unicode MS" w:cs="Arial Unicode MS"/>
          <w:color w:val="000000"/>
          <w:kern w:val="0"/>
          <w:sz w:val="18"/>
          <w:szCs w:val="18"/>
          <w:u w:color="000000"/>
          <w:bdr w:val="nil"/>
        </w:rPr>
        <w:t>2.3 ROP</w:t>
      </w:r>
      <w:r w:rsidRPr="009C677D">
        <w:rPr>
          <w:rFonts w:ascii="Arial Unicode MS" w:eastAsia="黑体" w:hAnsi="Arial Unicode MS" w:cs="Arial Unicode MS"/>
          <w:color w:val="000000"/>
          <w:kern w:val="0"/>
          <w:sz w:val="18"/>
          <w:szCs w:val="18"/>
          <w:u w:color="000000"/>
          <w:bdr w:val="nil"/>
          <w:lang w:eastAsia="zh-TW"/>
        </w:rPr>
        <w:t>攻击检测策略</w:t>
      </w:r>
      <w:r w:rsidRPr="009C677D">
        <w:rPr>
          <w:rFonts w:ascii="黑体" w:eastAsia="黑体" w:hAnsi="黑体" w:cs="黑体"/>
          <w:color w:val="000000"/>
          <w:kern w:val="0"/>
          <w:sz w:val="18"/>
          <w:szCs w:val="18"/>
          <w:u w:color="000000"/>
          <w:bdr w:val="nil"/>
          <w:lang w:val="zh-TW" w:eastAsia="zh-TW"/>
        </w:rPr>
        <w:br/>
      </w:r>
      <w:commentRangeEnd w:id="209"/>
      <w:r w:rsidRPr="009C677D">
        <w:rPr>
          <w:rFonts w:ascii="Arial Unicode MS" w:eastAsia="Times New Roman" w:hAnsi="Arial Unicode MS" w:cs="Arial Unicode MS"/>
          <w:color w:val="000000"/>
          <w:kern w:val="0"/>
          <w:sz w:val="18"/>
          <w:szCs w:val="18"/>
          <w:u w:color="000000"/>
          <w:bdr w:val="nil"/>
        </w:rPr>
        <w:commentReference w:id="209"/>
      </w:r>
    </w:p>
    <w:p w14:paraId="76EEAAAB" w14:textId="4DF80DAC" w:rsidR="009C677D" w:rsidRPr="009C677D" w:rsidRDefault="009C677D" w:rsidP="009C677D">
      <w:pPr>
        <w:pBdr>
          <w:top w:val="nil"/>
          <w:left w:val="nil"/>
          <w:bottom w:val="nil"/>
          <w:right w:val="nil"/>
          <w:between w:val="nil"/>
          <w:bar w:val="nil"/>
        </w:pBdr>
        <w:tabs>
          <w:tab w:val="left" w:pos="270"/>
        </w:tabs>
        <w:ind w:firstLine="199"/>
        <w:rPr>
          <w:rFonts w:ascii="Times New Roman" w:eastAsia="PMingLiU" w:hAnsi="Times New Roman" w:cs="Times New Roman"/>
          <w:color w:val="000000"/>
          <w:sz w:val="18"/>
          <w:szCs w:val="18"/>
          <w:u w:color="000000"/>
          <w:bdr w:val="nil"/>
          <w:lang w:val="zh-TW" w:eastAsia="zh-TW"/>
        </w:rPr>
      </w:pPr>
      <w:r w:rsidRPr="009C677D">
        <w:rPr>
          <w:rFonts w:ascii="Times New Roman" w:eastAsia="Times New Roman" w:hAnsi="Times New Roman" w:cs="Times New Roman"/>
          <w:color w:val="000000"/>
          <w:sz w:val="18"/>
          <w:szCs w:val="18"/>
          <w:u w:color="000000"/>
          <w:bdr w:val="nil"/>
        </w:rPr>
        <w:tab/>
      </w:r>
      <w:proofErr w:type="spellStart"/>
      <w:r w:rsidRPr="009C677D">
        <w:rPr>
          <w:rFonts w:ascii="Times New Roman" w:eastAsia="Times New Roman" w:hAnsi="Times New Roman" w:cs="Times New Roman"/>
          <w:color w:val="000000"/>
          <w:sz w:val="18"/>
          <w:szCs w:val="18"/>
          <w:u w:color="000000"/>
          <w:bdr w:val="nil"/>
        </w:rPr>
        <w:t>BranchChecker</w:t>
      </w:r>
      <w:ins w:id="210" w:author="lww" w:date="2017-12-29T00:34:00Z">
        <w:r w:rsidR="00000D95">
          <w:rPr>
            <w:rFonts w:ascii="Times New Roman" w:eastAsia="Times New Roman" w:hAnsi="Times New Roman" w:cs="Times New Roman"/>
            <w:color w:val="000000"/>
            <w:sz w:val="18"/>
            <w:szCs w:val="18"/>
            <w:u w:color="000000"/>
            <w:bdr w:val="nil"/>
          </w:rPr>
          <w:t>对ROP攻击的检测包含</w:t>
        </w:r>
      </w:ins>
      <w:ins w:id="211" w:author="lww" w:date="2017-12-29T00:49:00Z">
        <w:r w:rsidR="007F7A28">
          <w:rPr>
            <w:rFonts w:ascii="Times New Roman" w:eastAsia="Times New Roman" w:hAnsi="Times New Roman" w:cs="Times New Roman"/>
            <w:color w:val="000000"/>
            <w:sz w:val="18"/>
            <w:szCs w:val="18"/>
            <w:u w:color="000000"/>
            <w:bdr w:val="nil"/>
          </w:rPr>
          <w:t>三</w:t>
        </w:r>
      </w:ins>
      <w:ins w:id="212" w:author="lww" w:date="2017-12-29T00:35:00Z">
        <w:r w:rsidR="00000D95">
          <w:rPr>
            <w:rFonts w:ascii="Times New Roman" w:eastAsia="Times New Roman" w:hAnsi="Times New Roman" w:cs="Times New Roman"/>
            <w:color w:val="000000"/>
            <w:sz w:val="18"/>
            <w:szCs w:val="18"/>
            <w:u w:color="000000"/>
            <w:bdr w:val="nil"/>
          </w:rPr>
          <w:t>个部分</w:t>
        </w:r>
        <w:proofErr w:type="spellEnd"/>
        <w:r w:rsidR="00000D95">
          <w:rPr>
            <w:rFonts w:asciiTheme="minorEastAsia" w:hAnsiTheme="minorEastAsia" w:cs="Times New Roman" w:hint="eastAsia"/>
            <w:color w:val="000000"/>
            <w:sz w:val="18"/>
            <w:szCs w:val="18"/>
            <w:u w:color="000000"/>
            <w:bdr w:val="nil"/>
          </w:rPr>
          <w:t>：</w:t>
        </w:r>
        <w:proofErr w:type="spellStart"/>
        <w:r w:rsidR="007F7A28">
          <w:rPr>
            <w:rFonts w:ascii="Times New Roman" w:eastAsia="Times New Roman" w:hAnsi="Times New Roman" w:cs="Times New Roman"/>
            <w:color w:val="000000"/>
            <w:sz w:val="18"/>
            <w:szCs w:val="18"/>
            <w:u w:color="000000"/>
            <w:bdr w:val="nil"/>
          </w:rPr>
          <w:t>gadget检测</w:t>
        </w:r>
      </w:ins>
      <w:proofErr w:type="spellEnd"/>
      <w:ins w:id="213" w:author="lww" w:date="2017-12-29T00:49:00Z">
        <w:r w:rsidR="007F7A28">
          <w:rPr>
            <w:rFonts w:asciiTheme="minorEastAsia" w:hAnsiTheme="minorEastAsia" w:cs="Times New Roman" w:hint="eastAsia"/>
            <w:color w:val="000000"/>
            <w:sz w:val="18"/>
            <w:szCs w:val="18"/>
            <w:u w:color="000000"/>
            <w:bdr w:val="nil"/>
          </w:rPr>
          <w:t>、</w:t>
        </w:r>
      </w:ins>
      <w:ins w:id="214" w:author="lww" w:date="2017-12-29T00:35:00Z">
        <w:r w:rsidR="00000D95">
          <w:rPr>
            <w:rFonts w:ascii="Times New Roman" w:eastAsia="Times New Roman" w:hAnsi="Times New Roman" w:cs="Times New Roman"/>
            <w:color w:val="000000"/>
            <w:sz w:val="18"/>
            <w:szCs w:val="18"/>
            <w:u w:color="000000"/>
            <w:bdr w:val="nil"/>
          </w:rPr>
          <w:t>gadgets</w:t>
        </w:r>
        <w:r w:rsidR="00000D95">
          <w:rPr>
            <w:rFonts w:ascii="Times New Roman" w:hAnsi="Times New Roman" w:cs="Times New Roman" w:hint="eastAsia"/>
            <w:color w:val="000000"/>
            <w:sz w:val="18"/>
            <w:szCs w:val="18"/>
            <w:u w:color="000000"/>
            <w:bdr w:val="nil"/>
          </w:rPr>
          <w:t>链检测</w:t>
        </w:r>
      </w:ins>
      <w:ins w:id="215" w:author="lww" w:date="2017-12-29T00:49:00Z">
        <w:r w:rsidR="007F7A28">
          <w:rPr>
            <w:rFonts w:ascii="Times New Roman" w:hAnsi="Times New Roman" w:cs="Times New Roman" w:hint="eastAsia"/>
            <w:color w:val="000000"/>
            <w:sz w:val="18"/>
            <w:szCs w:val="18"/>
            <w:u w:color="000000"/>
            <w:bdr w:val="nil"/>
          </w:rPr>
          <w:t>以及</w:t>
        </w:r>
        <w:r w:rsidR="007F7A28">
          <w:rPr>
            <w:rFonts w:ascii="Times New Roman" w:hAnsi="Times New Roman" w:cs="Times New Roman" w:hint="eastAsia"/>
            <w:color w:val="000000"/>
            <w:sz w:val="18"/>
            <w:szCs w:val="18"/>
            <w:u w:color="000000"/>
            <w:bdr w:val="nil"/>
          </w:rPr>
          <w:t>ROP</w:t>
        </w:r>
        <w:r w:rsidR="007F7A28">
          <w:rPr>
            <w:rFonts w:ascii="Times New Roman" w:hAnsi="Times New Roman" w:cs="Times New Roman" w:hint="eastAsia"/>
            <w:color w:val="000000"/>
            <w:sz w:val="18"/>
            <w:szCs w:val="18"/>
            <w:u w:color="000000"/>
            <w:bdr w:val="nil"/>
          </w:rPr>
          <w:t>攻击判定</w:t>
        </w:r>
      </w:ins>
      <w:del w:id="216" w:author="lww" w:date="2017-12-29T00:34:00Z">
        <w:r w:rsidRPr="009C677D" w:rsidDel="00000D95">
          <w:rPr>
            <w:rFonts w:ascii="Times New Roman" w:eastAsia="宋体" w:hAnsi="Times New Roman" w:cs="Times New Roman" w:hint="eastAsia"/>
            <w:color w:val="000000"/>
            <w:sz w:val="18"/>
            <w:szCs w:val="18"/>
            <w:u w:color="000000"/>
            <w:bdr w:val="nil"/>
            <w:lang w:val="zh-TW" w:eastAsia="zh-TW"/>
          </w:rPr>
          <w:delText>通过捕获系统运行时的硬件分支</w:delText>
        </w:r>
      </w:del>
      <w:ins w:id="217" w:author="wang" w:date="2017-12-27T11:26:00Z">
        <w:del w:id="218" w:author="lww" w:date="2017-12-29T00:34:00Z">
          <w:r w:rsidR="005D0857" w:rsidDel="00000D95">
            <w:rPr>
              <w:rFonts w:ascii="Times New Roman" w:hAnsi="Times New Roman" w:cs="Times New Roman" w:hint="eastAsia"/>
              <w:color w:val="000000"/>
              <w:sz w:val="18"/>
              <w:szCs w:val="18"/>
              <w:u w:color="000000"/>
              <w:bdr w:val="nil"/>
              <w:lang w:val="zh-TW"/>
            </w:rPr>
            <w:delText>事件</w:delText>
          </w:r>
        </w:del>
      </w:ins>
      <w:del w:id="219" w:author="lww" w:date="2017-12-29T00:34:00Z">
        <w:r w:rsidRPr="009C677D" w:rsidDel="00000D95">
          <w:rPr>
            <w:rFonts w:ascii="Times New Roman" w:eastAsia="宋体" w:hAnsi="Times New Roman" w:cs="Times New Roman" w:hint="eastAsia"/>
            <w:color w:val="000000"/>
            <w:sz w:val="18"/>
            <w:szCs w:val="18"/>
            <w:u w:color="000000"/>
            <w:bdr w:val="nil"/>
            <w:lang w:val="zh-TW" w:eastAsia="zh-TW"/>
          </w:rPr>
          <w:delText>处理相关的特征，</w:delText>
        </w:r>
      </w:del>
      <w:ins w:id="220" w:author="wang" w:date="2017-12-27T11:27:00Z">
        <w:del w:id="221" w:author="lww" w:date="2017-12-29T00:34:00Z">
          <w:r w:rsidR="005D0857" w:rsidDel="00000D95">
            <w:rPr>
              <w:rFonts w:ascii="Times New Roman" w:eastAsia="宋体" w:hAnsi="Times New Roman" w:cs="Times New Roman" w:hint="eastAsia"/>
              <w:color w:val="000000"/>
              <w:sz w:val="18"/>
              <w:szCs w:val="18"/>
              <w:u w:color="000000"/>
              <w:bdr w:val="nil"/>
              <w:lang w:val="zh-TW"/>
            </w:rPr>
            <w:delText>基于</w:delText>
          </w:r>
          <w:r w:rsidR="005D0857" w:rsidDel="00000D95">
            <w:rPr>
              <w:rFonts w:ascii="Times New Roman" w:eastAsia="宋体" w:hAnsi="Times New Roman" w:cs="Times New Roman"/>
              <w:color w:val="000000"/>
              <w:sz w:val="18"/>
              <w:szCs w:val="18"/>
              <w:u w:color="000000"/>
              <w:bdr w:val="nil"/>
              <w:lang w:val="zh-TW"/>
            </w:rPr>
            <w:delText>特征识别出疑似配件和关键配件，</w:delText>
          </w:r>
          <w:r w:rsidR="005D0857" w:rsidDel="00000D95">
            <w:rPr>
              <w:rFonts w:ascii="Times New Roman" w:eastAsia="宋体" w:hAnsi="Times New Roman" w:cs="Times New Roman" w:hint="eastAsia"/>
              <w:color w:val="000000"/>
              <w:sz w:val="18"/>
              <w:szCs w:val="18"/>
              <w:u w:color="000000"/>
              <w:bdr w:val="nil"/>
              <w:lang w:val="zh-TW"/>
            </w:rPr>
            <w:delText>并</w:delText>
          </w:r>
          <w:r w:rsidR="005D0857" w:rsidDel="00000D95">
            <w:rPr>
              <w:rFonts w:ascii="Times New Roman" w:eastAsia="宋体" w:hAnsi="Times New Roman" w:cs="Times New Roman"/>
              <w:color w:val="000000"/>
              <w:sz w:val="18"/>
              <w:szCs w:val="18"/>
              <w:u w:color="000000"/>
              <w:bdr w:val="nil"/>
              <w:lang w:val="zh-TW"/>
            </w:rPr>
            <w:delText>基于识别出的配件</w:delText>
          </w:r>
          <w:r w:rsidR="005D0857" w:rsidDel="00000D95">
            <w:rPr>
              <w:rFonts w:ascii="Times New Roman" w:eastAsia="宋体" w:hAnsi="Times New Roman" w:cs="Times New Roman" w:hint="eastAsia"/>
              <w:color w:val="000000"/>
              <w:sz w:val="18"/>
              <w:szCs w:val="18"/>
              <w:u w:color="000000"/>
              <w:bdr w:val="nil"/>
              <w:lang w:val="zh-TW"/>
            </w:rPr>
            <w:delText>设计</w:delText>
          </w:r>
        </w:del>
      </w:ins>
      <w:del w:id="222" w:author="lww" w:date="2017-12-29T00:34:00Z">
        <w:r w:rsidRPr="009C677D" w:rsidDel="00000D95">
          <w:rPr>
            <w:rFonts w:ascii="Times New Roman" w:eastAsia="宋体" w:hAnsi="Times New Roman" w:cs="Times New Roman" w:hint="eastAsia"/>
            <w:color w:val="000000"/>
            <w:sz w:val="18"/>
            <w:szCs w:val="18"/>
            <w:u w:color="000000"/>
            <w:bdr w:val="nil"/>
            <w:lang w:val="zh-TW" w:eastAsia="zh-TW"/>
          </w:rPr>
          <w:delText>基于特征设计相应的</w:delText>
        </w:r>
        <w:r w:rsidRPr="009C677D" w:rsidDel="00000D95">
          <w:rPr>
            <w:rFonts w:ascii="Times New Roman" w:eastAsia="Times New Roman" w:hAnsi="Times New Roman" w:cs="Times New Roman"/>
            <w:color w:val="000000"/>
            <w:sz w:val="18"/>
            <w:szCs w:val="18"/>
            <w:u w:color="000000"/>
            <w:bdr w:val="nil"/>
          </w:rPr>
          <w:delText>ROP</w:delText>
        </w:r>
        <w:r w:rsidRPr="009C677D" w:rsidDel="00000D95">
          <w:rPr>
            <w:rFonts w:ascii="Times New Roman" w:eastAsia="宋体" w:hAnsi="Times New Roman" w:cs="Times New Roman" w:hint="eastAsia"/>
            <w:color w:val="000000"/>
            <w:sz w:val="18"/>
            <w:szCs w:val="18"/>
            <w:u w:color="000000"/>
            <w:bdr w:val="nil"/>
            <w:lang w:val="zh-TW" w:eastAsia="zh-TW"/>
          </w:rPr>
          <w:delText>攻击检测策略</w:delText>
        </w:r>
      </w:del>
      <w:r w:rsidRPr="009C677D">
        <w:rPr>
          <w:rFonts w:ascii="Times New Roman" w:eastAsia="宋体" w:hAnsi="Times New Roman" w:cs="Times New Roman" w:hint="eastAsia"/>
          <w:color w:val="000000"/>
          <w:sz w:val="18"/>
          <w:szCs w:val="18"/>
          <w:u w:color="000000"/>
          <w:bdr w:val="nil"/>
          <w:lang w:val="zh-TW" w:eastAsia="zh-TW"/>
        </w:rPr>
        <w:t>。</w:t>
      </w:r>
    </w:p>
    <w:p w14:paraId="3D16488C" w14:textId="664CF8A4" w:rsidR="009C677D" w:rsidRPr="009C677D" w:rsidRDefault="009C677D" w:rsidP="009C677D">
      <w:pPr>
        <w:widowControl/>
        <w:numPr>
          <w:ilvl w:val="0"/>
          <w:numId w:val="6"/>
        </w:numPr>
        <w:pBdr>
          <w:top w:val="nil"/>
          <w:left w:val="nil"/>
          <w:bottom w:val="nil"/>
          <w:right w:val="nil"/>
          <w:between w:val="nil"/>
          <w:bar w:val="nil"/>
        </w:pBdr>
        <w:tabs>
          <w:tab w:val="left" w:pos="270"/>
        </w:tabs>
        <w:jc w:val="left"/>
        <w:rPr>
          <w:rFonts w:ascii="Times New Roman" w:eastAsia="宋体" w:hAnsi="Times New Roman" w:cs="Times New Roman"/>
          <w:b/>
          <w:color w:val="000000"/>
          <w:sz w:val="18"/>
          <w:szCs w:val="18"/>
          <w:u w:color="000000"/>
          <w:bdr w:val="nil"/>
          <w:lang w:val="zh-TW"/>
        </w:rPr>
      </w:pPr>
      <w:del w:id="223" w:author="lww" w:date="2017-12-28T23:55:00Z">
        <w:r w:rsidRPr="009C677D" w:rsidDel="00EF2939">
          <w:rPr>
            <w:rFonts w:ascii="Times New Roman" w:eastAsia="宋体" w:hAnsi="Times New Roman" w:cs="Times New Roman" w:hint="eastAsia"/>
            <w:b/>
            <w:color w:val="000000"/>
            <w:sz w:val="18"/>
            <w:szCs w:val="18"/>
            <w:u w:color="000000"/>
            <w:bdr w:val="nil"/>
            <w:lang w:val="zh-TW"/>
          </w:rPr>
          <w:lastRenderedPageBreak/>
          <w:delText>疑似</w:delText>
        </w:r>
      </w:del>
      <w:ins w:id="224" w:author="lww" w:date="2017-12-28T23:55:00Z">
        <w:r w:rsidR="00EF2939">
          <w:rPr>
            <w:rFonts w:ascii="Times New Roman" w:eastAsia="宋体" w:hAnsi="Times New Roman" w:cs="Times New Roman" w:hint="eastAsia"/>
            <w:b/>
            <w:color w:val="000000"/>
            <w:sz w:val="18"/>
            <w:szCs w:val="18"/>
            <w:u w:color="000000"/>
            <w:bdr w:val="nil"/>
            <w:lang w:val="zh-TW"/>
          </w:rPr>
          <w:t>gadget</w:t>
        </w:r>
      </w:ins>
      <w:del w:id="225" w:author="lww" w:date="2017-12-28T23:55:00Z">
        <w:r w:rsidRPr="009C677D" w:rsidDel="00EF2939">
          <w:rPr>
            <w:rFonts w:ascii="Times New Roman" w:eastAsia="宋体" w:hAnsi="Times New Roman" w:cs="Times New Roman" w:hint="eastAsia"/>
            <w:b/>
            <w:color w:val="000000"/>
            <w:sz w:val="18"/>
            <w:szCs w:val="18"/>
            <w:u w:color="000000"/>
            <w:bdr w:val="nil"/>
            <w:lang w:val="zh-TW"/>
          </w:rPr>
          <w:delText>配件</w:delText>
        </w:r>
      </w:del>
      <w:ins w:id="226" w:author="lww" w:date="2017-12-28T23:55:00Z">
        <w:r w:rsidR="00EF2939">
          <w:rPr>
            <w:rFonts w:ascii="Times New Roman" w:eastAsia="宋体" w:hAnsi="Times New Roman" w:cs="Times New Roman" w:hint="eastAsia"/>
            <w:b/>
            <w:color w:val="000000"/>
            <w:sz w:val="18"/>
            <w:szCs w:val="18"/>
            <w:u w:color="000000"/>
            <w:bdr w:val="nil"/>
            <w:lang w:val="zh-TW"/>
          </w:rPr>
          <w:t>检测</w:t>
        </w:r>
      </w:ins>
      <w:del w:id="227" w:author="lww" w:date="2017-12-28T23:55:00Z">
        <w:r w:rsidRPr="009C677D" w:rsidDel="00EF2939">
          <w:rPr>
            <w:rFonts w:ascii="Times New Roman" w:eastAsia="宋体" w:hAnsi="Times New Roman" w:cs="Times New Roman" w:hint="eastAsia"/>
            <w:b/>
            <w:color w:val="000000"/>
            <w:sz w:val="18"/>
            <w:szCs w:val="18"/>
            <w:u w:color="000000"/>
            <w:bdr w:val="nil"/>
            <w:lang w:val="zh-TW"/>
          </w:rPr>
          <w:delText>的</w:delText>
        </w:r>
        <w:r w:rsidRPr="009C677D" w:rsidDel="00EF2939">
          <w:rPr>
            <w:rFonts w:ascii="Times New Roman" w:eastAsia="宋体" w:hAnsi="Times New Roman" w:cs="Times New Roman"/>
            <w:b/>
            <w:color w:val="000000"/>
            <w:sz w:val="18"/>
            <w:szCs w:val="18"/>
            <w:u w:color="000000"/>
            <w:bdr w:val="nil"/>
            <w:lang w:val="zh-TW"/>
          </w:rPr>
          <w:delText>识别</w:delText>
        </w:r>
      </w:del>
    </w:p>
    <w:p w14:paraId="1AEA0864" w14:textId="2392D63D" w:rsidR="009C677D" w:rsidRPr="009C677D" w:rsidDel="00000D95" w:rsidRDefault="00000D95" w:rsidP="009C677D">
      <w:pPr>
        <w:pBdr>
          <w:top w:val="nil"/>
          <w:left w:val="nil"/>
          <w:bottom w:val="nil"/>
          <w:right w:val="nil"/>
          <w:between w:val="nil"/>
          <w:bar w:val="nil"/>
        </w:pBdr>
        <w:tabs>
          <w:tab w:val="left" w:pos="357"/>
        </w:tabs>
        <w:ind w:firstLine="199"/>
        <w:rPr>
          <w:del w:id="228" w:author="lww" w:date="2017-12-29T00:35:00Z"/>
          <w:rFonts w:ascii="Times New Roman" w:eastAsia="宋体" w:hAnsi="Times New Roman" w:cs="Times New Roman"/>
          <w:color w:val="000000"/>
          <w:sz w:val="18"/>
          <w:szCs w:val="18"/>
          <w:u w:color="000000"/>
          <w:bdr w:val="nil"/>
          <w:lang w:val="zh-TW" w:eastAsia="zh-TW"/>
        </w:rPr>
      </w:pPr>
      <w:ins w:id="229" w:author="lww" w:date="2017-12-29T00:35:00Z">
        <w:r>
          <w:rPr>
            <w:rFonts w:ascii="Times New Roman" w:eastAsia="宋体" w:hAnsi="Times New Roman" w:cs="Times New Roman" w:hint="eastAsia"/>
            <w:color w:val="000000"/>
            <w:sz w:val="18"/>
            <w:szCs w:val="18"/>
            <w:u w:color="000000"/>
            <w:bdr w:val="nil"/>
            <w:lang w:val="zh-TW" w:eastAsia="zh-TW"/>
          </w:rPr>
          <w:t>gadget</w:t>
        </w:r>
        <w:r>
          <w:rPr>
            <w:rFonts w:ascii="Times New Roman" w:eastAsia="宋体" w:hAnsi="Times New Roman" w:cs="Times New Roman" w:hint="eastAsia"/>
            <w:color w:val="000000"/>
            <w:sz w:val="18"/>
            <w:szCs w:val="18"/>
            <w:u w:color="000000"/>
            <w:bdr w:val="nil"/>
            <w:lang w:val="zh-TW" w:eastAsia="zh-TW"/>
          </w:rPr>
          <w:t>是以间接分支指令结尾的</w:t>
        </w:r>
      </w:ins>
      <w:ins w:id="230" w:author="lww" w:date="2017-12-29T00:36:00Z">
        <w:r>
          <w:rPr>
            <w:rFonts w:ascii="Times New Roman" w:eastAsia="宋体" w:hAnsi="Times New Roman" w:cs="Times New Roman" w:hint="eastAsia"/>
            <w:color w:val="000000"/>
            <w:sz w:val="18"/>
            <w:szCs w:val="18"/>
            <w:u w:color="000000"/>
            <w:bdr w:val="nil"/>
            <w:lang w:val="zh-TW" w:eastAsia="zh-TW"/>
          </w:rPr>
          <w:t>短指令片段，</w:t>
        </w:r>
      </w:ins>
      <w:ins w:id="231" w:author="lww" w:date="2017-12-29T00:44:00Z">
        <w:r w:rsidR="007F7A28">
          <w:rPr>
            <w:rFonts w:ascii="Times New Roman" w:eastAsia="宋体" w:hAnsi="Times New Roman" w:cs="Times New Roman" w:hint="eastAsia"/>
            <w:color w:val="000000"/>
            <w:sz w:val="18"/>
            <w:szCs w:val="18"/>
            <w:u w:color="000000"/>
            <w:bdr w:val="nil"/>
            <w:lang w:val="zh-TW" w:eastAsia="zh-TW"/>
          </w:rPr>
          <w:t>本文针对</w:t>
        </w:r>
        <w:r w:rsidR="007F7A28">
          <w:rPr>
            <w:rFonts w:ascii="Times New Roman" w:eastAsia="宋体" w:hAnsi="Times New Roman" w:cs="Times New Roman" w:hint="eastAsia"/>
            <w:color w:val="000000"/>
            <w:sz w:val="18"/>
            <w:szCs w:val="18"/>
            <w:u w:color="000000"/>
            <w:bdr w:val="nil"/>
            <w:lang w:val="zh-TW" w:eastAsia="zh-TW"/>
          </w:rPr>
          <w:t>gadget</w:t>
        </w:r>
        <w:r w:rsidR="007F7A28">
          <w:rPr>
            <w:rFonts w:ascii="Times New Roman" w:eastAsia="宋体" w:hAnsi="Times New Roman" w:cs="Times New Roman" w:hint="eastAsia"/>
            <w:color w:val="000000"/>
            <w:sz w:val="18"/>
            <w:szCs w:val="18"/>
            <w:u w:color="000000"/>
            <w:bdr w:val="nil"/>
            <w:lang w:val="zh-TW" w:eastAsia="zh-TW"/>
          </w:rPr>
          <w:t>“短”以及</w:t>
        </w:r>
        <w:r w:rsidR="007F7A28">
          <w:rPr>
            <w:rFonts w:ascii="Times New Roman" w:eastAsia="宋体" w:hAnsi="Times New Roman" w:cs="Times New Roman" w:hint="eastAsia"/>
            <w:color w:val="000000"/>
            <w:sz w:val="18"/>
            <w:szCs w:val="18"/>
            <w:u w:color="000000"/>
            <w:bdr w:val="nil"/>
            <w:lang w:val="zh-TW" w:eastAsia="zh-TW"/>
          </w:rPr>
          <w:t>call-ret</w:t>
        </w:r>
        <w:r w:rsidR="007F7A28">
          <w:rPr>
            <w:rFonts w:ascii="Times New Roman" w:eastAsia="宋体" w:hAnsi="Times New Roman" w:cs="Times New Roman" w:hint="eastAsia"/>
            <w:color w:val="000000"/>
            <w:sz w:val="18"/>
            <w:szCs w:val="18"/>
            <w:u w:color="000000"/>
            <w:bdr w:val="nil"/>
            <w:lang w:val="zh-TW" w:eastAsia="zh-TW"/>
          </w:rPr>
          <w:t>特性，提出了</w:t>
        </w:r>
      </w:ins>
      <w:ins w:id="232" w:author="lww" w:date="2017-12-29T00:45:00Z">
        <w:r w:rsidR="007F7A28">
          <w:rPr>
            <w:rFonts w:ascii="Times New Roman" w:eastAsia="宋体" w:hAnsi="Times New Roman" w:cs="Times New Roman" w:hint="eastAsia"/>
            <w:color w:val="000000"/>
            <w:sz w:val="18"/>
            <w:szCs w:val="18"/>
            <w:u w:color="000000"/>
            <w:bdr w:val="nil"/>
            <w:lang w:val="zh-TW" w:eastAsia="zh-TW"/>
          </w:rPr>
          <w:t>常规的</w:t>
        </w:r>
        <w:r w:rsidR="007F7A28">
          <w:rPr>
            <w:rFonts w:ascii="Times New Roman" w:eastAsia="宋体" w:hAnsi="Times New Roman" w:cs="Times New Roman" w:hint="eastAsia"/>
            <w:color w:val="000000"/>
            <w:sz w:val="18"/>
            <w:szCs w:val="18"/>
            <w:u w:color="000000"/>
            <w:bdr w:val="nil"/>
            <w:lang w:val="zh-TW" w:eastAsia="zh-TW"/>
          </w:rPr>
          <w:t>gadget</w:t>
        </w:r>
        <w:r w:rsidR="007F7A28">
          <w:rPr>
            <w:rFonts w:ascii="Times New Roman" w:eastAsia="宋体" w:hAnsi="Times New Roman" w:cs="Times New Roman" w:hint="eastAsia"/>
            <w:color w:val="000000"/>
            <w:sz w:val="18"/>
            <w:szCs w:val="18"/>
            <w:u w:color="000000"/>
            <w:bdr w:val="nil"/>
            <w:lang w:val="zh-TW" w:eastAsia="zh-TW"/>
          </w:rPr>
          <w:t>检测方法：</w:t>
        </w:r>
      </w:ins>
      <w:r w:rsidR="009C677D" w:rsidRPr="009C677D">
        <w:rPr>
          <w:rFonts w:ascii="Times New Roman" w:eastAsia="宋体" w:hAnsi="Times New Roman" w:cs="Times New Roman" w:hint="eastAsia"/>
          <w:color w:val="000000"/>
          <w:sz w:val="18"/>
          <w:szCs w:val="18"/>
          <w:u w:color="000000"/>
          <w:bdr w:val="nil"/>
          <w:lang w:val="zh-TW" w:eastAsia="zh-TW"/>
        </w:rPr>
        <w:t>当满足下列条件之一时，认为当前指令片段为</w:t>
      </w:r>
      <w:del w:id="233" w:author="lww" w:date="2017-12-28T23:55:00Z">
        <w:r w:rsidR="009C677D" w:rsidRPr="009C677D" w:rsidDel="00EF2939">
          <w:rPr>
            <w:rFonts w:ascii="Times New Roman" w:eastAsia="宋体" w:hAnsi="Times New Roman" w:cs="Times New Roman" w:hint="eastAsia"/>
            <w:color w:val="000000"/>
            <w:sz w:val="18"/>
            <w:szCs w:val="18"/>
            <w:u w:color="000000"/>
            <w:bdr w:val="nil"/>
            <w:lang w:val="zh-TW" w:eastAsia="zh-TW"/>
          </w:rPr>
          <w:delText>疑似配件（</w:delText>
        </w:r>
      </w:del>
      <w:r w:rsidR="009C677D" w:rsidRPr="009C677D">
        <w:rPr>
          <w:rFonts w:ascii="Times New Roman" w:eastAsia="宋体" w:hAnsi="Times New Roman" w:cs="Times New Roman"/>
          <w:color w:val="000000"/>
          <w:sz w:val="18"/>
          <w:szCs w:val="18"/>
          <w:u w:color="000000"/>
          <w:bdr w:val="nil"/>
          <w:lang w:val="zh-TW" w:eastAsia="zh-TW"/>
        </w:rPr>
        <w:t>gadget</w:t>
      </w:r>
      <w:del w:id="234" w:author="lww" w:date="2017-12-28T23:55:00Z">
        <w:r w:rsidR="009C677D" w:rsidRPr="009C677D" w:rsidDel="00EF2939">
          <w:rPr>
            <w:rFonts w:ascii="Times New Roman" w:eastAsia="宋体" w:hAnsi="Times New Roman" w:cs="Times New Roman" w:hint="eastAsia"/>
            <w:color w:val="000000"/>
            <w:sz w:val="18"/>
            <w:szCs w:val="18"/>
            <w:u w:color="000000"/>
            <w:bdr w:val="nil"/>
            <w:lang w:val="zh-TW" w:eastAsia="zh-TW"/>
          </w:rPr>
          <w:delText>）</w:delText>
        </w:r>
      </w:del>
      <w:r w:rsidR="009C677D" w:rsidRPr="009C677D">
        <w:rPr>
          <w:rFonts w:ascii="Times New Roman" w:eastAsia="宋体" w:hAnsi="Times New Roman" w:cs="Times New Roman" w:hint="eastAsia"/>
          <w:color w:val="000000"/>
          <w:sz w:val="18"/>
          <w:szCs w:val="18"/>
          <w:u w:color="000000"/>
          <w:bdr w:val="nil"/>
          <w:lang w:val="zh-TW" w:eastAsia="zh-TW"/>
        </w:rPr>
        <w:t>：</w:t>
      </w:r>
    </w:p>
    <w:p w14:paraId="1F509C87" w14:textId="77777777" w:rsidR="009C677D" w:rsidRPr="009C677D" w:rsidRDefault="009C677D" w:rsidP="00000D95">
      <w:pPr>
        <w:pBdr>
          <w:top w:val="nil"/>
          <w:left w:val="nil"/>
          <w:bottom w:val="nil"/>
          <w:right w:val="nil"/>
          <w:between w:val="nil"/>
          <w:bar w:val="nil"/>
        </w:pBdr>
        <w:tabs>
          <w:tab w:val="left" w:pos="357"/>
        </w:tabs>
        <w:ind w:firstLine="199"/>
        <w:rPr>
          <w:rFonts w:ascii="宋体" w:eastAsia="宋体" w:hAnsi="宋体" w:cs="宋体" w:hint="eastAsia"/>
          <w:color w:val="000000"/>
          <w:sz w:val="18"/>
          <w:szCs w:val="18"/>
          <w:u w:color="000000"/>
          <w:bdr w:val="nil"/>
          <w:lang w:val="zh-TW" w:eastAsia="zh-TW"/>
        </w:rPr>
        <w:pPrChange w:id="235" w:author="lww" w:date="2017-12-29T00:35:00Z">
          <w:pPr>
            <w:pBdr>
              <w:top w:val="nil"/>
              <w:left w:val="nil"/>
              <w:bottom w:val="nil"/>
              <w:right w:val="nil"/>
              <w:between w:val="nil"/>
              <w:bar w:val="nil"/>
            </w:pBdr>
            <w:tabs>
              <w:tab w:val="left" w:pos="357"/>
            </w:tabs>
          </w:pPr>
        </w:pPrChange>
      </w:pPr>
      <w:del w:id="236" w:author="lww" w:date="2017-12-29T00:35:00Z">
        <w:r w:rsidRPr="009C677D" w:rsidDel="00000D95">
          <w:rPr>
            <w:rFonts w:ascii="Times New Roman" w:eastAsia="Times New Roman" w:hAnsi="Times New Roman" w:cs="Times New Roman"/>
            <w:color w:val="000000"/>
            <w:sz w:val="18"/>
            <w:szCs w:val="18"/>
            <w:u w:color="000000"/>
            <w:bdr w:val="nil"/>
            <w:lang w:eastAsia="zh-TW"/>
          </w:rPr>
          <w:tab/>
        </w:r>
        <w:r w:rsidRPr="009C677D" w:rsidDel="00000D95">
          <w:rPr>
            <w:rFonts w:ascii="Times New Roman" w:eastAsia="宋体" w:hAnsi="Times New Roman" w:cs="Times New Roman" w:hint="eastAsia"/>
            <w:color w:val="000000"/>
            <w:sz w:val="18"/>
            <w:szCs w:val="18"/>
            <w:u w:color="000000"/>
            <w:bdr w:val="nil"/>
            <w:lang w:val="zh-TW" w:eastAsia="zh-TW"/>
          </w:rPr>
          <w:br/>
        </w:r>
      </w:del>
      <w:commentRangeStart w:id="237"/>
    </w:p>
    <w:p w14:paraId="7291A35C" w14:textId="0CD8A468" w:rsidR="009C677D" w:rsidRPr="009C677D" w:rsidRDefault="009C677D" w:rsidP="009C677D">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非调用</w:t>
      </w:r>
      <w:r w:rsidRPr="009C677D">
        <w:rPr>
          <w:rFonts w:ascii="Times New Roman" w:eastAsia="宋体" w:hAnsi="Times New Roman" w:cs="Times New Roman"/>
          <w:color w:val="000000"/>
          <w:sz w:val="18"/>
          <w:szCs w:val="18"/>
          <w:u w:color="000000"/>
          <w:bdr w:val="nil"/>
          <w:lang w:eastAsia="zh-TW"/>
        </w:rPr>
        <w:t>型返回指令</w:t>
      </w:r>
      <w:ins w:id="238" w:author="lww" w:date="2017-12-29T00:36:00Z">
        <w:r w:rsidR="00000D95">
          <w:rPr>
            <w:rFonts w:ascii="Times New Roman" w:eastAsia="宋体" w:hAnsi="Times New Roman" w:cs="Times New Roman" w:hint="eastAsia"/>
            <w:color w:val="000000"/>
            <w:sz w:val="18"/>
            <w:szCs w:val="18"/>
            <w:u w:color="000000"/>
            <w:bdr w:val="nil"/>
          </w:rPr>
          <w:t>：</w:t>
        </w:r>
      </w:ins>
      <w:del w:id="239" w:author="wang" w:date="2017-12-27T11:25:00Z">
        <w:r w:rsidRPr="009C677D" w:rsidDel="004115F0">
          <w:rPr>
            <w:rFonts w:ascii="Times New Roman" w:eastAsia="Times New Roman" w:hAnsi="Times New Roman" w:cs="Times New Roman"/>
            <w:color w:val="000000"/>
            <w:sz w:val="18"/>
            <w:szCs w:val="18"/>
            <w:u w:color="000000"/>
            <w:bdr w:val="nil"/>
            <w:lang w:eastAsia="zh-TW"/>
          </w:rPr>
          <w:delText>Call-preceded ret</w:delText>
        </w:r>
        <w:commentRangeEnd w:id="237"/>
        <w:r w:rsidRPr="009C677D" w:rsidDel="004115F0">
          <w:rPr>
            <w:rFonts w:ascii="Times New Roman" w:eastAsia="Times New Roman" w:hAnsi="Times New Roman" w:cs="Times New Roman"/>
            <w:color w:val="000000"/>
            <w:sz w:val="18"/>
            <w:szCs w:val="18"/>
            <w:u w:color="000000"/>
            <w:bdr w:val="nil"/>
          </w:rPr>
          <w:commentReference w:id="237"/>
        </w:r>
        <w:r w:rsidRPr="009C677D" w:rsidDel="004115F0">
          <w:rPr>
            <w:rFonts w:ascii="Times New Roman" w:eastAsia="宋体" w:hAnsi="Times New Roman" w:cs="Times New Roman" w:hint="eastAsia"/>
            <w:color w:val="000000"/>
            <w:sz w:val="18"/>
            <w:szCs w:val="18"/>
            <w:u w:color="000000"/>
            <w:bdr w:val="nil"/>
            <w:lang w:eastAsia="zh-TW"/>
          </w:rPr>
          <w:delText>：</w:delText>
        </w:r>
      </w:del>
      <w:r w:rsidRPr="009C677D">
        <w:rPr>
          <w:rFonts w:ascii="Times New Roman" w:eastAsia="宋体" w:hAnsi="Times New Roman" w:cs="Times New Roman" w:hint="eastAsia"/>
          <w:color w:val="000000"/>
          <w:sz w:val="18"/>
          <w:szCs w:val="18"/>
          <w:u w:color="000000"/>
          <w:bdr w:val="nil"/>
          <w:lang w:eastAsia="zh-TW"/>
        </w:rPr>
        <w:t>对于所有的</w:t>
      </w:r>
      <w:r w:rsidRPr="009C677D">
        <w:rPr>
          <w:rFonts w:ascii="Times New Roman" w:eastAsia="宋体" w:hAnsi="Times New Roman" w:cs="Times New Roman" w:hint="eastAsia"/>
          <w:color w:val="000000"/>
          <w:sz w:val="18"/>
          <w:szCs w:val="18"/>
          <w:u w:color="000000"/>
          <w:bdr w:val="nil"/>
        </w:rPr>
        <w:t>返回</w:t>
      </w:r>
      <w:r w:rsidRPr="009C677D">
        <w:rPr>
          <w:rFonts w:ascii="Times New Roman" w:eastAsia="宋体" w:hAnsi="Times New Roman" w:cs="Times New Roman" w:hint="eastAsia"/>
          <w:color w:val="000000"/>
          <w:sz w:val="18"/>
          <w:szCs w:val="18"/>
          <w:u w:color="000000"/>
          <w:bdr w:val="nil"/>
          <w:lang w:eastAsia="zh-TW"/>
        </w:rPr>
        <w:t>指令，如果目标地址的上一条指令不是</w:t>
      </w:r>
      <w:r w:rsidRPr="009C677D">
        <w:rPr>
          <w:rFonts w:ascii="Times New Roman" w:eastAsia="宋体" w:hAnsi="Times New Roman" w:cs="Times New Roman" w:hint="eastAsia"/>
          <w:color w:val="000000"/>
          <w:sz w:val="18"/>
          <w:szCs w:val="18"/>
          <w:u w:color="000000"/>
          <w:bdr w:val="nil"/>
        </w:rPr>
        <w:t>调用</w:t>
      </w:r>
      <w:r w:rsidRPr="009C677D">
        <w:rPr>
          <w:rFonts w:ascii="Times New Roman" w:eastAsia="宋体" w:hAnsi="Times New Roman" w:cs="Times New Roman" w:hint="eastAsia"/>
          <w:color w:val="000000"/>
          <w:sz w:val="18"/>
          <w:szCs w:val="18"/>
          <w:u w:color="000000"/>
          <w:bdr w:val="nil"/>
          <w:lang w:eastAsia="zh-TW"/>
        </w:rPr>
        <w:t>指令，</w:t>
      </w:r>
      <w:ins w:id="240" w:author="lww" w:date="2017-12-29T00:36:00Z">
        <w:r w:rsidR="00000D95">
          <w:rPr>
            <w:rFonts w:ascii="Times New Roman" w:eastAsia="宋体" w:hAnsi="Times New Roman" w:cs="Times New Roman" w:hint="eastAsia"/>
            <w:color w:val="000000"/>
            <w:sz w:val="18"/>
            <w:szCs w:val="18"/>
            <w:u w:color="000000"/>
            <w:bdr w:val="nil"/>
            <w:lang w:eastAsia="zh-TW"/>
          </w:rPr>
          <w:t>那么</w:t>
        </w:r>
      </w:ins>
      <w:ins w:id="241" w:author="lww" w:date="2017-12-29T00:57:00Z">
        <w:r w:rsidR="00E46897">
          <w:rPr>
            <w:rFonts w:ascii="Times New Roman" w:eastAsia="宋体" w:hAnsi="Times New Roman" w:cs="Times New Roman" w:hint="eastAsia"/>
            <w:color w:val="000000"/>
            <w:sz w:val="18"/>
            <w:szCs w:val="18"/>
            <w:u w:color="000000"/>
            <w:bdr w:val="nil"/>
            <w:lang w:eastAsia="zh-TW"/>
          </w:rPr>
          <w:t>将该指令片段识别</w:t>
        </w:r>
      </w:ins>
      <w:ins w:id="242" w:author="lww" w:date="2017-12-29T00:36:00Z">
        <w:r w:rsidR="00000D95">
          <w:rPr>
            <w:rFonts w:ascii="Times New Roman" w:eastAsia="宋体" w:hAnsi="Times New Roman" w:cs="Times New Roman" w:hint="eastAsia"/>
            <w:color w:val="000000"/>
            <w:sz w:val="18"/>
            <w:szCs w:val="18"/>
            <w:u w:color="000000"/>
            <w:bdr w:val="nil"/>
            <w:lang w:eastAsia="zh-TW"/>
          </w:rPr>
          <w:t>为</w:t>
        </w:r>
      </w:ins>
      <w:del w:id="243" w:author="lww" w:date="2017-12-29T00:36:00Z">
        <w:r w:rsidRPr="009C677D" w:rsidDel="00000D95">
          <w:rPr>
            <w:rFonts w:ascii="Times New Roman" w:eastAsia="宋体" w:hAnsi="Times New Roman" w:cs="Times New Roman" w:hint="eastAsia"/>
            <w:color w:val="000000"/>
            <w:sz w:val="18"/>
            <w:szCs w:val="18"/>
            <w:u w:color="000000"/>
            <w:bdr w:val="nil"/>
            <w:lang w:eastAsia="zh-TW"/>
          </w:rPr>
          <w:delText>将其标为</w:delText>
        </w:r>
      </w:del>
      <w:ins w:id="244" w:author="lww" w:date="2017-12-29T00:36:00Z">
        <w:r w:rsidR="00000D95">
          <w:rPr>
            <w:rFonts w:ascii="Times New Roman" w:eastAsia="宋体" w:hAnsi="Times New Roman" w:cs="Times New Roman" w:hint="eastAsia"/>
            <w:color w:val="000000"/>
            <w:sz w:val="18"/>
            <w:szCs w:val="18"/>
            <w:u w:color="000000"/>
            <w:bdr w:val="nil"/>
            <w:lang w:eastAsia="zh-TW"/>
          </w:rPr>
          <w:t>gadget</w:t>
        </w:r>
      </w:ins>
      <w:del w:id="245" w:author="lww" w:date="2017-12-29T00:36:00Z">
        <w:r w:rsidRPr="009C677D" w:rsidDel="00000D95">
          <w:rPr>
            <w:rFonts w:ascii="Times New Roman" w:eastAsia="宋体" w:hAnsi="Times New Roman" w:cs="Times New Roman" w:hint="eastAsia"/>
            <w:color w:val="000000"/>
            <w:sz w:val="18"/>
            <w:szCs w:val="18"/>
            <w:u w:color="000000"/>
            <w:bdr w:val="nil"/>
            <w:lang w:eastAsia="zh-TW"/>
          </w:rPr>
          <w:delText>疑似</w:delText>
        </w:r>
        <w:r w:rsidRPr="009C677D" w:rsidDel="00000D95">
          <w:rPr>
            <w:rFonts w:ascii="Times New Roman" w:eastAsia="宋体" w:hAnsi="Times New Roman" w:cs="Times New Roman" w:hint="eastAsia"/>
            <w:color w:val="000000"/>
            <w:sz w:val="18"/>
            <w:szCs w:val="18"/>
            <w:u w:color="000000"/>
            <w:bdr w:val="nil"/>
          </w:rPr>
          <w:delText>配件</w:delText>
        </w:r>
      </w:del>
      <w:r w:rsidRPr="009C677D">
        <w:rPr>
          <w:rFonts w:ascii="Times New Roman" w:eastAsia="宋体" w:hAnsi="Times New Roman" w:cs="Times New Roman" w:hint="eastAsia"/>
          <w:color w:val="000000"/>
          <w:sz w:val="18"/>
          <w:szCs w:val="18"/>
          <w:u w:color="000000"/>
          <w:bdr w:val="nil"/>
          <w:lang w:eastAsia="zh-TW"/>
        </w:rPr>
        <w:t>；</w:t>
      </w:r>
      <w:del w:id="246" w:author="lww" w:date="2017-12-29T00:36:00Z">
        <w:r w:rsidRPr="009C677D" w:rsidDel="00000D95">
          <w:rPr>
            <w:rFonts w:ascii="宋体" w:eastAsia="宋体" w:hAnsi="宋体" w:cs="宋体"/>
            <w:color w:val="000000"/>
            <w:sz w:val="18"/>
            <w:szCs w:val="18"/>
            <w:u w:color="000000"/>
            <w:bdr w:val="nil"/>
            <w:lang w:val="zh-TW" w:eastAsia="zh-TW"/>
          </w:rPr>
          <w:br/>
        </w:r>
      </w:del>
      <w:commentRangeStart w:id="247"/>
    </w:p>
    <w:p w14:paraId="5834E2BA" w14:textId="67DA6AB5" w:rsidR="009C677D" w:rsidRPr="00000D95" w:rsidRDefault="009C677D" w:rsidP="009C677D">
      <w:pPr>
        <w:widowControl/>
        <w:numPr>
          <w:ilvl w:val="0"/>
          <w:numId w:val="3"/>
        </w:numPr>
        <w:pBdr>
          <w:top w:val="nil"/>
          <w:left w:val="nil"/>
          <w:bottom w:val="nil"/>
          <w:right w:val="nil"/>
          <w:between w:val="nil"/>
          <w:bar w:val="nil"/>
        </w:pBdr>
        <w:tabs>
          <w:tab w:val="left" w:pos="357"/>
        </w:tabs>
        <w:jc w:val="left"/>
        <w:rPr>
          <w:ins w:id="248" w:author="lww" w:date="2017-12-29T00:39:00Z"/>
          <w:rFonts w:ascii="宋体" w:eastAsia="宋体" w:hAnsi="宋体" w:cs="宋体" w:hint="eastAsia"/>
          <w:color w:val="000000"/>
          <w:sz w:val="18"/>
          <w:szCs w:val="18"/>
          <w:u w:color="000000"/>
          <w:bdr w:val="nil"/>
          <w:lang w:val="zh-TW" w:eastAsia="zh-TW"/>
          <w:rPrChange w:id="249" w:author="lww" w:date="2017-12-29T00:39:00Z">
            <w:rPr>
              <w:ins w:id="250" w:author="lww" w:date="2017-12-29T00:39:00Z"/>
              <w:rFonts w:ascii="Times New Roman" w:eastAsia="宋体" w:hAnsi="Times New Roman" w:cs="Times New Roman" w:hint="eastAsia"/>
              <w:color w:val="000000"/>
              <w:sz w:val="18"/>
              <w:szCs w:val="18"/>
              <w:u w:color="000000"/>
              <w:bdr w:val="nil"/>
            </w:rPr>
          </w:rPrChange>
        </w:rPr>
      </w:pPr>
      <w:commentRangeStart w:id="251"/>
      <w:del w:id="252" w:author="lww" w:date="2017-12-29T00:37:00Z">
        <w:r w:rsidRPr="009C677D" w:rsidDel="00000D95">
          <w:rPr>
            <w:rFonts w:ascii="Times New Roman" w:eastAsia="宋体" w:hAnsi="Times New Roman" w:cs="Times New Roman" w:hint="eastAsia"/>
            <w:color w:val="000000"/>
            <w:sz w:val="18"/>
            <w:szCs w:val="18"/>
            <w:u w:color="000000"/>
            <w:bdr w:val="nil"/>
          </w:rPr>
          <w:delText>分支</w:delText>
        </w:r>
      </w:del>
      <w:r w:rsidRPr="009C677D">
        <w:rPr>
          <w:rFonts w:ascii="Times New Roman" w:eastAsia="宋体" w:hAnsi="Times New Roman" w:cs="Times New Roman" w:hint="eastAsia"/>
          <w:color w:val="000000"/>
          <w:sz w:val="18"/>
          <w:szCs w:val="18"/>
          <w:u w:color="000000"/>
          <w:bdr w:val="nil"/>
        </w:rPr>
        <w:t>短</w:t>
      </w:r>
      <w:r w:rsidRPr="009C677D">
        <w:rPr>
          <w:rFonts w:ascii="Times New Roman" w:eastAsia="宋体" w:hAnsi="Times New Roman" w:cs="Times New Roman"/>
          <w:color w:val="000000"/>
          <w:sz w:val="18"/>
          <w:szCs w:val="18"/>
          <w:u w:color="000000"/>
          <w:bdr w:val="nil"/>
        </w:rPr>
        <w:t>指令序列</w:t>
      </w:r>
      <w:commentRangeEnd w:id="251"/>
      <w:r w:rsidRPr="009C677D">
        <w:rPr>
          <w:rFonts w:ascii="Times New Roman" w:eastAsia="宋体" w:hAnsi="Times New Roman" w:cs="Times New Roman"/>
          <w:kern w:val="0"/>
          <w:szCs w:val="21"/>
          <w:u w:color="000000"/>
          <w:bdr w:val="nil"/>
          <w:lang w:eastAsia="en-US"/>
        </w:rPr>
        <w:commentReference w:id="251"/>
      </w:r>
      <w:commentRangeEnd w:id="247"/>
      <w:r w:rsidRPr="009C677D">
        <w:rPr>
          <w:rFonts w:ascii="Times New Roman" w:eastAsia="Times New Roman" w:hAnsi="Times New Roman" w:cs="Times New Roman"/>
          <w:color w:val="000000"/>
          <w:sz w:val="18"/>
          <w:szCs w:val="18"/>
          <w:u w:color="000000"/>
          <w:bdr w:val="nil"/>
        </w:rPr>
        <w:commentReference w:id="247"/>
      </w:r>
      <w:r w:rsidRPr="009C677D">
        <w:rPr>
          <w:rFonts w:ascii="Times New Roman" w:eastAsia="宋体" w:hAnsi="Times New Roman" w:cs="Times New Roman" w:hint="eastAsia"/>
          <w:color w:val="000000"/>
          <w:sz w:val="18"/>
          <w:szCs w:val="18"/>
          <w:u w:color="000000"/>
          <w:bdr w:val="nil"/>
          <w:lang w:eastAsia="zh-TW"/>
        </w:rPr>
        <w:t>：如果</w:t>
      </w:r>
      <w:ins w:id="253" w:author="lww" w:date="2017-12-29T00:37:00Z">
        <w:r w:rsidR="00000D95">
          <w:rPr>
            <w:rFonts w:ascii="Times New Roman" w:eastAsia="宋体" w:hAnsi="Times New Roman" w:cs="Times New Roman" w:hint="eastAsia"/>
            <w:color w:val="000000"/>
            <w:sz w:val="18"/>
            <w:szCs w:val="18"/>
            <w:u w:color="000000"/>
            <w:bdr w:val="nil"/>
          </w:rPr>
          <w:t>从</w:t>
        </w:r>
      </w:ins>
      <w:r w:rsidRPr="009C677D">
        <w:rPr>
          <w:rFonts w:ascii="Times New Roman" w:eastAsia="宋体" w:hAnsi="Times New Roman" w:cs="Times New Roman" w:hint="eastAsia"/>
          <w:color w:val="000000"/>
          <w:sz w:val="18"/>
          <w:szCs w:val="18"/>
          <w:u w:color="000000"/>
          <w:bdr w:val="nil"/>
          <w:lang w:eastAsia="zh-TW"/>
        </w:rPr>
        <w:t>上一个</w:t>
      </w:r>
      <w:ins w:id="254" w:author="lww" w:date="2017-12-29T00:57:00Z">
        <w:r w:rsidR="00E46897">
          <w:rPr>
            <w:rFonts w:ascii="Times New Roman" w:eastAsia="宋体" w:hAnsi="Times New Roman" w:cs="Times New Roman" w:hint="eastAsia"/>
            <w:color w:val="000000"/>
            <w:sz w:val="18"/>
            <w:szCs w:val="18"/>
            <w:highlight w:val="yellow"/>
            <w:u w:color="000000"/>
            <w:bdr w:val="nil"/>
            <w:lang w:eastAsia="zh-TW"/>
          </w:rPr>
          <w:t>检测分支</w:t>
        </w:r>
      </w:ins>
      <w:commentRangeStart w:id="255"/>
      <w:del w:id="256" w:author="lww" w:date="2017-12-29T00:57:00Z">
        <w:r w:rsidRPr="003934C3" w:rsidDel="00E46897">
          <w:rPr>
            <w:rFonts w:ascii="Times New Roman" w:eastAsia="宋体" w:hAnsi="Times New Roman" w:cs="Times New Roman" w:hint="eastAsia"/>
            <w:color w:val="000000"/>
            <w:sz w:val="18"/>
            <w:szCs w:val="18"/>
            <w:highlight w:val="yellow"/>
            <w:u w:color="000000"/>
            <w:bdr w:val="nil"/>
            <w:lang w:eastAsia="zh-TW"/>
          </w:rPr>
          <w:delText>可疑分支</w:delText>
        </w:r>
      </w:del>
      <w:commentRangeEnd w:id="255"/>
      <w:r w:rsidR="00BF4F09">
        <w:rPr>
          <w:rStyle w:val="a7"/>
          <w:rFonts w:ascii="Times New Roman" w:hAnsi="Times New Roman" w:cs="Times New Roman"/>
          <w:kern w:val="0"/>
          <w:bdr w:val="nil"/>
          <w:lang w:eastAsia="en-US"/>
        </w:rPr>
        <w:commentReference w:id="255"/>
      </w:r>
      <w:r w:rsidRPr="009C677D">
        <w:rPr>
          <w:rFonts w:ascii="Times New Roman" w:eastAsia="宋体" w:hAnsi="Times New Roman" w:cs="Times New Roman" w:hint="eastAsia"/>
          <w:color w:val="000000"/>
          <w:sz w:val="18"/>
          <w:szCs w:val="18"/>
          <w:u w:color="000000"/>
          <w:bdr w:val="nil"/>
          <w:lang w:eastAsia="zh-TW"/>
        </w:rPr>
        <w:t>到</w:t>
      </w:r>
      <w:ins w:id="257" w:author="lww" w:date="2017-12-29T00:57:00Z">
        <w:r w:rsidR="00E46897">
          <w:rPr>
            <w:rFonts w:ascii="Times New Roman" w:eastAsia="宋体" w:hAnsi="Times New Roman" w:cs="Times New Roman" w:hint="eastAsia"/>
            <w:color w:val="000000"/>
            <w:sz w:val="18"/>
            <w:szCs w:val="18"/>
            <w:u w:color="000000"/>
            <w:bdr w:val="nil"/>
          </w:rPr>
          <w:t>该分支</w:t>
        </w:r>
      </w:ins>
      <w:del w:id="258" w:author="lww" w:date="2017-12-29T00:57:00Z">
        <w:r w:rsidRPr="009C677D" w:rsidDel="00E46897">
          <w:rPr>
            <w:rFonts w:ascii="Times New Roman" w:eastAsia="宋体" w:hAnsi="Times New Roman" w:cs="Times New Roman" w:hint="eastAsia"/>
            <w:color w:val="000000"/>
            <w:sz w:val="18"/>
            <w:szCs w:val="18"/>
            <w:u w:color="000000"/>
            <w:bdr w:val="nil"/>
            <w:lang w:eastAsia="zh-TW"/>
          </w:rPr>
          <w:delText>下一个可疑分支</w:delText>
        </w:r>
      </w:del>
      <w:r w:rsidRPr="009C677D">
        <w:rPr>
          <w:rFonts w:ascii="Times New Roman" w:eastAsia="宋体" w:hAnsi="Times New Roman" w:cs="Times New Roman" w:hint="eastAsia"/>
          <w:color w:val="000000"/>
          <w:sz w:val="18"/>
          <w:szCs w:val="18"/>
          <w:u w:color="000000"/>
          <w:bdr w:val="nil"/>
          <w:lang w:eastAsia="zh-TW"/>
        </w:rPr>
        <w:t>的指令长度低于一定阈值</w:t>
      </w:r>
      <w:r w:rsidRPr="009C677D">
        <w:rPr>
          <w:rFonts w:ascii="Times New Roman" w:eastAsia="宋体" w:hAnsi="Times New Roman" w:cs="Times New Roman" w:hint="eastAsia"/>
          <w:color w:val="000000"/>
          <w:sz w:val="18"/>
          <w:szCs w:val="18"/>
          <w:u w:color="000000"/>
          <w:bdr w:val="nil"/>
        </w:rPr>
        <w:t>（</w:t>
      </w:r>
      <w:proofErr w:type="spellStart"/>
      <w:r w:rsidRPr="009C677D">
        <w:rPr>
          <w:rFonts w:ascii="Times New Roman" w:eastAsia="Times New Roman" w:hAnsi="Times New Roman" w:cs="Times New Roman"/>
          <w:color w:val="000000"/>
          <w:sz w:val="18"/>
          <w:szCs w:val="18"/>
          <w:u w:color="000000"/>
          <w:bdr w:val="nil"/>
        </w:rPr>
        <w:t>maxGadgetLength</w:t>
      </w:r>
      <w:proofErr w:type="spellEnd"/>
      <w:r w:rsidRPr="009C677D">
        <w:rPr>
          <w:rFonts w:ascii="Times New Roman" w:eastAsia="宋体" w:hAnsi="Times New Roman" w:cs="Times New Roman" w:hint="eastAsia"/>
          <w:color w:val="000000"/>
          <w:sz w:val="18"/>
          <w:szCs w:val="18"/>
          <w:u w:color="000000"/>
          <w:bdr w:val="nil"/>
        </w:rPr>
        <w:t>）</w:t>
      </w:r>
      <w:r w:rsidRPr="009C677D">
        <w:rPr>
          <w:rFonts w:ascii="Times New Roman" w:eastAsia="宋体" w:hAnsi="Times New Roman" w:cs="Times New Roman" w:hint="eastAsia"/>
          <w:color w:val="000000"/>
          <w:sz w:val="18"/>
          <w:szCs w:val="18"/>
          <w:u w:color="000000"/>
          <w:bdr w:val="nil"/>
          <w:lang w:eastAsia="zh-TW"/>
        </w:rPr>
        <w:t>，</w:t>
      </w:r>
      <w:ins w:id="259" w:author="lww" w:date="2017-12-29T00:58:00Z">
        <w:r w:rsidR="00E46897">
          <w:rPr>
            <w:rFonts w:ascii="Times New Roman" w:eastAsia="宋体" w:hAnsi="Times New Roman" w:cs="Times New Roman" w:hint="eastAsia"/>
            <w:color w:val="000000"/>
            <w:sz w:val="18"/>
            <w:szCs w:val="18"/>
            <w:u w:color="000000"/>
            <w:bdr w:val="nil"/>
            <w:lang w:eastAsia="zh-TW"/>
          </w:rPr>
          <w:t>那么将该指令片段识别为</w:t>
        </w:r>
        <w:r w:rsidR="00E46897">
          <w:rPr>
            <w:rFonts w:ascii="Times New Roman" w:eastAsia="宋体" w:hAnsi="Times New Roman" w:cs="Times New Roman" w:hint="eastAsia"/>
            <w:color w:val="000000"/>
            <w:sz w:val="18"/>
            <w:szCs w:val="18"/>
            <w:u w:color="000000"/>
            <w:bdr w:val="nil"/>
            <w:lang w:eastAsia="zh-TW"/>
          </w:rPr>
          <w:t>gadget</w:t>
        </w:r>
      </w:ins>
      <w:del w:id="260" w:author="lww" w:date="2017-12-29T00:58:00Z">
        <w:r w:rsidRPr="009C677D" w:rsidDel="00E46897">
          <w:rPr>
            <w:rFonts w:ascii="Times New Roman" w:eastAsia="宋体" w:hAnsi="Times New Roman" w:cs="Times New Roman" w:hint="eastAsia"/>
            <w:color w:val="000000"/>
            <w:sz w:val="18"/>
            <w:szCs w:val="18"/>
            <w:u w:color="000000"/>
            <w:bdr w:val="nil"/>
            <w:lang w:eastAsia="zh-TW"/>
          </w:rPr>
          <w:delText>将其标为疑似</w:delText>
        </w:r>
        <w:r w:rsidRPr="009C677D" w:rsidDel="00E46897">
          <w:rPr>
            <w:rFonts w:ascii="Times New Roman" w:eastAsia="宋体" w:hAnsi="Times New Roman" w:cs="Times New Roman" w:hint="eastAsia"/>
            <w:color w:val="000000"/>
            <w:sz w:val="18"/>
            <w:szCs w:val="18"/>
            <w:u w:color="000000"/>
            <w:bdr w:val="nil"/>
          </w:rPr>
          <w:delText>配件</w:delText>
        </w:r>
      </w:del>
      <w:r w:rsidRPr="009C677D">
        <w:rPr>
          <w:rFonts w:ascii="Times New Roman" w:eastAsia="宋体" w:hAnsi="Times New Roman" w:cs="Times New Roman" w:hint="eastAsia"/>
          <w:color w:val="000000"/>
          <w:sz w:val="18"/>
          <w:szCs w:val="18"/>
          <w:u w:color="000000"/>
          <w:bdr w:val="nil"/>
          <w:lang w:eastAsia="zh-TW"/>
        </w:rPr>
        <w:t>。</w:t>
      </w:r>
    </w:p>
    <w:p w14:paraId="546BC217" w14:textId="754428A2" w:rsidR="00000D95" w:rsidRPr="003934C3" w:rsidDel="00000D95" w:rsidRDefault="00000D95" w:rsidP="00000D95">
      <w:pPr>
        <w:widowControl/>
        <w:pBdr>
          <w:top w:val="nil"/>
          <w:left w:val="nil"/>
          <w:bottom w:val="nil"/>
          <w:right w:val="nil"/>
          <w:between w:val="nil"/>
          <w:bar w:val="nil"/>
        </w:pBdr>
        <w:tabs>
          <w:tab w:val="left" w:pos="357"/>
        </w:tabs>
        <w:jc w:val="left"/>
        <w:rPr>
          <w:ins w:id="261" w:author="wang" w:date="2017-12-27T11:20:00Z"/>
          <w:del w:id="262" w:author="lww" w:date="2017-12-29T00:39:00Z"/>
          <w:rFonts w:ascii="宋体" w:eastAsia="宋体" w:hAnsi="宋体" w:cs="宋体"/>
          <w:color w:val="000000"/>
          <w:sz w:val="18"/>
          <w:szCs w:val="18"/>
          <w:u w:color="000000"/>
          <w:bdr w:val="nil"/>
          <w:lang w:val="zh-TW" w:eastAsia="zh-TW"/>
        </w:rPr>
        <w:pPrChange w:id="263" w:author="lww" w:date="2017-12-29T00:40:00Z">
          <w:pPr>
            <w:widowControl/>
            <w:numPr>
              <w:numId w:val="3"/>
            </w:numPr>
            <w:pBdr>
              <w:top w:val="nil"/>
              <w:left w:val="nil"/>
              <w:bottom w:val="nil"/>
              <w:right w:val="nil"/>
              <w:between w:val="nil"/>
              <w:bar w:val="nil"/>
            </w:pBdr>
            <w:tabs>
              <w:tab w:val="left" w:pos="357"/>
            </w:tabs>
            <w:jc w:val="left"/>
          </w:pPr>
        </w:pPrChange>
      </w:pPr>
      <w:ins w:id="264" w:author="lww" w:date="2017-12-29T00:39:00Z">
        <w:r>
          <w:rPr>
            <w:rFonts w:ascii="Times New Roman" w:eastAsia="宋体" w:hAnsi="Times New Roman" w:cs="Times New Roman" w:hint="eastAsia"/>
            <w:color w:val="000000"/>
            <w:sz w:val="18"/>
            <w:szCs w:val="18"/>
            <w:u w:color="000000"/>
            <w:bdr w:val="nil"/>
          </w:rPr>
          <w:tab/>
        </w:r>
        <w:r>
          <w:rPr>
            <w:rFonts w:ascii="Times New Roman" w:eastAsia="宋体" w:hAnsi="Times New Roman" w:cs="Times New Roman" w:hint="eastAsia"/>
            <w:color w:val="000000"/>
            <w:sz w:val="18"/>
            <w:szCs w:val="18"/>
            <w:u w:color="000000"/>
            <w:bdr w:val="nil"/>
          </w:rPr>
          <w:t>在该检测</w:t>
        </w:r>
      </w:ins>
      <w:ins w:id="265" w:author="lww" w:date="2017-12-29T00:40:00Z">
        <w:r>
          <w:rPr>
            <w:rFonts w:ascii="Times New Roman" w:eastAsia="宋体" w:hAnsi="Times New Roman" w:cs="Times New Roman" w:hint="eastAsia"/>
            <w:color w:val="000000"/>
            <w:sz w:val="18"/>
            <w:szCs w:val="18"/>
            <w:u w:color="000000"/>
            <w:bdr w:val="nil"/>
          </w:rPr>
          <w:t>条件下，超长</w:t>
        </w:r>
        <w:r>
          <w:rPr>
            <w:rFonts w:ascii="Times New Roman" w:eastAsia="宋体" w:hAnsi="Times New Roman" w:cs="Times New Roman" w:hint="eastAsia"/>
            <w:color w:val="000000"/>
            <w:sz w:val="18"/>
            <w:szCs w:val="18"/>
            <w:u w:color="000000"/>
            <w:bdr w:val="nil"/>
          </w:rPr>
          <w:t>gadget</w:t>
        </w:r>
        <w:r>
          <w:rPr>
            <w:rFonts w:ascii="Times New Roman" w:eastAsia="宋体" w:hAnsi="Times New Roman" w:cs="Times New Roman" w:hint="eastAsia"/>
            <w:color w:val="000000"/>
            <w:sz w:val="18"/>
            <w:szCs w:val="18"/>
            <w:u w:color="000000"/>
            <w:bdr w:val="nil"/>
          </w:rPr>
          <w:t>会被识别成正常指令片段</w:t>
        </w:r>
      </w:ins>
      <w:ins w:id="266" w:author="lww" w:date="2017-12-29T00:42:00Z">
        <w:r w:rsidR="007F7A28">
          <w:rPr>
            <w:rFonts w:ascii="Times New Roman" w:eastAsia="宋体" w:hAnsi="Times New Roman" w:cs="Times New Roman" w:hint="eastAsia"/>
            <w:color w:val="000000"/>
            <w:sz w:val="18"/>
            <w:szCs w:val="18"/>
            <w:u w:color="000000"/>
            <w:bdr w:val="nil"/>
          </w:rPr>
          <w:t>。</w:t>
        </w:r>
      </w:ins>
    </w:p>
    <w:p w14:paraId="40E19FF0" w14:textId="450F7D4A" w:rsidR="004115F0" w:rsidRPr="006F51A3" w:rsidDel="00000D95" w:rsidRDefault="004115F0" w:rsidP="003934C3">
      <w:pPr>
        <w:pStyle w:val="aa"/>
        <w:widowControl/>
        <w:numPr>
          <w:ilvl w:val="0"/>
          <w:numId w:val="6"/>
        </w:numPr>
        <w:pBdr>
          <w:top w:val="nil"/>
          <w:left w:val="nil"/>
          <w:bottom w:val="nil"/>
          <w:right w:val="nil"/>
          <w:between w:val="nil"/>
          <w:bar w:val="nil"/>
        </w:pBdr>
        <w:tabs>
          <w:tab w:val="left" w:pos="357"/>
        </w:tabs>
        <w:ind w:firstLineChars="0"/>
        <w:jc w:val="left"/>
        <w:rPr>
          <w:ins w:id="267" w:author="wang" w:date="2017-12-27T11:24:00Z"/>
          <w:del w:id="268" w:author="lww" w:date="2017-12-29T00:38:00Z"/>
          <w:rFonts w:ascii="宋体" w:eastAsia="宋体" w:hAnsi="宋体" w:cs="宋体"/>
          <w:b/>
          <w:color w:val="000000"/>
          <w:sz w:val="18"/>
          <w:szCs w:val="18"/>
          <w:u w:color="000000"/>
          <w:bdr w:val="nil"/>
          <w:lang w:val="zh-TW" w:eastAsia="zh-TW"/>
          <w:rPrChange w:id="269" w:author="wang" w:date="2017-12-27T11:29:00Z">
            <w:rPr>
              <w:ins w:id="270" w:author="wang" w:date="2017-12-27T11:24:00Z"/>
              <w:del w:id="271" w:author="lww" w:date="2017-12-29T00:38:00Z"/>
              <w:rFonts w:ascii="宋体" w:eastAsia="宋体" w:hAnsi="宋体" w:cs="宋体"/>
              <w:color w:val="000000"/>
              <w:sz w:val="18"/>
              <w:szCs w:val="18"/>
              <w:u w:color="000000"/>
              <w:bdr w:val="nil"/>
              <w:lang w:val="zh-TW" w:eastAsia="zh-TW"/>
            </w:rPr>
          </w:rPrChange>
        </w:rPr>
      </w:pPr>
      <w:ins w:id="272" w:author="wang" w:date="2017-12-27T11:20:00Z">
        <w:del w:id="273" w:author="lww" w:date="2017-12-29T00:38:00Z">
          <w:r w:rsidRPr="006F51A3" w:rsidDel="00000D95">
            <w:rPr>
              <w:rFonts w:ascii="Times New Roman" w:hAnsi="Times New Roman" w:cs="Times New Roman" w:hint="eastAsia"/>
              <w:b/>
              <w:color w:val="000000"/>
              <w:sz w:val="18"/>
              <w:szCs w:val="18"/>
              <w:u w:color="000000"/>
              <w:bdr w:val="nil"/>
              <w:rPrChange w:id="274" w:author="wang" w:date="2017-12-27T11:29:00Z">
                <w:rPr>
                  <w:rFonts w:ascii="Times New Roman" w:hAnsi="Times New Roman" w:cs="Times New Roman" w:hint="eastAsia"/>
                  <w:color w:val="000000"/>
                  <w:sz w:val="18"/>
                  <w:szCs w:val="18"/>
                  <w:u w:color="000000"/>
                  <w:bdr w:val="nil"/>
                </w:rPr>
              </w:rPrChange>
            </w:rPr>
            <w:delText>关键配件</w:delText>
          </w:r>
        </w:del>
      </w:ins>
    </w:p>
    <w:p w14:paraId="28A0A648" w14:textId="10749406" w:rsidR="004115F0" w:rsidRPr="003934C3" w:rsidDel="00000D95" w:rsidRDefault="004115F0" w:rsidP="003934C3">
      <w:pPr>
        <w:widowControl/>
        <w:pBdr>
          <w:top w:val="nil"/>
          <w:left w:val="nil"/>
          <w:bottom w:val="nil"/>
          <w:right w:val="nil"/>
          <w:between w:val="nil"/>
          <w:bar w:val="nil"/>
        </w:pBdr>
        <w:tabs>
          <w:tab w:val="left" w:pos="357"/>
        </w:tabs>
        <w:jc w:val="left"/>
        <w:rPr>
          <w:del w:id="275" w:author="lww" w:date="2017-12-29T00:38:00Z"/>
          <w:rFonts w:ascii="宋体" w:eastAsia="PMingLiU" w:hAnsi="宋体" w:cs="宋体"/>
          <w:color w:val="000000"/>
          <w:sz w:val="18"/>
          <w:szCs w:val="18"/>
          <w:u w:color="000000"/>
          <w:bdr w:val="nil"/>
          <w:lang w:val="zh-TW" w:eastAsia="zh-TW"/>
        </w:rPr>
      </w:pPr>
      <w:ins w:id="276" w:author="wang" w:date="2017-12-27T11:25:00Z">
        <w:del w:id="277" w:author="lww" w:date="2017-12-29T00:38:00Z">
          <w:r w:rsidDel="00000D95">
            <w:rPr>
              <w:rFonts w:ascii="宋体" w:eastAsia="PMingLiU" w:hAnsi="宋体" w:cs="宋体" w:hint="eastAsia"/>
              <w:color w:val="000000"/>
              <w:sz w:val="18"/>
              <w:szCs w:val="18"/>
              <w:u w:color="000000"/>
              <w:bdr w:val="nil"/>
              <w:lang w:val="zh-TW" w:eastAsia="zh-TW"/>
            </w:rPr>
            <w:delText>如果当前指令为系统调用指令，</w:delText>
          </w:r>
        </w:del>
      </w:ins>
      <w:ins w:id="278" w:author="wang" w:date="2017-12-27T11:26:00Z">
        <w:del w:id="279" w:author="lww" w:date="2017-12-29T00:38:00Z">
          <w:r w:rsidDel="00000D95">
            <w:rPr>
              <w:rFonts w:ascii="宋体" w:hAnsi="宋体" w:cs="宋体" w:hint="eastAsia"/>
              <w:color w:val="000000"/>
              <w:sz w:val="18"/>
              <w:szCs w:val="18"/>
              <w:u w:color="000000"/>
              <w:bdr w:val="nil"/>
              <w:lang w:val="zh-TW"/>
            </w:rPr>
            <w:delText>并且</w:delText>
          </w:r>
        </w:del>
      </w:ins>
      <w:ins w:id="280" w:author="wang" w:date="2017-12-27T11:25:00Z">
        <w:del w:id="281" w:author="lww" w:date="2017-12-29T00:38:00Z">
          <w:r w:rsidRPr="004115F0" w:rsidDel="00000D95">
            <w:rPr>
              <w:rFonts w:ascii="宋体" w:eastAsia="PMingLiU" w:hAnsi="宋体" w:cs="宋体" w:hint="eastAsia"/>
              <w:color w:val="000000"/>
              <w:sz w:val="18"/>
              <w:szCs w:val="18"/>
              <w:u w:color="000000"/>
              <w:bdr w:val="nil"/>
              <w:lang w:val="zh-TW" w:eastAsia="zh-TW"/>
            </w:rPr>
            <w:delText>其参数和上一个疑似</w:delText>
          </w:r>
        </w:del>
      </w:ins>
      <w:ins w:id="282" w:author="wang" w:date="2017-12-27T11:26:00Z">
        <w:del w:id="283" w:author="lww" w:date="2017-12-29T00:38:00Z">
          <w:r w:rsidDel="00000D95">
            <w:rPr>
              <w:rFonts w:ascii="宋体" w:hAnsi="宋体" w:cs="宋体" w:hint="eastAsia"/>
              <w:color w:val="000000"/>
              <w:sz w:val="18"/>
              <w:szCs w:val="18"/>
              <w:u w:color="000000"/>
              <w:bdr w:val="nil"/>
              <w:lang w:val="zh-TW"/>
            </w:rPr>
            <w:delText>配件</w:delText>
          </w:r>
        </w:del>
      </w:ins>
      <w:ins w:id="284" w:author="wang" w:date="2017-12-27T11:25:00Z">
        <w:del w:id="285" w:author="lww" w:date="2017-12-29T00:38:00Z">
          <w:r w:rsidRPr="004115F0" w:rsidDel="00000D95">
            <w:rPr>
              <w:rFonts w:ascii="宋体" w:eastAsia="PMingLiU" w:hAnsi="宋体" w:cs="宋体" w:hint="eastAsia"/>
              <w:color w:val="000000"/>
              <w:sz w:val="18"/>
              <w:szCs w:val="18"/>
              <w:u w:color="000000"/>
              <w:bdr w:val="nil"/>
              <w:lang w:val="zh-TW" w:eastAsia="zh-TW"/>
            </w:rPr>
            <w:delText>的参数是相同的，则认为当前</w:delText>
          </w:r>
          <w:commentRangeStart w:id="286"/>
          <w:r w:rsidRPr="004115F0" w:rsidDel="00000D95">
            <w:rPr>
              <w:rFonts w:ascii="宋体" w:eastAsia="PMingLiU" w:hAnsi="宋体" w:cs="宋体" w:hint="eastAsia"/>
              <w:color w:val="000000"/>
              <w:sz w:val="18"/>
              <w:szCs w:val="18"/>
              <w:u w:color="000000"/>
              <w:bdr w:val="nil"/>
              <w:lang w:val="zh-TW" w:eastAsia="zh-TW"/>
            </w:rPr>
            <w:delText>片段为</w:delText>
          </w:r>
        </w:del>
      </w:ins>
      <w:ins w:id="287" w:author="wang" w:date="2017-12-27T11:26:00Z">
        <w:del w:id="288" w:author="lww" w:date="2017-12-29T00:38:00Z">
          <w:r w:rsidDel="00000D95">
            <w:rPr>
              <w:rFonts w:ascii="宋体" w:hAnsi="宋体" w:cs="宋体" w:hint="eastAsia"/>
              <w:color w:val="000000"/>
              <w:sz w:val="18"/>
              <w:szCs w:val="18"/>
              <w:u w:color="000000"/>
              <w:bdr w:val="nil"/>
              <w:lang w:val="zh-TW"/>
            </w:rPr>
            <w:delText>关键配件</w:delText>
          </w:r>
          <w:r w:rsidDel="00000D95">
            <w:rPr>
              <w:rFonts w:ascii="宋体" w:hAnsi="宋体" w:cs="宋体"/>
              <w:color w:val="000000"/>
              <w:sz w:val="18"/>
              <w:szCs w:val="18"/>
              <w:u w:color="000000"/>
              <w:bdr w:val="nil"/>
              <w:lang w:val="zh-TW"/>
            </w:rPr>
            <w:delText>（</w:delText>
          </w:r>
        </w:del>
      </w:ins>
      <w:ins w:id="289" w:author="wang" w:date="2017-12-27T11:25:00Z">
        <w:del w:id="290" w:author="lww" w:date="2017-12-29T00:38:00Z">
          <w:r w:rsidRPr="004115F0" w:rsidDel="00000D95">
            <w:rPr>
              <w:rFonts w:ascii="宋体" w:eastAsia="PMingLiU" w:hAnsi="宋体" w:cs="宋体" w:hint="eastAsia"/>
              <w:color w:val="000000"/>
              <w:sz w:val="18"/>
              <w:szCs w:val="18"/>
              <w:u w:color="000000"/>
              <w:bdr w:val="nil"/>
              <w:lang w:val="zh-TW" w:eastAsia="zh-TW"/>
            </w:rPr>
            <w:delText>critical gadget</w:delText>
          </w:r>
        </w:del>
      </w:ins>
      <w:ins w:id="291" w:author="wang" w:date="2017-12-27T11:26:00Z">
        <w:del w:id="292" w:author="lww" w:date="2017-12-29T00:38:00Z">
          <w:r w:rsidDel="00000D95">
            <w:rPr>
              <w:rFonts w:ascii="宋体" w:hAnsi="宋体" w:cs="宋体" w:hint="eastAsia"/>
              <w:color w:val="000000"/>
              <w:sz w:val="18"/>
              <w:szCs w:val="18"/>
              <w:u w:color="000000"/>
              <w:bdr w:val="nil"/>
              <w:lang w:val="zh-TW"/>
            </w:rPr>
            <w:delText>）</w:delText>
          </w:r>
        </w:del>
      </w:ins>
      <w:ins w:id="293" w:author="wang" w:date="2017-12-27T11:25:00Z">
        <w:del w:id="294" w:author="lww" w:date="2017-12-29T00:38:00Z">
          <w:r w:rsidRPr="004115F0" w:rsidDel="00000D95">
            <w:rPr>
              <w:rFonts w:ascii="宋体" w:eastAsia="PMingLiU" w:hAnsi="宋体" w:cs="宋体" w:hint="eastAsia"/>
              <w:color w:val="000000"/>
              <w:sz w:val="18"/>
              <w:szCs w:val="18"/>
              <w:u w:color="000000"/>
              <w:bdr w:val="nil"/>
              <w:lang w:val="zh-TW" w:eastAsia="zh-TW"/>
            </w:rPr>
            <w:delText>。</w:delText>
          </w:r>
        </w:del>
      </w:ins>
      <w:commentRangeEnd w:id="286"/>
      <w:ins w:id="295" w:author="wang" w:date="2017-12-27T11:28:00Z">
        <w:del w:id="296" w:author="lww" w:date="2017-12-29T00:38:00Z">
          <w:r w:rsidR="003934C3" w:rsidDel="00000D95">
            <w:rPr>
              <w:rStyle w:val="a7"/>
              <w:rFonts w:ascii="Times New Roman" w:hAnsi="Times New Roman" w:cs="Times New Roman"/>
              <w:kern w:val="0"/>
              <w:bdr w:val="nil"/>
              <w:lang w:eastAsia="en-US"/>
            </w:rPr>
            <w:commentReference w:id="286"/>
          </w:r>
        </w:del>
      </w:ins>
    </w:p>
    <w:p w14:paraId="7FEADF65" w14:textId="0F28D593" w:rsidR="009C677D" w:rsidRPr="009C677D" w:rsidDel="00000D95" w:rsidRDefault="009C677D" w:rsidP="009C677D">
      <w:pPr>
        <w:widowControl/>
        <w:numPr>
          <w:ilvl w:val="0"/>
          <w:numId w:val="7"/>
        </w:numPr>
        <w:pBdr>
          <w:top w:val="nil"/>
          <w:left w:val="nil"/>
          <w:bottom w:val="nil"/>
          <w:right w:val="nil"/>
          <w:between w:val="nil"/>
          <w:bar w:val="nil"/>
        </w:pBdr>
        <w:tabs>
          <w:tab w:val="left" w:pos="357"/>
        </w:tabs>
        <w:jc w:val="left"/>
        <w:rPr>
          <w:del w:id="297" w:author="lww" w:date="2017-12-29T00:39:00Z"/>
          <w:rFonts w:ascii="Times New Roman" w:eastAsia="宋体" w:hAnsi="Times New Roman" w:cs="Times New Roman"/>
          <w:b/>
          <w:color w:val="000000"/>
          <w:sz w:val="18"/>
          <w:szCs w:val="18"/>
          <w:u w:color="000000"/>
          <w:bdr w:val="nil"/>
        </w:rPr>
      </w:pPr>
      <w:del w:id="298" w:author="lww" w:date="2017-12-29T00:39:00Z">
        <w:r w:rsidRPr="009C677D" w:rsidDel="00000D95">
          <w:rPr>
            <w:rFonts w:ascii="Times New Roman" w:eastAsia="宋体" w:hAnsi="Times New Roman" w:cs="Times New Roman" w:hint="eastAsia"/>
            <w:b/>
            <w:color w:val="000000"/>
            <w:sz w:val="18"/>
            <w:szCs w:val="18"/>
            <w:u w:color="000000"/>
            <w:bdr w:val="nil"/>
          </w:rPr>
          <w:delText>长无效片段的识别</w:delText>
        </w:r>
        <w:r w:rsidRPr="009C677D" w:rsidDel="00000D95">
          <w:rPr>
            <w:rFonts w:ascii="Times New Roman" w:eastAsia="Times New Roman" w:hAnsi="Times New Roman" w:cs="Times New Roman"/>
            <w:b/>
            <w:color w:val="000000"/>
            <w:sz w:val="18"/>
            <w:szCs w:val="18"/>
            <w:u w:color="000000"/>
            <w:bdr w:val="nil"/>
          </w:rPr>
          <w:tab/>
        </w:r>
      </w:del>
    </w:p>
    <w:p w14:paraId="6B1668E6" w14:textId="0FD9E6A3" w:rsidR="007F7A28" w:rsidRDefault="009C677D" w:rsidP="009C677D">
      <w:pPr>
        <w:pBdr>
          <w:top w:val="nil"/>
          <w:left w:val="nil"/>
          <w:bottom w:val="nil"/>
          <w:right w:val="nil"/>
          <w:between w:val="nil"/>
          <w:bar w:val="nil"/>
        </w:pBdr>
        <w:tabs>
          <w:tab w:val="left" w:pos="357"/>
        </w:tabs>
        <w:rPr>
          <w:ins w:id="299" w:author="lww" w:date="2017-12-29T00:42:00Z"/>
          <w:rFonts w:ascii="Times New Roman" w:eastAsia="宋体" w:hAnsi="Times New Roman" w:cs="Times New Roman" w:hint="eastAsia"/>
          <w:color w:val="000000"/>
          <w:sz w:val="18"/>
          <w:szCs w:val="18"/>
          <w:u w:color="000000"/>
          <w:bdr w:val="nil"/>
          <w:lang w:val="zh-TW"/>
        </w:rPr>
      </w:pPr>
      <w:del w:id="300" w:author="lww" w:date="2017-12-29T00:40:00Z">
        <w:r w:rsidRPr="009C677D" w:rsidDel="00000D95">
          <w:rPr>
            <w:rFonts w:ascii="Times New Roman" w:eastAsia="PMingLiU" w:hAnsi="Times New Roman" w:cs="Times New Roman"/>
            <w:color w:val="000000"/>
            <w:sz w:val="18"/>
            <w:szCs w:val="18"/>
            <w:u w:color="000000"/>
            <w:bdr w:val="nil"/>
            <w:lang w:val="zh-TW" w:eastAsia="zh-TW"/>
          </w:rPr>
          <w:tab/>
        </w:r>
      </w:del>
      <w:ins w:id="301" w:author="lww" w:date="2017-12-29T00:55:00Z">
        <w:r w:rsidR="00E46897">
          <w:rPr>
            <w:rFonts w:ascii="Times New Roman" w:eastAsia="宋体" w:hAnsi="Times New Roman" w:cs="Times New Roman" w:hint="eastAsia"/>
            <w:color w:val="000000"/>
            <w:sz w:val="18"/>
            <w:szCs w:val="18"/>
            <w:u w:color="000000"/>
            <w:bdr w:val="nil"/>
            <w:lang w:val="zh-TW"/>
          </w:rPr>
          <w:t>为了缓解该问题</w:t>
        </w:r>
      </w:ins>
      <w:commentRangeStart w:id="302"/>
      <w:del w:id="303" w:author="lww" w:date="2017-12-29T00:55:00Z">
        <w:r w:rsidRPr="009C677D" w:rsidDel="00E46897">
          <w:rPr>
            <w:rFonts w:ascii="Times New Roman" w:eastAsia="宋体" w:hAnsi="Times New Roman" w:cs="Times New Roman" w:hint="eastAsia"/>
            <w:color w:val="000000"/>
            <w:sz w:val="18"/>
            <w:szCs w:val="18"/>
            <w:u w:color="000000"/>
            <w:bdr w:val="nil"/>
            <w:lang w:val="zh-TW" w:eastAsia="zh-TW"/>
          </w:rPr>
          <w:delText>为了提高检测的</w:delText>
        </w:r>
      </w:del>
      <w:del w:id="304" w:author="lww" w:date="2017-12-29T00:45:00Z">
        <w:r w:rsidRPr="009C677D" w:rsidDel="007F7A28">
          <w:rPr>
            <w:rFonts w:ascii="Times New Roman" w:eastAsia="宋体" w:hAnsi="Times New Roman" w:cs="Times New Roman" w:hint="eastAsia"/>
            <w:color w:val="000000"/>
            <w:sz w:val="18"/>
            <w:szCs w:val="18"/>
            <w:u w:color="000000"/>
            <w:bdr w:val="nil"/>
            <w:lang w:val="zh-TW" w:eastAsia="zh-TW"/>
          </w:rPr>
          <w:delText>准确</w:delText>
        </w:r>
      </w:del>
      <w:del w:id="305" w:author="lww" w:date="2017-12-29T00:54:00Z">
        <w:r w:rsidRPr="009C677D" w:rsidDel="00E46897">
          <w:rPr>
            <w:rFonts w:ascii="Times New Roman" w:eastAsia="宋体" w:hAnsi="Times New Roman" w:cs="Times New Roman" w:hint="eastAsia"/>
            <w:color w:val="000000"/>
            <w:sz w:val="18"/>
            <w:szCs w:val="18"/>
            <w:u w:color="000000"/>
            <w:bdr w:val="nil"/>
            <w:lang w:val="zh-TW" w:eastAsia="zh-TW"/>
          </w:rPr>
          <w:delText>性</w:delText>
        </w:r>
      </w:del>
      <w:commentRangeEnd w:id="302"/>
      <w:r w:rsidRPr="009C677D">
        <w:rPr>
          <w:rFonts w:ascii="Times New Roman" w:eastAsia="Times New Roman" w:hAnsi="Times New Roman" w:cs="Times New Roman"/>
          <w:color w:val="000000"/>
          <w:sz w:val="18"/>
          <w:szCs w:val="18"/>
          <w:u w:color="000000"/>
          <w:bdr w:val="nil"/>
        </w:rPr>
        <w:commentReference w:id="302"/>
      </w:r>
      <w:r w:rsidRPr="009C677D">
        <w:rPr>
          <w:rFonts w:ascii="Times New Roman" w:eastAsia="宋体" w:hAnsi="Times New Roman" w:cs="Times New Roman" w:hint="eastAsia"/>
          <w:color w:val="000000"/>
          <w:sz w:val="18"/>
          <w:szCs w:val="18"/>
          <w:u w:color="000000"/>
          <w:bdr w:val="nil"/>
          <w:lang w:val="zh-TW" w:eastAsia="zh-TW"/>
        </w:rPr>
        <w:t>，</w:t>
      </w:r>
      <w:del w:id="306" w:author="lww" w:date="2017-12-29T00:41:00Z">
        <w:r w:rsidRPr="009C677D" w:rsidDel="007F7A28">
          <w:rPr>
            <w:rFonts w:ascii="Times New Roman" w:eastAsia="宋体" w:hAnsi="Times New Roman" w:cs="Times New Roman" w:hint="eastAsia"/>
            <w:color w:val="000000"/>
            <w:sz w:val="18"/>
            <w:szCs w:val="18"/>
            <w:u w:color="000000"/>
            <w:bdr w:val="nil"/>
            <w:lang w:val="zh-TW" w:eastAsia="zh-TW"/>
          </w:rPr>
          <w:delText>并且避免对历史</w:delText>
        </w:r>
      </w:del>
      <w:del w:id="307" w:author="lww" w:date="2017-12-29T00:39:00Z">
        <w:r w:rsidRPr="009C677D" w:rsidDel="00000D95">
          <w:rPr>
            <w:rFonts w:ascii="Times New Roman" w:eastAsia="宋体" w:hAnsi="Times New Roman" w:cs="Times New Roman" w:hint="eastAsia"/>
            <w:color w:val="000000"/>
            <w:sz w:val="18"/>
            <w:szCs w:val="18"/>
            <w:u w:color="000000"/>
            <w:bdr w:val="nil"/>
            <w:lang w:val="zh-TW" w:eastAsia="zh-TW"/>
          </w:rPr>
          <w:delText>信息的覆盖</w:delText>
        </w:r>
      </w:del>
      <w:del w:id="308" w:author="lww" w:date="2017-12-29T00:41:00Z">
        <w:r w:rsidRPr="009C677D" w:rsidDel="007F7A28">
          <w:rPr>
            <w:rFonts w:ascii="Times New Roman" w:eastAsia="宋体" w:hAnsi="Times New Roman" w:cs="Times New Roman" w:hint="eastAsia"/>
            <w:color w:val="000000"/>
            <w:sz w:val="18"/>
            <w:szCs w:val="18"/>
            <w:u w:color="000000"/>
            <w:bdr w:val="nil"/>
            <w:lang w:val="zh-TW" w:eastAsia="zh-TW"/>
          </w:rPr>
          <w:delText>，</w:delText>
        </w:r>
      </w:del>
      <w:proofErr w:type="spellStart"/>
      <w:ins w:id="309" w:author="wang" w:date="2017-12-27T11:00:00Z">
        <w:r w:rsidR="005A76EF">
          <w:rPr>
            <w:rFonts w:ascii="Times New Roman" w:eastAsia="Times New Roman" w:hAnsi="Times New Roman" w:cs="Times New Roman"/>
            <w:color w:val="000000"/>
            <w:sz w:val="18"/>
            <w:szCs w:val="18"/>
            <w:u w:color="000000"/>
            <w:bdr w:val="nil"/>
          </w:rPr>
          <w:t>BranchChecker</w:t>
        </w:r>
      </w:ins>
      <w:ins w:id="310" w:author="lww" w:date="2017-12-29T00:55:00Z">
        <w:r w:rsidR="00E46897">
          <w:rPr>
            <w:rFonts w:ascii="Times New Roman" w:eastAsia="Times New Roman" w:hAnsi="Times New Roman" w:cs="Times New Roman"/>
            <w:color w:val="000000"/>
            <w:sz w:val="18"/>
            <w:szCs w:val="18"/>
            <w:u w:color="000000"/>
            <w:bdr w:val="nil"/>
          </w:rPr>
          <w:t>引入了</w:t>
        </w:r>
      </w:ins>
      <w:proofErr w:type="spellEnd"/>
      <w:del w:id="311" w:author="wang" w:date="2017-12-27T11:00:00Z">
        <w:r w:rsidRPr="009C677D" w:rsidDel="005A76EF">
          <w:rPr>
            <w:rFonts w:ascii="Times New Roman" w:eastAsia="Times New Roman" w:hAnsi="Times New Roman" w:cs="Times New Roman"/>
            <w:color w:val="000000"/>
            <w:sz w:val="18"/>
            <w:szCs w:val="18"/>
            <w:u w:color="000000"/>
            <w:bdr w:val="nil"/>
          </w:rPr>
          <w:delText>PerfC</w:delText>
        </w:r>
      </w:del>
      <w:del w:id="312" w:author="wang" w:date="2017-12-27T10:59:00Z">
        <w:r w:rsidRPr="009C677D" w:rsidDel="005A76EF">
          <w:rPr>
            <w:rFonts w:ascii="Times New Roman" w:eastAsia="Times New Roman" w:hAnsi="Times New Roman" w:cs="Times New Roman"/>
            <w:color w:val="000000"/>
            <w:sz w:val="18"/>
            <w:szCs w:val="18"/>
            <w:u w:color="000000"/>
            <w:bdr w:val="nil"/>
          </w:rPr>
          <w:delText>FI</w:delText>
        </w:r>
      </w:del>
      <w:r w:rsidRPr="009C677D">
        <w:rPr>
          <w:rFonts w:ascii="Times New Roman" w:eastAsia="宋体" w:hAnsi="Times New Roman" w:cs="Times New Roman" w:hint="eastAsia"/>
          <w:color w:val="000000"/>
          <w:sz w:val="18"/>
          <w:szCs w:val="18"/>
          <w:u w:color="000000"/>
          <w:bdr w:val="nil"/>
          <w:lang w:val="zh-TW" w:eastAsia="zh-TW"/>
        </w:rPr>
        <w:t>对长无效片段进行识别和过滤。长无效片段是指副作用较小的长指令片段</w:t>
      </w:r>
      <w:del w:id="313" w:author="lww" w:date="2017-12-29T00:41:00Z">
        <w:r w:rsidRPr="009C677D" w:rsidDel="007F7A28">
          <w:rPr>
            <w:rFonts w:ascii="Times New Roman" w:eastAsia="宋体" w:hAnsi="Times New Roman" w:cs="Times New Roman" w:hint="eastAsia"/>
            <w:color w:val="000000"/>
            <w:sz w:val="18"/>
            <w:szCs w:val="18"/>
            <w:u w:color="000000"/>
            <w:bdr w:val="nil"/>
            <w:lang w:val="zh-TW" w:eastAsia="zh-TW"/>
          </w:rPr>
          <w:delText>，通常用于绕过基于连续</w:delText>
        </w:r>
        <w:r w:rsidRPr="009C677D" w:rsidDel="007F7A28">
          <w:rPr>
            <w:rFonts w:ascii="Times New Roman" w:eastAsia="宋体" w:hAnsi="Times New Roman" w:cs="Times New Roman" w:hint="eastAsia"/>
            <w:color w:val="000000"/>
            <w:sz w:val="18"/>
            <w:szCs w:val="18"/>
            <w:u w:color="000000"/>
            <w:bdr w:val="nil"/>
          </w:rPr>
          <w:delText>配件</w:delText>
        </w:r>
        <w:r w:rsidRPr="009C677D" w:rsidDel="007F7A28">
          <w:rPr>
            <w:rFonts w:ascii="Times New Roman" w:eastAsia="宋体" w:hAnsi="Times New Roman" w:cs="Times New Roman" w:hint="eastAsia"/>
            <w:color w:val="000000"/>
            <w:sz w:val="18"/>
            <w:szCs w:val="18"/>
            <w:u w:color="000000"/>
            <w:bdr w:val="nil"/>
            <w:lang w:val="zh-TW" w:eastAsia="zh-TW"/>
          </w:rPr>
          <w:delText>特征检测的</w:delText>
        </w:r>
        <w:r w:rsidRPr="009C677D" w:rsidDel="007F7A28">
          <w:rPr>
            <w:rFonts w:ascii="Times New Roman" w:eastAsia="Times New Roman" w:hAnsi="Times New Roman" w:cs="Times New Roman"/>
            <w:color w:val="000000"/>
            <w:sz w:val="18"/>
            <w:szCs w:val="18"/>
            <w:u w:color="000000"/>
            <w:bdr w:val="nil"/>
          </w:rPr>
          <w:delText>CFI</w:delText>
        </w:r>
        <w:r w:rsidRPr="009C677D" w:rsidDel="007F7A28">
          <w:rPr>
            <w:rFonts w:ascii="Times New Roman" w:eastAsia="宋体" w:hAnsi="Times New Roman" w:cs="Times New Roman" w:hint="eastAsia"/>
            <w:color w:val="000000"/>
            <w:sz w:val="18"/>
            <w:szCs w:val="18"/>
            <w:u w:color="000000"/>
            <w:bdr w:val="nil"/>
            <w:lang w:val="zh-TW" w:eastAsia="zh-TW"/>
          </w:rPr>
          <w:delText>检测方式</w:delText>
        </w:r>
      </w:del>
      <w:r w:rsidRPr="009C677D">
        <w:rPr>
          <w:rFonts w:ascii="Times New Roman" w:eastAsia="宋体" w:hAnsi="Times New Roman" w:cs="Times New Roman" w:hint="eastAsia"/>
          <w:color w:val="000000"/>
          <w:sz w:val="18"/>
          <w:szCs w:val="18"/>
          <w:u w:color="000000"/>
          <w:bdr w:val="nil"/>
          <w:lang w:val="zh-TW" w:eastAsia="zh-TW"/>
        </w:rPr>
        <w:t>。</w:t>
      </w:r>
      <w:ins w:id="314" w:author="lww" w:date="2017-12-29T00:42:00Z">
        <w:r w:rsidR="007F7A28">
          <w:rPr>
            <w:rFonts w:ascii="Times New Roman" w:eastAsia="宋体" w:hAnsi="Times New Roman" w:cs="Times New Roman" w:hint="eastAsia"/>
            <w:color w:val="000000"/>
            <w:sz w:val="18"/>
            <w:szCs w:val="18"/>
            <w:u w:color="000000"/>
            <w:bdr w:val="nil"/>
            <w:lang w:val="zh-TW" w:eastAsia="zh-TW"/>
          </w:rPr>
          <w:t>补充检测条件如下</w:t>
        </w:r>
        <w:r w:rsidR="007F7A28">
          <w:rPr>
            <w:rFonts w:ascii="Times New Roman" w:eastAsia="宋体" w:hAnsi="Times New Roman" w:cs="Times New Roman" w:hint="eastAsia"/>
            <w:color w:val="000000"/>
            <w:sz w:val="18"/>
            <w:szCs w:val="18"/>
            <w:u w:color="000000"/>
            <w:bdr w:val="nil"/>
            <w:lang w:val="zh-TW"/>
          </w:rPr>
          <w:t>：</w:t>
        </w:r>
      </w:ins>
    </w:p>
    <w:p w14:paraId="7089201F" w14:textId="1E9FC4EF" w:rsidR="009C677D" w:rsidRPr="009C677D" w:rsidRDefault="007F7A28" w:rsidP="00E46897">
      <w:pPr>
        <w:pBdr>
          <w:top w:val="nil"/>
          <w:left w:val="nil"/>
          <w:bottom w:val="nil"/>
          <w:right w:val="nil"/>
          <w:between w:val="nil"/>
          <w:bar w:val="nil"/>
        </w:pBdr>
        <w:tabs>
          <w:tab w:val="left" w:pos="357"/>
        </w:tabs>
        <w:rPr>
          <w:rFonts w:ascii="宋体" w:eastAsia="宋体" w:hAnsi="宋体" w:cs="宋体" w:hint="eastAsia"/>
          <w:color w:val="000000"/>
          <w:sz w:val="18"/>
          <w:szCs w:val="18"/>
          <w:u w:color="000000"/>
          <w:bdr w:val="nil"/>
          <w:lang w:val="zh-TW"/>
        </w:rPr>
        <w:pPrChange w:id="315" w:author="lww" w:date="2017-12-29T00:58:00Z">
          <w:pPr>
            <w:pBdr>
              <w:top w:val="nil"/>
              <w:left w:val="nil"/>
              <w:bottom w:val="nil"/>
              <w:right w:val="nil"/>
              <w:between w:val="nil"/>
              <w:bar w:val="nil"/>
            </w:pBdr>
            <w:tabs>
              <w:tab w:val="left" w:pos="357"/>
            </w:tabs>
          </w:pPr>
        </w:pPrChange>
      </w:pPr>
      <w:ins w:id="316" w:author="lww" w:date="2017-12-29T00:42:00Z">
        <w:r>
          <w:rPr>
            <w:rFonts w:ascii="Times New Roman" w:eastAsia="宋体" w:hAnsi="Times New Roman" w:cs="Times New Roman" w:hint="eastAsia"/>
            <w:color w:val="000000"/>
            <w:sz w:val="18"/>
            <w:szCs w:val="18"/>
            <w:u w:color="000000"/>
            <w:bdr w:val="nil"/>
            <w:lang w:val="zh-TW"/>
          </w:rPr>
          <w:tab/>
        </w:r>
      </w:ins>
      <w:r w:rsidR="009C677D" w:rsidRPr="009C677D">
        <w:rPr>
          <w:rFonts w:ascii="Times New Roman" w:eastAsia="宋体" w:hAnsi="Times New Roman" w:cs="Times New Roman" w:hint="eastAsia"/>
          <w:color w:val="000000"/>
          <w:sz w:val="18"/>
          <w:szCs w:val="18"/>
          <w:u w:color="000000"/>
          <w:bdr w:val="nil"/>
          <w:lang w:val="zh-TW" w:eastAsia="zh-TW"/>
        </w:rPr>
        <w:t>如果在上一个疑似</w:t>
      </w:r>
      <w:r w:rsidR="009C677D" w:rsidRPr="009C677D">
        <w:rPr>
          <w:rFonts w:ascii="Times New Roman" w:eastAsia="宋体" w:hAnsi="Times New Roman" w:cs="Times New Roman" w:hint="eastAsia"/>
          <w:color w:val="000000"/>
          <w:sz w:val="18"/>
          <w:szCs w:val="18"/>
          <w:u w:color="000000"/>
          <w:bdr w:val="nil"/>
        </w:rPr>
        <w:t>配件</w:t>
      </w:r>
      <w:r w:rsidR="009C677D" w:rsidRPr="009C677D">
        <w:rPr>
          <w:rFonts w:ascii="Times New Roman" w:eastAsia="宋体" w:hAnsi="Times New Roman" w:cs="Times New Roman" w:hint="eastAsia"/>
          <w:color w:val="000000"/>
          <w:sz w:val="18"/>
          <w:szCs w:val="18"/>
          <w:u w:color="000000"/>
          <w:bdr w:val="nil"/>
          <w:lang w:val="zh-TW" w:eastAsia="zh-TW"/>
        </w:rPr>
        <w:t>末尾到下一个疑似</w:t>
      </w:r>
      <w:r w:rsidR="009C677D" w:rsidRPr="009C677D">
        <w:rPr>
          <w:rFonts w:ascii="Times New Roman" w:eastAsia="宋体" w:hAnsi="Times New Roman" w:cs="Times New Roman" w:hint="eastAsia"/>
          <w:color w:val="000000"/>
          <w:sz w:val="18"/>
          <w:szCs w:val="18"/>
          <w:u w:color="000000"/>
          <w:bdr w:val="nil"/>
        </w:rPr>
        <w:t>配件</w:t>
      </w:r>
      <w:r w:rsidR="009C677D" w:rsidRPr="009C677D">
        <w:rPr>
          <w:rFonts w:ascii="Times New Roman" w:eastAsia="宋体" w:hAnsi="Times New Roman" w:cs="Times New Roman" w:hint="eastAsia"/>
          <w:color w:val="000000"/>
          <w:sz w:val="18"/>
          <w:szCs w:val="18"/>
          <w:u w:color="000000"/>
          <w:bdr w:val="nil"/>
          <w:lang w:val="zh-TW" w:eastAsia="zh-TW"/>
        </w:rPr>
        <w:t>开始，系统状态（</w:t>
      </w:r>
      <w:r w:rsidR="009C677D" w:rsidRPr="009C677D">
        <w:rPr>
          <w:rFonts w:ascii="Times New Roman" w:eastAsia="宋体" w:hAnsi="Times New Roman" w:cs="Times New Roman" w:hint="eastAsia"/>
          <w:color w:val="000000"/>
          <w:sz w:val="18"/>
          <w:szCs w:val="18"/>
          <w:u w:color="000000"/>
          <w:bdr w:val="nil"/>
          <w:lang w:val="zh-TW"/>
        </w:rPr>
        <w:t>本文</w:t>
      </w:r>
      <w:r w:rsidR="009C677D" w:rsidRPr="009C677D">
        <w:rPr>
          <w:rFonts w:ascii="Times New Roman" w:eastAsia="宋体" w:hAnsi="Times New Roman" w:cs="Times New Roman"/>
          <w:color w:val="000000"/>
          <w:sz w:val="18"/>
          <w:szCs w:val="18"/>
          <w:u w:color="000000"/>
          <w:bdr w:val="nil"/>
          <w:lang w:val="zh-TW"/>
        </w:rPr>
        <w:t>用系统</w:t>
      </w:r>
      <w:r w:rsidR="009C677D" w:rsidRPr="009C677D">
        <w:rPr>
          <w:rFonts w:ascii="Times New Roman" w:eastAsia="宋体" w:hAnsi="Times New Roman" w:cs="Times New Roman" w:hint="eastAsia"/>
          <w:color w:val="000000"/>
          <w:sz w:val="18"/>
          <w:szCs w:val="18"/>
          <w:u w:color="000000"/>
          <w:bdr w:val="nil"/>
          <w:lang w:val="zh-TW" w:eastAsia="zh-TW"/>
        </w:rPr>
        <w:t>架构寄存器</w:t>
      </w:r>
      <w:r w:rsidR="009C677D" w:rsidRPr="009C677D">
        <w:rPr>
          <w:rFonts w:ascii="Times New Roman" w:eastAsia="宋体" w:hAnsi="Times New Roman" w:cs="Times New Roman" w:hint="eastAsia"/>
          <w:color w:val="000000"/>
          <w:sz w:val="18"/>
          <w:szCs w:val="18"/>
          <w:u w:color="000000"/>
          <w:bdr w:val="nil"/>
          <w:lang w:val="zh-TW"/>
        </w:rPr>
        <w:t>的</w:t>
      </w:r>
      <w:r w:rsidR="009C677D" w:rsidRPr="009C677D">
        <w:rPr>
          <w:rFonts w:ascii="Times New Roman" w:eastAsia="宋体" w:hAnsi="Times New Roman" w:cs="Times New Roman"/>
          <w:color w:val="000000"/>
          <w:sz w:val="18"/>
          <w:szCs w:val="18"/>
          <w:u w:color="000000"/>
          <w:bdr w:val="nil"/>
          <w:lang w:val="zh-TW"/>
        </w:rPr>
        <w:t>值来表征系统状态</w:t>
      </w:r>
      <w:r w:rsidR="009C677D" w:rsidRPr="009C677D">
        <w:rPr>
          <w:rFonts w:ascii="Times New Roman" w:eastAsia="宋体" w:hAnsi="Times New Roman" w:cs="Times New Roman" w:hint="eastAsia"/>
          <w:color w:val="000000"/>
          <w:sz w:val="18"/>
          <w:szCs w:val="18"/>
          <w:u w:color="000000"/>
          <w:bdr w:val="nil"/>
          <w:lang w:val="zh-TW" w:eastAsia="zh-TW"/>
        </w:rPr>
        <w:t>）的修改粒度低于一定阈值，将该</w:t>
      </w:r>
      <w:del w:id="317" w:author="lww" w:date="2017-12-29T00:42:00Z">
        <w:r w:rsidR="009C677D" w:rsidRPr="009C677D" w:rsidDel="007F7A28">
          <w:rPr>
            <w:rFonts w:ascii="Times New Roman" w:eastAsia="宋体" w:hAnsi="Times New Roman" w:cs="Times New Roman" w:hint="eastAsia"/>
            <w:color w:val="000000"/>
            <w:sz w:val="18"/>
            <w:szCs w:val="18"/>
            <w:u w:color="000000"/>
            <w:bdr w:val="nil"/>
            <w:lang w:val="zh-TW" w:eastAsia="zh-TW"/>
          </w:rPr>
          <w:delText>段</w:delText>
        </w:r>
      </w:del>
      <w:ins w:id="318" w:author="lww" w:date="2017-12-29T00:46:00Z">
        <w:r>
          <w:rPr>
            <w:rFonts w:ascii="Times New Roman" w:eastAsia="宋体" w:hAnsi="Times New Roman" w:cs="Times New Roman" w:hint="eastAsia"/>
            <w:color w:val="000000"/>
            <w:sz w:val="18"/>
            <w:szCs w:val="18"/>
            <w:u w:color="000000"/>
            <w:bdr w:val="nil"/>
            <w:lang w:val="zh-TW" w:eastAsia="zh-TW"/>
          </w:rPr>
          <w:t>指令片段</w:t>
        </w:r>
      </w:ins>
      <w:del w:id="319" w:author="lww" w:date="2017-12-29T00:46:00Z">
        <w:r w:rsidR="009C677D" w:rsidRPr="009C677D" w:rsidDel="007F7A28">
          <w:rPr>
            <w:rFonts w:ascii="Times New Roman" w:eastAsia="宋体" w:hAnsi="Times New Roman" w:cs="Times New Roman" w:hint="eastAsia"/>
            <w:color w:val="000000"/>
            <w:sz w:val="18"/>
            <w:szCs w:val="18"/>
            <w:u w:color="000000"/>
            <w:bdr w:val="nil"/>
            <w:lang w:val="zh-TW" w:eastAsia="zh-TW"/>
          </w:rPr>
          <w:delText>代码</w:delText>
        </w:r>
      </w:del>
      <w:r w:rsidR="009C677D" w:rsidRPr="009C677D">
        <w:rPr>
          <w:rFonts w:ascii="Times New Roman" w:eastAsia="宋体" w:hAnsi="Times New Roman" w:cs="Times New Roman" w:hint="eastAsia"/>
          <w:color w:val="000000"/>
          <w:sz w:val="18"/>
          <w:szCs w:val="18"/>
          <w:u w:color="000000"/>
          <w:bdr w:val="nil"/>
          <w:lang w:val="zh-TW" w:eastAsia="zh-TW"/>
        </w:rPr>
        <w:t>标为</w:t>
      </w:r>
      <w:del w:id="320" w:author="lww" w:date="2017-12-29T00:42:00Z">
        <w:r w:rsidR="009C677D" w:rsidRPr="009C677D" w:rsidDel="007F7A28">
          <w:rPr>
            <w:rFonts w:ascii="Times New Roman" w:eastAsia="宋体" w:hAnsi="Times New Roman" w:cs="Times New Roman" w:hint="eastAsia"/>
            <w:color w:val="000000"/>
            <w:sz w:val="18"/>
            <w:szCs w:val="18"/>
            <w:u w:color="000000"/>
            <w:bdr w:val="nil"/>
            <w:lang w:val="zh-TW" w:eastAsia="zh-TW"/>
          </w:rPr>
          <w:delText>疑似</w:delText>
        </w:r>
      </w:del>
      <w:r w:rsidR="009C677D" w:rsidRPr="009C677D">
        <w:rPr>
          <w:rFonts w:ascii="Times New Roman" w:eastAsia="宋体" w:hAnsi="Times New Roman" w:cs="Times New Roman" w:hint="eastAsia"/>
          <w:color w:val="000000"/>
          <w:sz w:val="18"/>
          <w:szCs w:val="18"/>
          <w:u w:color="000000"/>
          <w:bdr w:val="nil"/>
          <w:lang w:val="zh-TW" w:eastAsia="zh-TW"/>
        </w:rPr>
        <w:t>长无效</w:t>
      </w:r>
      <w:ins w:id="321" w:author="lww" w:date="2017-12-29T00:53:00Z">
        <w:r w:rsidR="00E46897">
          <w:rPr>
            <w:rFonts w:ascii="Times New Roman" w:eastAsia="宋体" w:hAnsi="Times New Roman" w:cs="Times New Roman" w:hint="eastAsia"/>
            <w:color w:val="000000"/>
            <w:sz w:val="18"/>
            <w:szCs w:val="18"/>
            <w:u w:color="000000"/>
            <w:bdr w:val="nil"/>
            <w:lang w:val="zh-TW"/>
          </w:rPr>
          <w:t>（</w:t>
        </w:r>
        <w:r w:rsidR="00E46897">
          <w:rPr>
            <w:rFonts w:ascii="Times New Roman" w:eastAsia="宋体" w:hAnsi="Times New Roman" w:cs="Times New Roman" w:hint="eastAsia"/>
            <w:color w:val="000000"/>
            <w:sz w:val="18"/>
            <w:szCs w:val="18"/>
            <w:u w:color="000000"/>
            <w:bdr w:val="nil"/>
            <w:lang w:val="zh-TW"/>
          </w:rPr>
          <w:t>long</w:t>
        </w:r>
      </w:ins>
      <w:ins w:id="322" w:author="lww" w:date="2017-12-29T00:54:00Z">
        <w:r w:rsidR="00E46897">
          <w:rPr>
            <w:rFonts w:ascii="Times New Roman" w:eastAsia="宋体" w:hAnsi="Times New Roman" w:cs="Times New Roman" w:hint="eastAsia"/>
            <w:color w:val="000000"/>
            <w:sz w:val="18"/>
            <w:szCs w:val="18"/>
            <w:u w:color="000000"/>
            <w:bdr w:val="nil"/>
            <w:lang w:val="zh-TW"/>
          </w:rPr>
          <w:t>-</w:t>
        </w:r>
      </w:ins>
      <w:ins w:id="323" w:author="lww" w:date="2017-12-29T00:53:00Z">
        <w:r w:rsidR="00E46897">
          <w:rPr>
            <w:rFonts w:ascii="Times New Roman" w:eastAsia="宋体" w:hAnsi="Times New Roman" w:cs="Times New Roman" w:hint="eastAsia"/>
            <w:color w:val="000000"/>
            <w:sz w:val="18"/>
            <w:szCs w:val="18"/>
            <w:u w:color="000000"/>
            <w:bdr w:val="nil"/>
            <w:lang w:val="zh-TW"/>
          </w:rPr>
          <w:t>nop</w:t>
        </w:r>
        <w:r w:rsidR="00E46897">
          <w:rPr>
            <w:rFonts w:ascii="Times New Roman" w:eastAsia="宋体" w:hAnsi="Times New Roman" w:cs="Times New Roman" w:hint="eastAsia"/>
            <w:color w:val="000000"/>
            <w:sz w:val="18"/>
            <w:szCs w:val="18"/>
            <w:u w:color="000000"/>
            <w:bdr w:val="nil"/>
            <w:lang w:val="zh-TW"/>
          </w:rPr>
          <w:t>）</w:t>
        </w:r>
      </w:ins>
      <w:ins w:id="324" w:author="lww" w:date="2017-12-29T00:42:00Z">
        <w:r>
          <w:rPr>
            <w:rFonts w:ascii="Times New Roman" w:eastAsia="宋体" w:hAnsi="Times New Roman" w:cs="Times New Roman" w:hint="eastAsia"/>
            <w:color w:val="000000"/>
            <w:sz w:val="18"/>
            <w:szCs w:val="18"/>
            <w:u w:color="000000"/>
            <w:bdr w:val="nil"/>
            <w:lang w:val="zh-TW"/>
          </w:rPr>
          <w:t>gadget</w:t>
        </w:r>
      </w:ins>
      <w:del w:id="325" w:author="lww" w:date="2017-12-29T00:42:00Z">
        <w:r w:rsidR="009C677D" w:rsidRPr="009C677D" w:rsidDel="007F7A28">
          <w:rPr>
            <w:rFonts w:ascii="Times New Roman" w:eastAsia="宋体" w:hAnsi="Times New Roman" w:cs="Times New Roman" w:hint="eastAsia"/>
            <w:color w:val="000000"/>
            <w:sz w:val="18"/>
            <w:szCs w:val="18"/>
            <w:u w:color="000000"/>
            <w:bdr w:val="nil"/>
            <w:lang w:val="zh-TW" w:eastAsia="zh-TW"/>
          </w:rPr>
          <w:delText>片段</w:delText>
        </w:r>
      </w:del>
      <w:r w:rsidR="009C677D" w:rsidRPr="009C677D">
        <w:rPr>
          <w:rFonts w:ascii="Times New Roman" w:eastAsia="宋体" w:hAnsi="Times New Roman" w:cs="Times New Roman" w:hint="eastAsia"/>
          <w:color w:val="000000"/>
          <w:sz w:val="18"/>
          <w:szCs w:val="18"/>
          <w:u w:color="000000"/>
          <w:bdr w:val="nil"/>
          <w:lang w:val="zh-TW" w:eastAsia="zh-TW"/>
        </w:rPr>
        <w:t>。</w:t>
      </w:r>
      <w:del w:id="326" w:author="lww" w:date="2017-12-29T00:58:00Z">
        <w:r w:rsidR="009C677D" w:rsidRPr="009C677D" w:rsidDel="00E46897">
          <w:rPr>
            <w:rFonts w:ascii="Times New Roman" w:eastAsia="宋体" w:hAnsi="Times New Roman" w:cs="Times New Roman" w:hint="eastAsia"/>
            <w:color w:val="000000"/>
            <w:sz w:val="18"/>
            <w:szCs w:val="18"/>
            <w:u w:color="000000"/>
            <w:bdr w:val="nil"/>
            <w:lang w:val="zh-TW" w:eastAsia="zh-TW"/>
          </w:rPr>
          <w:br/>
        </w:r>
      </w:del>
      <w:commentRangeStart w:id="327"/>
    </w:p>
    <w:p w14:paraId="4FD691A0" w14:textId="22E7A9CC" w:rsidR="007F7A28" w:rsidRPr="007F7A28" w:rsidRDefault="007F7A28" w:rsidP="007F7A28">
      <w:pPr>
        <w:widowControl/>
        <w:numPr>
          <w:ilvl w:val="0"/>
          <w:numId w:val="6"/>
        </w:numPr>
        <w:pBdr>
          <w:top w:val="nil"/>
          <w:left w:val="nil"/>
          <w:bottom w:val="nil"/>
          <w:right w:val="nil"/>
          <w:between w:val="nil"/>
          <w:bar w:val="nil"/>
        </w:pBdr>
        <w:tabs>
          <w:tab w:val="left" w:pos="357"/>
        </w:tabs>
        <w:ind w:left="372"/>
        <w:jc w:val="left"/>
        <w:rPr>
          <w:ins w:id="328" w:author="lww" w:date="2017-12-29T00:46:00Z"/>
          <w:rFonts w:ascii="Times New Roman" w:eastAsia="宋体" w:hAnsi="Times New Roman" w:cs="Times New Roman" w:hint="eastAsia"/>
          <w:b/>
          <w:color w:val="000000"/>
          <w:sz w:val="18"/>
          <w:szCs w:val="18"/>
          <w:u w:color="000000"/>
          <w:bdr w:val="nil"/>
          <w:rPrChange w:id="329" w:author="lww" w:date="2017-12-29T00:47:00Z">
            <w:rPr>
              <w:ins w:id="330" w:author="lww" w:date="2017-12-29T00:46:00Z"/>
              <w:rFonts w:ascii="Times New Roman" w:eastAsia="宋体" w:hAnsi="Times New Roman" w:cs="Times New Roman" w:hint="eastAsia"/>
              <w:b/>
              <w:color w:val="000000"/>
              <w:sz w:val="18"/>
              <w:szCs w:val="18"/>
              <w:u w:color="000000"/>
              <w:bdr w:val="nil"/>
            </w:rPr>
          </w:rPrChange>
        </w:rPr>
        <w:pPrChange w:id="331" w:author="lww" w:date="2017-12-29T00:47:00Z">
          <w:pPr>
            <w:pBdr>
              <w:top w:val="nil"/>
              <w:left w:val="nil"/>
              <w:bottom w:val="nil"/>
              <w:right w:val="nil"/>
              <w:between w:val="nil"/>
              <w:bar w:val="nil"/>
            </w:pBdr>
            <w:tabs>
              <w:tab w:val="left" w:pos="357"/>
            </w:tabs>
            <w:ind w:left="372"/>
          </w:pPr>
        </w:pPrChange>
      </w:pPr>
      <w:ins w:id="332" w:author="lww" w:date="2017-12-29T00:47:00Z">
        <w:r>
          <w:rPr>
            <w:rFonts w:ascii="Times New Roman" w:eastAsia="宋体" w:hAnsi="Times New Roman" w:cs="Times New Roman"/>
            <w:b/>
            <w:color w:val="000000"/>
            <w:sz w:val="18"/>
            <w:szCs w:val="18"/>
            <w:u w:color="000000"/>
            <w:bdr w:val="nil"/>
          </w:rPr>
          <w:t>g</w:t>
        </w:r>
      </w:ins>
      <w:ins w:id="333" w:author="lww" w:date="2017-12-29T00:46:00Z">
        <w:r>
          <w:rPr>
            <w:rFonts w:ascii="Times New Roman" w:eastAsia="宋体" w:hAnsi="Times New Roman" w:cs="Times New Roman" w:hint="eastAsia"/>
            <w:b/>
            <w:color w:val="000000"/>
            <w:sz w:val="18"/>
            <w:szCs w:val="18"/>
            <w:u w:color="000000"/>
            <w:bdr w:val="nil"/>
          </w:rPr>
          <w:t>adgets</w:t>
        </w:r>
        <w:r>
          <w:rPr>
            <w:rFonts w:ascii="Times New Roman" w:eastAsia="宋体" w:hAnsi="Times New Roman" w:cs="Times New Roman" w:hint="eastAsia"/>
            <w:b/>
            <w:color w:val="000000"/>
            <w:sz w:val="18"/>
            <w:szCs w:val="18"/>
            <w:u w:color="000000"/>
            <w:bdr w:val="nil"/>
          </w:rPr>
          <w:t>链检测</w:t>
        </w:r>
      </w:ins>
    </w:p>
    <w:p w14:paraId="57A23DF8" w14:textId="77BB9A27" w:rsidR="009C677D" w:rsidRPr="009C677D" w:rsidDel="007F7A28" w:rsidRDefault="007F7A28" w:rsidP="007F7A28">
      <w:pPr>
        <w:ind w:firstLine="372"/>
        <w:rPr>
          <w:del w:id="334" w:author="lww" w:date="2017-12-29T00:46:00Z"/>
          <w:u w:color="000000"/>
          <w:bdr w:val="nil"/>
        </w:rPr>
        <w:pPrChange w:id="335" w:author="lww" w:date="2017-12-29T00:48:00Z">
          <w:pPr>
            <w:widowControl/>
            <w:numPr>
              <w:numId w:val="6"/>
            </w:numPr>
            <w:pBdr>
              <w:top w:val="nil"/>
              <w:left w:val="nil"/>
              <w:bottom w:val="nil"/>
              <w:right w:val="nil"/>
              <w:between w:val="nil"/>
              <w:bar w:val="nil"/>
            </w:pBdr>
            <w:tabs>
              <w:tab w:val="left" w:pos="357"/>
            </w:tabs>
            <w:ind w:left="689" w:hanging="420"/>
            <w:jc w:val="left"/>
          </w:pPr>
        </w:pPrChange>
      </w:pPr>
      <w:ins w:id="336" w:author="lww" w:date="2017-12-29T00:47:00Z">
        <w:r>
          <w:rPr>
            <w:u w:color="000000"/>
            <w:bdr w:val="nil"/>
          </w:rPr>
          <w:t>g</w:t>
        </w:r>
        <w:r>
          <w:rPr>
            <w:rFonts w:hint="eastAsia"/>
            <w:u w:color="000000"/>
            <w:bdr w:val="nil"/>
          </w:rPr>
          <w:t>adgets</w:t>
        </w:r>
        <w:r>
          <w:rPr>
            <w:rFonts w:hint="eastAsia"/>
            <w:u w:color="000000"/>
            <w:bdr w:val="nil"/>
          </w:rPr>
          <w:t>链检测</w:t>
        </w:r>
      </w:ins>
      <w:ins w:id="337" w:author="lww" w:date="2017-12-29T00:48:00Z">
        <w:r>
          <w:rPr>
            <w:rFonts w:hint="eastAsia"/>
            <w:u w:color="000000"/>
            <w:bdr w:val="nil"/>
          </w:rPr>
          <w:t>实际上是对连续的</w:t>
        </w:r>
        <w:r>
          <w:rPr>
            <w:rFonts w:hint="eastAsia"/>
            <w:u w:color="000000"/>
            <w:bdr w:val="nil"/>
          </w:rPr>
          <w:t>gadget</w:t>
        </w:r>
        <w:r>
          <w:rPr>
            <w:rFonts w:hint="eastAsia"/>
            <w:u w:color="000000"/>
            <w:bdr w:val="nil"/>
          </w:rPr>
          <w:t>数目进行统计，</w:t>
        </w:r>
      </w:ins>
      <w:commentRangeStart w:id="338"/>
      <w:del w:id="339" w:author="lww" w:date="2017-12-29T00:46:00Z">
        <w:r w:rsidR="009C677D" w:rsidRPr="007F7A28" w:rsidDel="007F7A28">
          <w:rPr>
            <w:rFonts w:hint="eastAsia"/>
            <w:u w:color="000000"/>
            <w:bdr w:val="nil"/>
            <w:rPrChange w:id="340" w:author="lww" w:date="2017-12-29T00:46:00Z">
              <w:rPr>
                <w:rFonts w:ascii="Times New Roman" w:eastAsia="宋体" w:hAnsi="Times New Roman" w:cs="Times New Roman" w:hint="eastAsia"/>
                <w:b/>
                <w:color w:val="000000"/>
                <w:sz w:val="18"/>
                <w:szCs w:val="18"/>
                <w:u w:color="000000"/>
                <w:bdr w:val="nil"/>
              </w:rPr>
            </w:rPrChange>
          </w:rPr>
          <w:delText>配件</w:delText>
        </w:r>
        <w:r w:rsidR="009C677D" w:rsidRPr="007F7A28" w:rsidDel="007F7A28">
          <w:rPr>
            <w:u w:color="000000"/>
            <w:bdr w:val="nil"/>
            <w:rPrChange w:id="341" w:author="lww" w:date="2017-12-29T00:46:00Z">
              <w:rPr>
                <w:rFonts w:ascii="Times New Roman" w:eastAsia="宋体" w:hAnsi="Times New Roman" w:cs="Times New Roman"/>
                <w:b/>
                <w:color w:val="000000"/>
                <w:sz w:val="18"/>
                <w:szCs w:val="18"/>
                <w:u w:color="000000"/>
                <w:bdr w:val="nil"/>
              </w:rPr>
            </w:rPrChange>
          </w:rPr>
          <w:delText>长</w:delText>
        </w:r>
        <w:r w:rsidR="009C677D" w:rsidRPr="009C677D" w:rsidDel="007F7A28">
          <w:rPr>
            <w:u w:color="000000"/>
            <w:bdr w:val="nil"/>
          </w:rPr>
          <w:delText>度</w:delText>
        </w:r>
        <w:commentRangeEnd w:id="338"/>
        <w:r w:rsidR="009C677D" w:rsidRPr="009C677D" w:rsidDel="007F7A28">
          <w:rPr>
            <w:kern w:val="0"/>
            <w:szCs w:val="21"/>
            <w:u w:color="000000"/>
            <w:bdr w:val="nil"/>
            <w:lang w:eastAsia="en-US"/>
          </w:rPr>
          <w:commentReference w:id="338"/>
        </w:r>
        <w:r w:rsidR="009C677D" w:rsidRPr="009C677D" w:rsidDel="007F7A28">
          <w:rPr>
            <w:u w:color="000000"/>
            <w:bdr w:val="nil"/>
          </w:rPr>
          <w:delText>统计</w:delText>
        </w:r>
        <w:r w:rsidR="009C677D" w:rsidRPr="009C677D" w:rsidDel="007F7A28">
          <w:rPr>
            <w:rFonts w:hint="eastAsia"/>
            <w:u w:color="000000"/>
            <w:bdr w:val="nil"/>
          </w:rPr>
          <w:delText>策略</w:delText>
        </w:r>
      </w:del>
    </w:p>
    <w:p w14:paraId="063044EA" w14:textId="0E41C438" w:rsidR="009C677D" w:rsidRPr="007F7A28" w:rsidRDefault="009C677D" w:rsidP="007F7A28">
      <w:pPr>
        <w:ind w:firstLine="372"/>
        <w:rPr>
          <w:rFonts w:ascii="宋体" w:hAnsi="宋体" w:cs="宋体"/>
          <w:u w:color="000000"/>
          <w:bdr w:val="nil"/>
          <w:lang w:val="zh-TW" w:eastAsia="zh-TW"/>
          <w:rPrChange w:id="342" w:author="lww" w:date="2017-12-29T00:46:00Z">
            <w:rPr>
              <w:rFonts w:ascii="宋体" w:eastAsia="宋体" w:hAnsi="宋体" w:cs="宋体"/>
              <w:color w:val="000000"/>
              <w:sz w:val="18"/>
              <w:szCs w:val="18"/>
              <w:u w:color="000000"/>
              <w:bdr w:val="nil"/>
              <w:lang w:val="zh-TW" w:eastAsia="zh-TW"/>
            </w:rPr>
          </w:rPrChange>
        </w:rPr>
        <w:pPrChange w:id="343" w:author="lww" w:date="2017-12-29T00:48:00Z">
          <w:pPr>
            <w:pBdr>
              <w:top w:val="nil"/>
              <w:left w:val="nil"/>
              <w:bottom w:val="nil"/>
              <w:right w:val="nil"/>
              <w:between w:val="nil"/>
              <w:bar w:val="nil"/>
            </w:pBdr>
            <w:tabs>
              <w:tab w:val="left" w:pos="357"/>
            </w:tabs>
            <w:ind w:left="372"/>
          </w:pPr>
        </w:pPrChange>
      </w:pPr>
      <w:proofErr w:type="spellStart"/>
      <w:r w:rsidRPr="007F7A28">
        <w:rPr>
          <w:rFonts w:eastAsia="Times New Roman"/>
          <w:u w:color="000000"/>
          <w:bdr w:val="nil"/>
          <w:rPrChange w:id="344" w:author="lww" w:date="2017-12-29T00:46:00Z">
            <w:rPr>
              <w:rFonts w:ascii="Times New Roman" w:eastAsia="Times New Roman" w:hAnsi="Times New Roman" w:cs="Times New Roman"/>
              <w:color w:val="000000"/>
              <w:sz w:val="18"/>
              <w:szCs w:val="18"/>
              <w:u w:color="000000"/>
              <w:bdr w:val="nil"/>
            </w:rPr>
          </w:rPrChange>
        </w:rPr>
        <w:t>BranchChecker</w:t>
      </w:r>
      <w:proofErr w:type="spellEnd"/>
      <w:ins w:id="345" w:author="lww" w:date="2017-12-29T00:46:00Z">
        <w:r w:rsidR="007F7A28">
          <w:rPr>
            <w:rFonts w:hint="eastAsia"/>
            <w:u w:color="000000"/>
            <w:bdr w:val="nil"/>
            <w:lang w:val="zh-TW"/>
          </w:rPr>
          <w:t>采用</w:t>
        </w:r>
      </w:ins>
      <w:del w:id="346" w:author="lww" w:date="2017-12-29T00:46:00Z">
        <w:r w:rsidRPr="007F7A28" w:rsidDel="007F7A28">
          <w:rPr>
            <w:rFonts w:hint="eastAsia"/>
            <w:u w:color="000000"/>
            <w:bdr w:val="nil"/>
            <w:lang w:val="zh-TW" w:eastAsia="zh-TW"/>
            <w:rPrChange w:id="347" w:author="lww" w:date="2017-12-29T00:46:00Z">
              <w:rPr>
                <w:rFonts w:ascii="Times New Roman" w:eastAsia="宋体" w:hAnsi="Times New Roman" w:cs="Times New Roman" w:hint="eastAsia"/>
                <w:color w:val="000000"/>
                <w:sz w:val="18"/>
                <w:szCs w:val="18"/>
                <w:u w:color="000000"/>
                <w:bdr w:val="nil"/>
                <w:lang w:val="zh-TW" w:eastAsia="zh-TW"/>
              </w:rPr>
            </w:rPrChange>
          </w:rPr>
          <w:delText>基于</w:delText>
        </w:r>
      </w:del>
      <w:r w:rsidRPr="007F7A28">
        <w:rPr>
          <w:rFonts w:hint="eastAsia"/>
          <w:u w:color="000000"/>
          <w:bdr w:val="nil"/>
          <w:lang w:val="zh-TW" w:eastAsia="zh-TW"/>
          <w:rPrChange w:id="348" w:author="lww" w:date="2017-12-29T00:46:00Z">
            <w:rPr>
              <w:rFonts w:ascii="Times New Roman" w:eastAsia="宋体" w:hAnsi="Times New Roman" w:cs="Times New Roman" w:hint="eastAsia"/>
              <w:color w:val="000000"/>
              <w:sz w:val="18"/>
              <w:szCs w:val="18"/>
              <w:u w:color="000000"/>
              <w:bdr w:val="nil"/>
              <w:lang w:val="zh-TW" w:eastAsia="zh-TW"/>
            </w:rPr>
          </w:rPrChange>
        </w:rPr>
        <w:t>以下策略对</w:t>
      </w:r>
      <w:ins w:id="349" w:author="lww" w:date="2017-12-29T00:47:00Z">
        <w:r w:rsidR="007F7A28">
          <w:rPr>
            <w:rFonts w:hint="eastAsia"/>
            <w:u w:color="000000"/>
            <w:bdr w:val="nil"/>
            <w:lang w:val="zh-TW"/>
          </w:rPr>
          <w:t>gadgets</w:t>
        </w:r>
        <w:r w:rsidR="007F7A28">
          <w:rPr>
            <w:rFonts w:hint="eastAsia"/>
            <w:u w:color="000000"/>
            <w:bdr w:val="nil"/>
            <w:lang w:val="zh-TW"/>
          </w:rPr>
          <w:t>链长度进行统计</w:t>
        </w:r>
      </w:ins>
      <w:ins w:id="350" w:author="lww" w:date="2017-12-29T00:48:00Z">
        <w:r w:rsidR="007F7A28">
          <w:rPr>
            <w:rFonts w:hint="eastAsia"/>
            <w:u w:color="000000"/>
            <w:bdr w:val="nil"/>
            <w:lang w:val="zh-TW"/>
          </w:rPr>
          <w:t>：</w:t>
        </w:r>
      </w:ins>
      <w:del w:id="351" w:author="lww" w:date="2017-12-29T00:47:00Z">
        <w:r w:rsidRPr="007F7A28" w:rsidDel="007F7A28">
          <w:rPr>
            <w:rFonts w:hint="eastAsia"/>
            <w:u w:color="000000"/>
            <w:bdr w:val="nil"/>
            <w:lang w:val="zh-TW"/>
            <w:rPrChange w:id="352" w:author="lww" w:date="2017-12-29T00:46:00Z">
              <w:rPr>
                <w:rFonts w:ascii="Times New Roman" w:eastAsia="宋体" w:hAnsi="Times New Roman" w:cs="Times New Roman" w:hint="eastAsia"/>
                <w:color w:val="000000"/>
                <w:sz w:val="18"/>
                <w:szCs w:val="18"/>
                <w:u w:color="000000"/>
                <w:bdr w:val="nil"/>
                <w:lang w:val="zh-TW"/>
              </w:rPr>
            </w:rPrChange>
          </w:rPr>
          <w:delText>配件</w:delText>
        </w:r>
        <w:r w:rsidRPr="007F7A28" w:rsidDel="007F7A28">
          <w:rPr>
            <w:rFonts w:hint="eastAsia"/>
            <w:u w:color="000000"/>
            <w:bdr w:val="nil"/>
            <w:lang w:val="zh-TW" w:eastAsia="zh-TW"/>
            <w:rPrChange w:id="353" w:author="lww" w:date="2017-12-29T00:46:00Z">
              <w:rPr>
                <w:rFonts w:ascii="Times New Roman" w:eastAsia="宋体" w:hAnsi="Times New Roman" w:cs="Times New Roman" w:hint="eastAsia"/>
                <w:color w:val="000000"/>
                <w:sz w:val="18"/>
                <w:szCs w:val="18"/>
                <w:u w:color="000000"/>
                <w:bdr w:val="nil"/>
                <w:lang w:val="zh-TW" w:eastAsia="zh-TW"/>
              </w:rPr>
            </w:rPrChange>
          </w:rPr>
          <w:delText>长度进行统计</w:delText>
        </w:r>
        <w:commentRangeEnd w:id="327"/>
        <w:r w:rsidRPr="009C677D" w:rsidDel="007F7A28">
          <w:rPr>
            <w:rFonts w:eastAsia="Times New Roman"/>
            <w:u w:color="000000"/>
            <w:bdr w:val="nil"/>
          </w:rPr>
          <w:commentReference w:id="327"/>
        </w:r>
        <w:r w:rsidRPr="007F7A28" w:rsidDel="007F7A28">
          <w:rPr>
            <w:rFonts w:hint="eastAsia"/>
            <w:u w:color="000000"/>
            <w:bdr w:val="nil"/>
            <w:lang w:val="zh-TW" w:eastAsia="zh-TW"/>
            <w:rPrChange w:id="354" w:author="lww" w:date="2017-12-29T00:46:00Z">
              <w:rPr>
                <w:rFonts w:ascii="Times New Roman" w:eastAsia="宋体" w:hAnsi="Times New Roman" w:cs="Times New Roman" w:hint="eastAsia"/>
                <w:color w:val="000000"/>
                <w:sz w:val="18"/>
                <w:szCs w:val="18"/>
                <w:u w:color="000000"/>
                <w:bdr w:val="nil"/>
                <w:lang w:val="zh-TW" w:eastAsia="zh-TW"/>
              </w:rPr>
            </w:rPrChange>
          </w:rPr>
          <w:delText>：</w:delText>
        </w:r>
      </w:del>
    </w:p>
    <w:p w14:paraId="04D0751E" w14:textId="35861EAA"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初始</w:t>
      </w:r>
      <w:ins w:id="355" w:author="lww" w:date="2017-12-29T00:53:00Z">
        <w:r w:rsidR="00E46897">
          <w:rPr>
            <w:rFonts w:ascii="宋体" w:eastAsia="宋体" w:hAnsi="宋体" w:cs="宋体" w:hint="eastAsia"/>
            <w:color w:val="000000"/>
            <w:sz w:val="18"/>
            <w:szCs w:val="18"/>
            <w:u w:color="000000"/>
            <w:bdr w:val="nil"/>
            <w:lang w:val="zh-TW"/>
          </w:rPr>
          <w:t>gadgets链</w:t>
        </w:r>
      </w:ins>
      <w:del w:id="356" w:author="lww" w:date="2017-12-29T00:52:00Z">
        <w:r w:rsidRPr="009C677D" w:rsidDel="00E46897">
          <w:rPr>
            <w:rFonts w:ascii="宋体" w:eastAsia="宋体" w:hAnsi="宋体" w:cs="宋体" w:hint="eastAsia"/>
            <w:color w:val="000000"/>
            <w:sz w:val="18"/>
            <w:szCs w:val="18"/>
            <w:u w:color="000000"/>
            <w:bdr w:val="nil"/>
            <w:lang w:val="zh-TW"/>
          </w:rPr>
          <w:delText>配件</w:delText>
        </w:r>
      </w:del>
      <w:r w:rsidRPr="009C677D">
        <w:rPr>
          <w:rFonts w:ascii="Times New Roman" w:eastAsia="宋体" w:hAnsi="Times New Roman" w:cs="Times New Roman" w:hint="eastAsia"/>
          <w:color w:val="000000"/>
          <w:sz w:val="18"/>
          <w:szCs w:val="18"/>
          <w:u w:color="000000"/>
          <w:bdr w:val="nil"/>
          <w:lang w:eastAsia="zh-TW"/>
        </w:rPr>
        <w:t>长度为</w:t>
      </w:r>
      <w:r w:rsidRPr="009C677D">
        <w:rPr>
          <w:rFonts w:ascii="Times New Roman" w:eastAsia="Times New Roman" w:hAnsi="Times New Roman" w:cs="Times New Roman"/>
          <w:color w:val="000000"/>
          <w:sz w:val="18"/>
          <w:szCs w:val="18"/>
          <w:u w:color="000000"/>
          <w:bdr w:val="nil"/>
        </w:rPr>
        <w:t>0</w:t>
      </w:r>
      <w:r w:rsidRPr="009C677D">
        <w:rPr>
          <w:rFonts w:ascii="Times New Roman" w:eastAsia="宋体" w:hAnsi="Times New Roman" w:cs="Times New Roman" w:hint="eastAsia"/>
          <w:color w:val="000000"/>
          <w:sz w:val="18"/>
          <w:szCs w:val="18"/>
          <w:u w:color="000000"/>
          <w:bdr w:val="nil"/>
          <w:lang w:eastAsia="zh-TW"/>
        </w:rPr>
        <w:t>；</w:t>
      </w:r>
    </w:p>
    <w:p w14:paraId="4C29A48A" w14:textId="6F4A33CD"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如果是当前</w:t>
      </w:r>
      <w:ins w:id="357" w:author="lww" w:date="2017-12-29T00:52:00Z">
        <w:r w:rsidR="00E46897">
          <w:rPr>
            <w:rFonts w:ascii="Times New Roman" w:eastAsia="宋体" w:hAnsi="Times New Roman" w:cs="Times New Roman" w:hint="eastAsia"/>
            <w:color w:val="000000"/>
            <w:sz w:val="18"/>
            <w:szCs w:val="18"/>
            <w:u w:color="000000"/>
            <w:bdr w:val="nil"/>
          </w:rPr>
          <w:t>指令</w:t>
        </w:r>
      </w:ins>
      <w:del w:id="358" w:author="lww" w:date="2017-12-29T00:52:00Z">
        <w:r w:rsidRPr="009C677D" w:rsidDel="00E46897">
          <w:rPr>
            <w:rFonts w:ascii="Times New Roman" w:eastAsia="宋体" w:hAnsi="Times New Roman" w:cs="Times New Roman" w:hint="eastAsia"/>
            <w:color w:val="000000"/>
            <w:sz w:val="18"/>
            <w:szCs w:val="18"/>
            <w:u w:color="000000"/>
            <w:bdr w:val="nil"/>
            <w:lang w:eastAsia="zh-TW"/>
          </w:rPr>
          <w:delText>分支</w:delText>
        </w:r>
      </w:del>
      <w:r w:rsidRPr="009C677D">
        <w:rPr>
          <w:rFonts w:ascii="Times New Roman" w:eastAsia="宋体" w:hAnsi="Times New Roman" w:cs="Times New Roman" w:hint="eastAsia"/>
          <w:color w:val="000000"/>
          <w:sz w:val="18"/>
          <w:szCs w:val="18"/>
          <w:u w:color="000000"/>
          <w:bdr w:val="nil"/>
          <w:lang w:eastAsia="zh-TW"/>
        </w:rPr>
        <w:t>片段</w:t>
      </w:r>
      <w:ins w:id="359" w:author="lww" w:date="2017-12-29T00:52:00Z">
        <w:r w:rsidR="00E46897">
          <w:rPr>
            <w:rFonts w:ascii="Times New Roman" w:eastAsia="宋体" w:hAnsi="Times New Roman" w:cs="Times New Roman" w:hint="eastAsia"/>
            <w:color w:val="000000"/>
            <w:sz w:val="18"/>
            <w:szCs w:val="18"/>
            <w:u w:color="000000"/>
            <w:bdr w:val="nil"/>
          </w:rPr>
          <w:t>被识别为</w:t>
        </w:r>
        <w:r w:rsidR="00E46897">
          <w:rPr>
            <w:rFonts w:ascii="Times New Roman" w:eastAsia="宋体" w:hAnsi="Times New Roman" w:cs="Times New Roman" w:hint="eastAsia"/>
            <w:color w:val="000000"/>
            <w:sz w:val="18"/>
            <w:szCs w:val="18"/>
            <w:u w:color="000000"/>
            <w:bdr w:val="nil"/>
          </w:rPr>
          <w:t>gadget</w:t>
        </w:r>
      </w:ins>
      <w:del w:id="360" w:author="lww" w:date="2017-12-29T00:52:00Z">
        <w:r w:rsidRPr="009C677D" w:rsidDel="00E46897">
          <w:rPr>
            <w:rFonts w:ascii="Times New Roman" w:eastAsia="宋体" w:hAnsi="Times New Roman" w:cs="Times New Roman" w:hint="eastAsia"/>
            <w:color w:val="000000"/>
            <w:sz w:val="18"/>
            <w:szCs w:val="18"/>
            <w:u w:color="000000"/>
            <w:bdr w:val="nil"/>
            <w:lang w:eastAsia="zh-TW"/>
          </w:rPr>
          <w:delText>为疑似</w:delText>
        </w:r>
        <w:r w:rsidRPr="009C677D" w:rsidDel="00E46897">
          <w:rPr>
            <w:rFonts w:ascii="Times New Roman" w:eastAsia="宋体" w:hAnsi="Times New Roman" w:cs="Times New Roman" w:hint="eastAsia"/>
            <w:color w:val="000000"/>
            <w:sz w:val="18"/>
            <w:szCs w:val="18"/>
            <w:u w:color="000000"/>
            <w:bdr w:val="nil"/>
          </w:rPr>
          <w:delText>配件</w:delText>
        </w:r>
        <w:r w:rsidRPr="009C677D" w:rsidDel="00E46897">
          <w:rPr>
            <w:rFonts w:ascii="Times New Roman" w:eastAsia="宋体" w:hAnsi="Times New Roman" w:cs="Times New Roman" w:hint="eastAsia"/>
            <w:color w:val="000000"/>
            <w:sz w:val="18"/>
            <w:szCs w:val="18"/>
            <w:u w:color="000000"/>
            <w:bdr w:val="nil"/>
            <w:lang w:eastAsia="zh-TW"/>
          </w:rPr>
          <w:delText>结尾</w:delText>
        </w:r>
      </w:del>
      <w:r w:rsidRPr="009C677D">
        <w:rPr>
          <w:rFonts w:ascii="Times New Roman" w:eastAsia="宋体" w:hAnsi="Times New Roman" w:cs="Times New Roman" w:hint="eastAsia"/>
          <w:color w:val="000000"/>
          <w:sz w:val="18"/>
          <w:szCs w:val="18"/>
          <w:u w:color="000000"/>
          <w:bdr w:val="nil"/>
          <w:lang w:eastAsia="zh-TW"/>
        </w:rPr>
        <w:t>，那么将</w:t>
      </w:r>
      <w:ins w:id="361" w:author="lww" w:date="2017-12-29T00:53:00Z">
        <w:r w:rsidR="00E46897">
          <w:rPr>
            <w:rFonts w:ascii="Times New Roman" w:eastAsia="宋体" w:hAnsi="Times New Roman" w:cs="Times New Roman" w:hint="eastAsia"/>
            <w:color w:val="000000"/>
            <w:sz w:val="18"/>
            <w:szCs w:val="18"/>
            <w:u w:color="000000"/>
            <w:bdr w:val="nil"/>
          </w:rPr>
          <w:t xml:space="preserve">gadgets </w:t>
        </w:r>
        <w:r w:rsidR="00E46897">
          <w:rPr>
            <w:rFonts w:ascii="Times New Roman" w:eastAsia="宋体" w:hAnsi="Times New Roman" w:cs="Times New Roman" w:hint="eastAsia"/>
            <w:color w:val="000000"/>
            <w:sz w:val="18"/>
            <w:szCs w:val="18"/>
            <w:u w:color="000000"/>
            <w:bdr w:val="nil"/>
          </w:rPr>
          <w:t>链</w:t>
        </w:r>
      </w:ins>
      <w:del w:id="362" w:author="lww" w:date="2017-12-29T00:53:00Z">
        <w:r w:rsidRPr="009C677D" w:rsidDel="00E46897">
          <w:rPr>
            <w:rFonts w:ascii="Times New Roman" w:eastAsia="宋体" w:hAnsi="Times New Roman" w:cs="Times New Roman" w:hint="eastAsia"/>
            <w:color w:val="000000"/>
            <w:sz w:val="18"/>
            <w:szCs w:val="18"/>
            <w:u w:color="000000"/>
            <w:bdr w:val="nil"/>
          </w:rPr>
          <w:delText>配件</w:delText>
        </w:r>
      </w:del>
      <w:r w:rsidRPr="009C677D">
        <w:rPr>
          <w:rFonts w:ascii="Times New Roman" w:eastAsia="宋体" w:hAnsi="Times New Roman" w:cs="Times New Roman" w:hint="eastAsia"/>
          <w:color w:val="000000"/>
          <w:sz w:val="18"/>
          <w:szCs w:val="18"/>
          <w:u w:color="000000"/>
          <w:bdr w:val="nil"/>
          <w:lang w:eastAsia="zh-TW"/>
        </w:rPr>
        <w:t>长度加</w:t>
      </w:r>
      <w:r w:rsidRPr="009C677D">
        <w:rPr>
          <w:rFonts w:ascii="Times New Roman" w:eastAsia="Times New Roman" w:hAnsi="Times New Roman" w:cs="Times New Roman"/>
          <w:color w:val="000000"/>
          <w:sz w:val="18"/>
          <w:szCs w:val="18"/>
          <w:u w:color="000000"/>
          <w:bdr w:val="nil"/>
        </w:rPr>
        <w:t>1</w:t>
      </w:r>
      <w:r w:rsidRPr="009C677D">
        <w:rPr>
          <w:rFonts w:ascii="Times New Roman" w:eastAsia="宋体" w:hAnsi="Times New Roman" w:cs="Times New Roman" w:hint="eastAsia"/>
          <w:color w:val="000000"/>
          <w:sz w:val="18"/>
          <w:szCs w:val="18"/>
          <w:u w:color="000000"/>
          <w:bdr w:val="nil"/>
          <w:lang w:eastAsia="zh-TW"/>
        </w:rPr>
        <w:t>；</w:t>
      </w:r>
    </w:p>
    <w:p w14:paraId="749A1527" w14:textId="79F9B5BD" w:rsidR="009C677D" w:rsidRPr="009C677D" w:rsidRDefault="009C677D" w:rsidP="009C677D">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9C677D">
        <w:rPr>
          <w:rFonts w:ascii="Times New Roman" w:eastAsia="宋体" w:hAnsi="Times New Roman" w:cs="Times New Roman" w:hint="eastAsia"/>
          <w:color w:val="000000"/>
          <w:sz w:val="18"/>
          <w:szCs w:val="18"/>
          <w:u w:color="000000"/>
          <w:bdr w:val="nil"/>
          <w:lang w:eastAsia="zh-TW"/>
        </w:rPr>
        <w:t>如果当前</w:t>
      </w:r>
      <w:ins w:id="363" w:author="lww" w:date="2017-12-29T00:52:00Z">
        <w:r w:rsidR="00E46897">
          <w:rPr>
            <w:rFonts w:ascii="Times New Roman" w:eastAsia="宋体" w:hAnsi="Times New Roman" w:cs="Times New Roman" w:hint="eastAsia"/>
            <w:color w:val="000000"/>
            <w:sz w:val="18"/>
            <w:szCs w:val="18"/>
            <w:u w:color="000000"/>
            <w:bdr w:val="nil"/>
          </w:rPr>
          <w:t>指令</w:t>
        </w:r>
      </w:ins>
      <w:del w:id="364" w:author="lww" w:date="2017-12-29T00:52:00Z">
        <w:r w:rsidRPr="009C677D" w:rsidDel="00E46897">
          <w:rPr>
            <w:rFonts w:ascii="Times New Roman" w:eastAsia="宋体" w:hAnsi="Times New Roman" w:cs="Times New Roman" w:hint="eastAsia"/>
            <w:color w:val="000000"/>
            <w:sz w:val="18"/>
            <w:szCs w:val="18"/>
            <w:u w:color="000000"/>
            <w:bdr w:val="nil"/>
            <w:lang w:eastAsia="zh-TW"/>
          </w:rPr>
          <w:delText>分支</w:delText>
        </w:r>
      </w:del>
      <w:r w:rsidRPr="009C677D">
        <w:rPr>
          <w:rFonts w:ascii="Times New Roman" w:eastAsia="宋体" w:hAnsi="Times New Roman" w:cs="Times New Roman" w:hint="eastAsia"/>
          <w:color w:val="000000"/>
          <w:sz w:val="18"/>
          <w:szCs w:val="18"/>
          <w:u w:color="000000"/>
          <w:bdr w:val="nil"/>
          <w:lang w:eastAsia="zh-TW"/>
        </w:rPr>
        <w:t>片段为</w:t>
      </w:r>
      <w:del w:id="365" w:author="lww" w:date="2017-12-29T00:53:00Z">
        <w:r w:rsidRPr="009C677D" w:rsidDel="00E46897">
          <w:rPr>
            <w:rFonts w:ascii="Times New Roman" w:eastAsia="宋体" w:hAnsi="Times New Roman" w:cs="Times New Roman" w:hint="eastAsia"/>
            <w:color w:val="000000"/>
            <w:sz w:val="18"/>
            <w:szCs w:val="18"/>
            <w:u w:color="000000"/>
            <w:bdr w:val="nil"/>
            <w:lang w:eastAsia="zh-TW"/>
          </w:rPr>
          <w:delText>疑似</w:delText>
        </w:r>
      </w:del>
      <w:ins w:id="366" w:author="lww" w:date="2017-12-29T00:53:00Z">
        <w:r w:rsidR="00E46897">
          <w:rPr>
            <w:rFonts w:ascii="Times New Roman" w:eastAsia="宋体" w:hAnsi="Times New Roman" w:cs="Times New Roman" w:hint="eastAsia"/>
            <w:color w:val="000000"/>
            <w:sz w:val="18"/>
            <w:szCs w:val="18"/>
            <w:u w:color="000000"/>
            <w:bdr w:val="nil"/>
          </w:rPr>
          <w:t>long</w:t>
        </w:r>
      </w:ins>
      <w:ins w:id="367" w:author="lww" w:date="2017-12-29T00:54:00Z">
        <w:r w:rsidR="00E46897">
          <w:rPr>
            <w:rFonts w:ascii="Times New Roman" w:eastAsia="宋体" w:hAnsi="Times New Roman" w:cs="Times New Roman" w:hint="eastAsia"/>
            <w:color w:val="000000"/>
            <w:sz w:val="18"/>
            <w:szCs w:val="18"/>
            <w:u w:color="000000"/>
            <w:bdr w:val="nil"/>
          </w:rPr>
          <w:t>-</w:t>
        </w:r>
        <w:proofErr w:type="spellStart"/>
        <w:r w:rsidR="00E46897">
          <w:rPr>
            <w:rFonts w:ascii="Times New Roman" w:eastAsia="宋体" w:hAnsi="Times New Roman" w:cs="Times New Roman" w:hint="eastAsia"/>
            <w:color w:val="000000"/>
            <w:sz w:val="18"/>
            <w:szCs w:val="18"/>
            <w:u w:color="000000"/>
            <w:bdr w:val="nil"/>
          </w:rPr>
          <w:t>nop</w:t>
        </w:r>
        <w:proofErr w:type="spellEnd"/>
        <w:r w:rsidR="00E46897">
          <w:rPr>
            <w:rFonts w:ascii="Times New Roman" w:eastAsia="宋体" w:hAnsi="Times New Roman" w:cs="Times New Roman" w:hint="eastAsia"/>
            <w:color w:val="000000"/>
            <w:sz w:val="18"/>
            <w:szCs w:val="18"/>
            <w:u w:color="000000"/>
            <w:bdr w:val="nil"/>
          </w:rPr>
          <w:t xml:space="preserve"> </w:t>
        </w:r>
      </w:ins>
      <w:del w:id="368" w:author="lww" w:date="2017-12-29T00:53:00Z">
        <w:r w:rsidRPr="009C677D" w:rsidDel="00E46897">
          <w:rPr>
            <w:rFonts w:ascii="Times New Roman" w:eastAsia="宋体" w:hAnsi="Times New Roman" w:cs="Times New Roman" w:hint="eastAsia"/>
            <w:color w:val="000000"/>
            <w:sz w:val="18"/>
            <w:szCs w:val="18"/>
            <w:u w:color="000000"/>
            <w:bdr w:val="nil"/>
            <w:lang w:eastAsia="zh-TW"/>
          </w:rPr>
          <w:delText>长无效</w:delText>
        </w:r>
      </w:del>
      <w:ins w:id="369" w:author="lww" w:date="2017-12-29T00:53:00Z">
        <w:r w:rsidR="00E46897">
          <w:rPr>
            <w:rFonts w:ascii="Times New Roman" w:eastAsia="宋体" w:hAnsi="Times New Roman" w:cs="Times New Roman" w:hint="eastAsia"/>
            <w:color w:val="000000"/>
            <w:sz w:val="18"/>
            <w:szCs w:val="18"/>
            <w:u w:color="000000"/>
            <w:bdr w:val="nil"/>
          </w:rPr>
          <w:t>gadget</w:t>
        </w:r>
      </w:ins>
      <w:del w:id="370" w:author="lww" w:date="2017-12-29T00:53:00Z">
        <w:r w:rsidRPr="009C677D" w:rsidDel="00E46897">
          <w:rPr>
            <w:rFonts w:ascii="Times New Roman" w:eastAsia="宋体" w:hAnsi="Times New Roman" w:cs="Times New Roman" w:hint="eastAsia"/>
            <w:color w:val="000000"/>
            <w:sz w:val="18"/>
            <w:szCs w:val="18"/>
            <w:u w:color="000000"/>
            <w:bdr w:val="nil"/>
            <w:lang w:eastAsia="zh-TW"/>
          </w:rPr>
          <w:delText>片段</w:delText>
        </w:r>
      </w:del>
      <w:r w:rsidRPr="009C677D">
        <w:rPr>
          <w:rFonts w:ascii="Times New Roman" w:eastAsia="宋体" w:hAnsi="Times New Roman" w:cs="Times New Roman" w:hint="eastAsia"/>
          <w:color w:val="000000"/>
          <w:sz w:val="18"/>
          <w:szCs w:val="18"/>
          <w:u w:color="000000"/>
          <w:bdr w:val="nil"/>
          <w:lang w:eastAsia="zh-TW"/>
        </w:rPr>
        <w:t>，那么</w:t>
      </w:r>
      <w:ins w:id="371" w:author="lww" w:date="2017-12-29T00:54:00Z">
        <w:r w:rsidR="00E46897">
          <w:rPr>
            <w:rFonts w:ascii="Times New Roman" w:eastAsia="宋体" w:hAnsi="Times New Roman" w:cs="Times New Roman" w:hint="eastAsia"/>
            <w:color w:val="000000"/>
            <w:sz w:val="18"/>
            <w:szCs w:val="18"/>
            <w:u w:color="000000"/>
            <w:bdr w:val="nil"/>
          </w:rPr>
          <w:t xml:space="preserve">gadgets </w:t>
        </w:r>
        <w:r w:rsidR="00E46897">
          <w:rPr>
            <w:rFonts w:ascii="Times New Roman" w:eastAsia="宋体" w:hAnsi="Times New Roman" w:cs="Times New Roman" w:hint="eastAsia"/>
            <w:color w:val="000000"/>
            <w:sz w:val="18"/>
            <w:szCs w:val="18"/>
            <w:u w:color="000000"/>
            <w:bdr w:val="nil"/>
          </w:rPr>
          <w:t>链</w:t>
        </w:r>
        <w:r w:rsidR="00E46897" w:rsidRPr="009C677D">
          <w:rPr>
            <w:rFonts w:ascii="Times New Roman" w:eastAsia="宋体" w:hAnsi="Times New Roman" w:cs="Times New Roman" w:hint="eastAsia"/>
            <w:color w:val="000000"/>
            <w:sz w:val="18"/>
            <w:szCs w:val="18"/>
            <w:u w:color="000000"/>
            <w:bdr w:val="nil"/>
            <w:lang w:eastAsia="zh-TW"/>
          </w:rPr>
          <w:t>长度</w:t>
        </w:r>
      </w:ins>
      <w:del w:id="372" w:author="lww" w:date="2017-12-29T00:54:00Z">
        <w:r w:rsidRPr="009C677D" w:rsidDel="00E46897">
          <w:rPr>
            <w:rFonts w:ascii="Times New Roman" w:eastAsia="宋体" w:hAnsi="Times New Roman" w:cs="Times New Roman" w:hint="eastAsia"/>
            <w:color w:val="000000"/>
            <w:sz w:val="18"/>
            <w:szCs w:val="18"/>
            <w:u w:color="000000"/>
            <w:bdr w:val="nil"/>
          </w:rPr>
          <w:delText>配件</w:delText>
        </w:r>
        <w:r w:rsidRPr="009C677D" w:rsidDel="00E46897">
          <w:rPr>
            <w:rFonts w:ascii="Times New Roman" w:eastAsia="宋体" w:hAnsi="Times New Roman" w:cs="Times New Roman" w:hint="eastAsia"/>
            <w:color w:val="000000"/>
            <w:sz w:val="18"/>
            <w:szCs w:val="18"/>
            <w:u w:color="000000"/>
            <w:bdr w:val="nil"/>
            <w:lang w:eastAsia="zh-TW"/>
          </w:rPr>
          <w:delText>长度</w:delText>
        </w:r>
      </w:del>
      <w:r w:rsidRPr="009C677D">
        <w:rPr>
          <w:rFonts w:ascii="Times New Roman" w:eastAsia="宋体" w:hAnsi="Times New Roman" w:cs="Times New Roman" w:hint="eastAsia"/>
          <w:color w:val="000000"/>
          <w:sz w:val="18"/>
          <w:szCs w:val="18"/>
          <w:u w:color="000000"/>
          <w:bdr w:val="nil"/>
          <w:lang w:eastAsia="zh-TW"/>
        </w:rPr>
        <w:t>不变；</w:t>
      </w:r>
    </w:p>
    <w:p w14:paraId="562A5CE6" w14:textId="6DF44F68" w:rsidR="009C677D" w:rsidRPr="00E46897" w:rsidRDefault="009C677D" w:rsidP="009C677D">
      <w:pPr>
        <w:widowControl/>
        <w:numPr>
          <w:ilvl w:val="0"/>
          <w:numId w:val="4"/>
        </w:numPr>
        <w:pBdr>
          <w:top w:val="nil"/>
          <w:left w:val="nil"/>
          <w:bottom w:val="nil"/>
          <w:right w:val="nil"/>
          <w:between w:val="nil"/>
          <w:bar w:val="nil"/>
        </w:pBdr>
        <w:tabs>
          <w:tab w:val="left" w:pos="357"/>
        </w:tabs>
        <w:jc w:val="left"/>
        <w:rPr>
          <w:ins w:id="373" w:author="lww" w:date="2017-12-29T00:55:00Z"/>
          <w:rFonts w:ascii="宋体" w:eastAsia="宋体" w:hAnsi="宋体" w:cs="宋体" w:hint="eastAsia"/>
          <w:color w:val="000000"/>
          <w:sz w:val="18"/>
          <w:szCs w:val="18"/>
          <w:u w:color="000000"/>
          <w:bdr w:val="nil"/>
          <w:lang w:val="zh-TW" w:eastAsia="zh-TW"/>
          <w:rPrChange w:id="374" w:author="lww" w:date="2017-12-29T00:55:00Z">
            <w:rPr>
              <w:ins w:id="375" w:author="lww" w:date="2017-12-29T00:55:00Z"/>
              <w:rFonts w:ascii="Times New Roman" w:eastAsia="宋体" w:hAnsi="Times New Roman" w:cs="Times New Roman" w:hint="eastAsia"/>
              <w:color w:val="000000"/>
              <w:sz w:val="18"/>
              <w:szCs w:val="18"/>
              <w:u w:color="000000"/>
              <w:bdr w:val="nil"/>
            </w:rPr>
          </w:rPrChange>
        </w:rPr>
      </w:pPr>
      <w:r w:rsidRPr="009C677D">
        <w:rPr>
          <w:rFonts w:ascii="Times New Roman" w:eastAsia="宋体" w:hAnsi="Times New Roman" w:cs="Times New Roman" w:hint="eastAsia"/>
          <w:color w:val="000000"/>
          <w:sz w:val="18"/>
          <w:szCs w:val="18"/>
          <w:u w:color="000000"/>
          <w:bdr w:val="nil"/>
          <w:lang w:eastAsia="zh-TW"/>
        </w:rPr>
        <w:t>非</w:t>
      </w:r>
      <w:r w:rsidRPr="009C677D">
        <w:rPr>
          <w:rFonts w:ascii="Times New Roman" w:eastAsia="Times New Roman" w:hAnsi="Times New Roman" w:cs="Times New Roman"/>
          <w:color w:val="000000"/>
          <w:sz w:val="18"/>
          <w:szCs w:val="18"/>
          <w:u w:color="000000"/>
          <w:bdr w:val="nil"/>
        </w:rPr>
        <w:t>2</w:t>
      </w:r>
      <w:r w:rsidRPr="009C677D">
        <w:rPr>
          <w:rFonts w:ascii="Times New Roman" w:eastAsia="宋体" w:hAnsi="Times New Roman" w:cs="Times New Roman" w:hint="eastAsia"/>
          <w:color w:val="000000"/>
          <w:sz w:val="18"/>
          <w:szCs w:val="18"/>
          <w:u w:color="000000"/>
          <w:bdr w:val="nil"/>
          <w:lang w:eastAsia="zh-TW"/>
        </w:rPr>
        <w:t>）和</w:t>
      </w:r>
      <w:r w:rsidRPr="009C677D">
        <w:rPr>
          <w:rFonts w:ascii="Times New Roman" w:eastAsia="Times New Roman" w:hAnsi="Times New Roman" w:cs="Times New Roman"/>
          <w:color w:val="000000"/>
          <w:sz w:val="18"/>
          <w:szCs w:val="18"/>
          <w:u w:color="000000"/>
          <w:bdr w:val="nil"/>
        </w:rPr>
        <w:t>3</w:t>
      </w:r>
      <w:r w:rsidRPr="009C677D">
        <w:rPr>
          <w:rFonts w:ascii="Times New Roman" w:eastAsia="宋体" w:hAnsi="Times New Roman" w:cs="Times New Roman" w:hint="eastAsia"/>
          <w:color w:val="000000"/>
          <w:sz w:val="18"/>
          <w:szCs w:val="18"/>
          <w:u w:color="000000"/>
          <w:bdr w:val="nil"/>
          <w:lang w:eastAsia="zh-TW"/>
        </w:rPr>
        <w:t>）的情形则将</w:t>
      </w:r>
      <w:ins w:id="376" w:author="lww" w:date="2017-12-29T00:58:00Z">
        <w:r w:rsidR="00E46897">
          <w:rPr>
            <w:rFonts w:ascii="Times New Roman" w:eastAsia="宋体" w:hAnsi="Times New Roman" w:cs="Times New Roman" w:hint="eastAsia"/>
            <w:color w:val="000000"/>
            <w:sz w:val="18"/>
            <w:szCs w:val="18"/>
            <w:u w:color="000000"/>
            <w:bdr w:val="nil"/>
          </w:rPr>
          <w:t>gadgets</w:t>
        </w:r>
        <w:r w:rsidR="00E46897">
          <w:rPr>
            <w:rFonts w:ascii="Times New Roman" w:eastAsia="宋体" w:hAnsi="Times New Roman" w:cs="Times New Roman" w:hint="eastAsia"/>
            <w:color w:val="000000"/>
            <w:sz w:val="18"/>
            <w:szCs w:val="18"/>
            <w:u w:color="000000"/>
            <w:bdr w:val="nil"/>
          </w:rPr>
          <w:t>链长度</w:t>
        </w:r>
      </w:ins>
      <w:del w:id="377" w:author="lww" w:date="2017-12-29T00:58:00Z">
        <w:r w:rsidRPr="009C677D" w:rsidDel="00E46897">
          <w:rPr>
            <w:rFonts w:ascii="Times New Roman" w:eastAsia="宋体" w:hAnsi="Times New Roman" w:cs="Times New Roman" w:hint="eastAsia"/>
            <w:color w:val="000000"/>
            <w:sz w:val="18"/>
            <w:szCs w:val="18"/>
            <w:u w:color="000000"/>
            <w:bdr w:val="nil"/>
          </w:rPr>
          <w:delText>配件</w:delText>
        </w:r>
        <w:r w:rsidRPr="009C677D" w:rsidDel="00E46897">
          <w:rPr>
            <w:rFonts w:ascii="Times New Roman" w:eastAsia="宋体" w:hAnsi="Times New Roman" w:cs="Times New Roman" w:hint="eastAsia"/>
            <w:color w:val="000000"/>
            <w:sz w:val="18"/>
            <w:szCs w:val="18"/>
            <w:u w:color="000000"/>
            <w:bdr w:val="nil"/>
            <w:lang w:eastAsia="zh-TW"/>
          </w:rPr>
          <w:delText>长度</w:delText>
        </w:r>
      </w:del>
      <w:r w:rsidRPr="009C677D">
        <w:rPr>
          <w:rFonts w:ascii="Times New Roman" w:eastAsia="宋体" w:hAnsi="Times New Roman" w:cs="Times New Roman" w:hint="eastAsia"/>
          <w:color w:val="000000"/>
          <w:sz w:val="18"/>
          <w:szCs w:val="18"/>
          <w:u w:color="000000"/>
          <w:bdr w:val="nil"/>
          <w:lang w:eastAsia="zh-TW"/>
        </w:rPr>
        <w:t>清</w:t>
      </w:r>
      <w:r w:rsidRPr="009C677D">
        <w:rPr>
          <w:rFonts w:ascii="Times New Roman" w:eastAsia="Times New Roman" w:hAnsi="Times New Roman" w:cs="Times New Roman"/>
          <w:color w:val="000000"/>
          <w:sz w:val="18"/>
          <w:szCs w:val="18"/>
          <w:u w:color="000000"/>
          <w:bdr w:val="nil"/>
        </w:rPr>
        <w:t>0</w:t>
      </w:r>
      <w:r w:rsidRPr="009C677D">
        <w:rPr>
          <w:rFonts w:ascii="Times New Roman" w:eastAsia="宋体" w:hAnsi="Times New Roman" w:cs="Times New Roman" w:hint="eastAsia"/>
          <w:color w:val="000000"/>
          <w:sz w:val="18"/>
          <w:szCs w:val="18"/>
          <w:u w:color="000000"/>
          <w:bdr w:val="nil"/>
          <w:lang w:eastAsia="zh-TW"/>
        </w:rPr>
        <w:t>。</w:t>
      </w:r>
    </w:p>
    <w:p w14:paraId="3571B68F" w14:textId="3FFFD15E" w:rsidR="00E46897" w:rsidRPr="009C677D" w:rsidRDefault="00E46897" w:rsidP="00E46897">
      <w:pPr>
        <w:widowControl/>
        <w:pBdr>
          <w:top w:val="nil"/>
          <w:left w:val="nil"/>
          <w:bottom w:val="nil"/>
          <w:right w:val="nil"/>
          <w:between w:val="nil"/>
          <w:bar w:val="nil"/>
        </w:pBdr>
        <w:ind w:left="269"/>
        <w:jc w:val="left"/>
        <w:rPr>
          <w:rFonts w:ascii="宋体" w:eastAsia="宋体" w:hAnsi="宋体" w:cs="宋体"/>
          <w:color w:val="000000"/>
          <w:sz w:val="18"/>
          <w:szCs w:val="18"/>
          <w:u w:color="000000"/>
          <w:bdr w:val="nil"/>
          <w:lang w:val="zh-TW" w:eastAsia="zh-TW"/>
        </w:rPr>
        <w:pPrChange w:id="378" w:author="lww" w:date="2017-12-29T00:55:00Z">
          <w:pPr>
            <w:widowControl/>
            <w:numPr>
              <w:numId w:val="4"/>
            </w:numPr>
            <w:pBdr>
              <w:top w:val="nil"/>
              <w:left w:val="nil"/>
              <w:bottom w:val="nil"/>
              <w:right w:val="nil"/>
              <w:between w:val="nil"/>
              <w:bar w:val="nil"/>
            </w:pBdr>
            <w:tabs>
              <w:tab w:val="left" w:pos="357"/>
            </w:tabs>
            <w:jc w:val="left"/>
          </w:pPr>
        </w:pPrChange>
      </w:pPr>
    </w:p>
    <w:p w14:paraId="323AB467" w14:textId="2A546490" w:rsidR="009C677D" w:rsidRPr="009C677D" w:rsidRDefault="007F7A28" w:rsidP="009C677D">
      <w:pPr>
        <w:widowControl/>
        <w:numPr>
          <w:ilvl w:val="0"/>
          <w:numId w:val="6"/>
        </w:numPr>
        <w:pBdr>
          <w:top w:val="nil"/>
          <w:left w:val="nil"/>
          <w:bottom w:val="nil"/>
          <w:right w:val="nil"/>
          <w:between w:val="nil"/>
          <w:bar w:val="nil"/>
        </w:pBdr>
        <w:tabs>
          <w:tab w:val="left" w:pos="357"/>
        </w:tabs>
        <w:jc w:val="left"/>
        <w:rPr>
          <w:rFonts w:ascii="Times New Roman" w:eastAsia="宋体" w:hAnsi="Times New Roman" w:cs="Times New Roman"/>
          <w:b/>
          <w:color w:val="000000"/>
          <w:sz w:val="18"/>
          <w:szCs w:val="18"/>
          <w:u w:color="000000"/>
          <w:bdr w:val="nil"/>
        </w:rPr>
      </w:pPr>
      <w:ins w:id="379" w:author="lww" w:date="2017-12-29T00:49:00Z">
        <w:r>
          <w:rPr>
            <w:rFonts w:ascii="Times New Roman" w:eastAsia="宋体" w:hAnsi="Times New Roman" w:cs="Times New Roman" w:hint="eastAsia"/>
            <w:b/>
            <w:color w:val="000000"/>
            <w:sz w:val="18"/>
            <w:szCs w:val="18"/>
            <w:u w:color="000000"/>
            <w:bdr w:val="nil"/>
          </w:rPr>
          <w:t>ROP</w:t>
        </w:r>
        <w:r>
          <w:rPr>
            <w:rFonts w:ascii="Times New Roman" w:eastAsia="宋体" w:hAnsi="Times New Roman" w:cs="Times New Roman" w:hint="eastAsia"/>
            <w:b/>
            <w:color w:val="000000"/>
            <w:sz w:val="18"/>
            <w:szCs w:val="18"/>
            <w:u w:color="000000"/>
            <w:bdr w:val="nil"/>
          </w:rPr>
          <w:t>攻击判定</w:t>
        </w:r>
      </w:ins>
      <w:del w:id="380" w:author="lww" w:date="2017-12-29T00:49:00Z">
        <w:r w:rsidR="009C677D" w:rsidRPr="009C677D" w:rsidDel="007F7A28">
          <w:rPr>
            <w:rFonts w:ascii="Times New Roman" w:eastAsia="宋体" w:hAnsi="Times New Roman" w:cs="Times New Roman" w:hint="eastAsia"/>
            <w:b/>
            <w:color w:val="000000"/>
            <w:sz w:val="18"/>
            <w:szCs w:val="18"/>
            <w:u w:color="000000"/>
            <w:bdr w:val="nil"/>
          </w:rPr>
          <w:delText>攻击</w:delText>
        </w:r>
        <w:r w:rsidR="009C677D" w:rsidRPr="009C677D" w:rsidDel="007F7A28">
          <w:rPr>
            <w:rFonts w:ascii="Times New Roman" w:eastAsia="宋体" w:hAnsi="Times New Roman" w:cs="Times New Roman"/>
            <w:b/>
            <w:color w:val="000000"/>
            <w:sz w:val="18"/>
            <w:szCs w:val="18"/>
            <w:u w:color="000000"/>
            <w:bdr w:val="nil"/>
          </w:rPr>
          <w:delText>检测策略</w:delText>
        </w:r>
      </w:del>
    </w:p>
    <w:p w14:paraId="733D6643" w14:textId="77777777" w:rsidR="00E46897" w:rsidRDefault="009C677D" w:rsidP="00A41AA7">
      <w:pPr>
        <w:rPr>
          <w:ins w:id="381" w:author="lww" w:date="2017-12-29T01:00:00Z"/>
          <w:rFonts w:hint="eastAsia"/>
          <w:u w:color="000000"/>
          <w:bdr w:val="nil"/>
        </w:rPr>
        <w:pPrChange w:id="382" w:author="lww" w:date="2017-12-29T01:01:00Z">
          <w:pPr>
            <w:pBdr>
              <w:top w:val="nil"/>
              <w:left w:val="nil"/>
              <w:bottom w:val="nil"/>
              <w:right w:val="nil"/>
              <w:between w:val="nil"/>
              <w:bar w:val="nil"/>
            </w:pBdr>
            <w:tabs>
              <w:tab w:val="left" w:pos="357"/>
            </w:tabs>
            <w:ind w:left="840"/>
          </w:pPr>
        </w:pPrChange>
      </w:pPr>
      <w:r w:rsidRPr="009C677D">
        <w:rPr>
          <w:u w:color="000000"/>
          <w:bdr w:val="nil"/>
        </w:rPr>
        <w:tab/>
      </w:r>
      <w:del w:id="383" w:author="lww" w:date="2017-12-29T01:01:00Z">
        <w:r w:rsidRPr="009C677D" w:rsidDel="00A41AA7">
          <w:rPr>
            <w:u w:color="000000"/>
            <w:bdr w:val="nil"/>
          </w:rPr>
          <w:tab/>
        </w:r>
      </w:del>
      <w:ins w:id="384" w:author="lww" w:date="2017-12-29T00:51:00Z">
        <w:r w:rsidR="00E46897">
          <w:rPr>
            <w:u w:color="000000"/>
            <w:bdr w:val="nil"/>
          </w:rPr>
          <w:t>ROP</w:t>
        </w:r>
        <w:r w:rsidR="00E46897">
          <w:rPr>
            <w:u w:color="000000"/>
            <w:bdr w:val="nil"/>
          </w:rPr>
          <w:t>攻击需要一系列的</w:t>
        </w:r>
        <w:r w:rsidR="00E46897">
          <w:rPr>
            <w:u w:color="000000"/>
            <w:bdr w:val="nil"/>
          </w:rPr>
          <w:t>gadget</w:t>
        </w:r>
        <w:r w:rsidR="00E46897">
          <w:rPr>
            <w:u w:color="000000"/>
            <w:bdr w:val="nil"/>
          </w:rPr>
          <w:t>来完成</w:t>
        </w:r>
        <w:r w:rsidR="00E46897">
          <w:rPr>
            <w:rFonts w:hint="eastAsia"/>
            <w:u w:color="000000"/>
            <w:bdr w:val="nil"/>
          </w:rPr>
          <w:t>，</w:t>
        </w:r>
      </w:ins>
      <w:ins w:id="385" w:author="lww" w:date="2017-12-29T00:59:00Z">
        <w:r w:rsidR="00E46897">
          <w:rPr>
            <w:rFonts w:hint="eastAsia"/>
            <w:u w:color="000000"/>
            <w:bdr w:val="nil"/>
          </w:rPr>
          <w:t>该链长度</w:t>
        </w:r>
      </w:ins>
      <w:ins w:id="386" w:author="lww" w:date="2017-12-29T00:58:00Z">
        <w:r w:rsidR="00E46897">
          <w:rPr>
            <w:rFonts w:hint="eastAsia"/>
            <w:u w:color="000000"/>
            <w:bdr w:val="nil"/>
          </w:rPr>
          <w:t>这与</w:t>
        </w:r>
      </w:ins>
      <w:ins w:id="387" w:author="lww" w:date="2017-12-29T00:59:00Z">
        <w:r w:rsidR="00E46897">
          <w:rPr>
            <w:rFonts w:hint="eastAsia"/>
            <w:u w:color="000000"/>
            <w:bdr w:val="nil"/>
          </w:rPr>
          <w:t>常规执行情况下可能出现的正常</w:t>
        </w:r>
        <w:r w:rsidR="00E46897">
          <w:rPr>
            <w:rFonts w:hint="eastAsia"/>
            <w:u w:color="000000"/>
            <w:bdr w:val="nil"/>
          </w:rPr>
          <w:t>gadget</w:t>
        </w:r>
        <w:r w:rsidR="00E46897">
          <w:rPr>
            <w:rFonts w:hint="eastAsia"/>
            <w:u w:color="000000"/>
            <w:bdr w:val="nil"/>
          </w:rPr>
          <w:t>链长度有较大的区别，因此本文沿用了常规的</w:t>
        </w:r>
      </w:ins>
      <w:ins w:id="388" w:author="lww" w:date="2017-12-29T01:00:00Z">
        <w:r w:rsidR="00E46897">
          <w:rPr>
            <w:rFonts w:hint="eastAsia"/>
            <w:u w:color="000000"/>
            <w:bdr w:val="nil"/>
          </w:rPr>
          <w:t>ROP</w:t>
        </w:r>
        <w:r w:rsidR="00E46897">
          <w:rPr>
            <w:rFonts w:hint="eastAsia"/>
            <w:u w:color="000000"/>
            <w:bdr w:val="nil"/>
          </w:rPr>
          <w:t>攻击判定方法：</w:t>
        </w:r>
      </w:ins>
    </w:p>
    <w:p w14:paraId="1127ACE3" w14:textId="1B562EF1" w:rsidR="009C677D" w:rsidRPr="009C677D" w:rsidDel="00E46897" w:rsidRDefault="00E46897" w:rsidP="00A41AA7">
      <w:pPr>
        <w:rPr>
          <w:del w:id="389" w:author="lww" w:date="2017-12-29T01:00:00Z"/>
          <w:rFonts w:ascii="宋体" w:eastAsia="宋体" w:hAnsi="宋体" w:cs="宋体"/>
          <w:u w:color="000000"/>
          <w:bdr w:val="nil"/>
          <w:lang w:val="zh-TW" w:eastAsia="zh-TW"/>
        </w:rPr>
        <w:pPrChange w:id="390" w:author="lww" w:date="2017-12-29T01:01:00Z">
          <w:pPr>
            <w:pBdr>
              <w:top w:val="nil"/>
              <w:left w:val="nil"/>
              <w:bottom w:val="nil"/>
              <w:right w:val="nil"/>
              <w:between w:val="nil"/>
              <w:bar w:val="nil"/>
            </w:pBdr>
            <w:tabs>
              <w:tab w:val="left" w:pos="357"/>
            </w:tabs>
            <w:ind w:firstLine="200"/>
          </w:pPr>
        </w:pPrChange>
      </w:pPr>
      <w:ins w:id="391" w:author="lww" w:date="2017-12-29T01:00:00Z">
        <w:r>
          <w:rPr>
            <w:rFonts w:hint="eastAsia"/>
            <w:u w:color="000000"/>
            <w:bdr w:val="nil"/>
          </w:rPr>
          <w:tab/>
        </w:r>
        <w:r>
          <w:rPr>
            <w:rFonts w:hint="eastAsia"/>
            <w:u w:color="000000"/>
            <w:bdr w:val="nil"/>
          </w:rPr>
          <w:t>当</w:t>
        </w:r>
      </w:ins>
      <w:del w:id="392" w:author="lww" w:date="2017-12-29T00:51:00Z">
        <w:r w:rsidR="009C677D" w:rsidRPr="009C677D" w:rsidDel="00E46897">
          <w:rPr>
            <w:u w:color="000000"/>
            <w:bdr w:val="nil"/>
          </w:rPr>
          <w:delText>BranchChecker</w:delText>
        </w:r>
      </w:del>
      <w:del w:id="393" w:author="lww" w:date="2017-12-29T01:00:00Z">
        <w:r w:rsidR="009C677D" w:rsidRPr="009C677D" w:rsidDel="00E46897">
          <w:rPr>
            <w:rFonts w:eastAsia="宋体" w:hAnsi="Times New Roman" w:cs="Times New Roman" w:hint="eastAsia"/>
            <w:u w:color="000000"/>
            <w:bdr w:val="nil"/>
            <w:lang w:val="zh-TW" w:eastAsia="zh-TW"/>
          </w:rPr>
          <w:delText>基于以下两个条件进行攻击检测，当满足其中一个条件，认为程序遭受了</w:delText>
        </w:r>
        <w:r w:rsidR="009C677D" w:rsidRPr="009C677D" w:rsidDel="00E46897">
          <w:rPr>
            <w:u w:color="000000"/>
            <w:bdr w:val="nil"/>
          </w:rPr>
          <w:delText>ROP</w:delText>
        </w:r>
        <w:r w:rsidR="009C677D" w:rsidRPr="009C677D" w:rsidDel="00E46897">
          <w:rPr>
            <w:rFonts w:eastAsia="宋体" w:hAnsi="Times New Roman" w:cs="Times New Roman" w:hint="eastAsia"/>
            <w:u w:color="000000"/>
            <w:bdr w:val="nil"/>
            <w:lang w:val="zh-TW" w:eastAsia="zh-TW"/>
          </w:rPr>
          <w:delText>攻击：</w:delText>
        </w:r>
      </w:del>
    </w:p>
    <w:p w14:paraId="110B9EB5" w14:textId="27B813E0" w:rsidR="00E46897" w:rsidRPr="00E46897" w:rsidRDefault="009C677D" w:rsidP="00A41AA7">
      <w:pPr>
        <w:rPr>
          <w:ins w:id="394" w:author="lww" w:date="2017-12-29T01:00:00Z"/>
          <w:rFonts w:hAnsi="Times New Roman" w:cs="Times New Roman" w:hint="eastAsia"/>
          <w:u w:color="000000"/>
          <w:bdr w:val="nil"/>
          <w:rPrChange w:id="395" w:author="lww" w:date="2017-12-29T01:01:00Z">
            <w:rPr>
              <w:ins w:id="396" w:author="lww" w:date="2017-12-29T01:00:00Z"/>
              <w:rFonts w:ascii="Times New Roman" w:eastAsia="宋体" w:hAnsi="Times New Roman" w:cs="Times New Roman" w:hint="eastAsia"/>
              <w:color w:val="000000"/>
              <w:sz w:val="18"/>
              <w:szCs w:val="18"/>
              <w:u w:color="000000"/>
              <w:bdr w:val="nil"/>
            </w:rPr>
          </w:rPrChange>
        </w:rPr>
        <w:pPrChange w:id="397" w:author="lww" w:date="2017-12-29T01:01:00Z">
          <w:pPr>
            <w:pBdr>
              <w:top w:val="nil"/>
              <w:left w:val="nil"/>
              <w:bottom w:val="nil"/>
              <w:right w:val="nil"/>
              <w:between w:val="nil"/>
              <w:bar w:val="nil"/>
            </w:pBdr>
            <w:tabs>
              <w:tab w:val="left" w:pos="357"/>
            </w:tabs>
            <w:ind w:left="840"/>
          </w:pPr>
        </w:pPrChange>
      </w:pPr>
      <w:del w:id="398" w:author="lww" w:date="2017-12-29T01:00:00Z">
        <w:r w:rsidRPr="009C677D" w:rsidDel="00E46897">
          <w:rPr>
            <w:rFonts w:eastAsia="宋体" w:hAnsi="Times New Roman" w:cs="Times New Roman" w:hint="eastAsia"/>
            <w:u w:color="000000"/>
            <w:bdr w:val="nil"/>
            <w:lang w:eastAsia="zh-TW"/>
          </w:rPr>
          <w:delText>连续的</w:delText>
        </w:r>
      </w:del>
      <w:ins w:id="399" w:author="lww" w:date="2017-12-29T01:00:00Z">
        <w:r w:rsidR="00E46897">
          <w:rPr>
            <w:rFonts w:eastAsia="宋体" w:hAnsi="Times New Roman" w:cs="Times New Roman" w:hint="eastAsia"/>
            <w:u w:color="000000"/>
            <w:bdr w:val="nil"/>
          </w:rPr>
          <w:t>gadgets</w:t>
        </w:r>
        <w:r w:rsidR="00E46897">
          <w:rPr>
            <w:rFonts w:eastAsia="宋体" w:hAnsi="Times New Roman" w:cs="Times New Roman" w:hint="eastAsia"/>
            <w:u w:color="000000"/>
            <w:bdr w:val="nil"/>
          </w:rPr>
          <w:t>链长</w:t>
        </w:r>
      </w:ins>
      <w:del w:id="400" w:author="lww" w:date="2017-12-29T01:00:00Z">
        <w:r w:rsidRPr="009C677D" w:rsidDel="00E46897">
          <w:rPr>
            <w:rFonts w:eastAsia="宋体" w:hAnsi="Times New Roman" w:cs="Times New Roman" w:hint="eastAsia"/>
            <w:u w:color="000000"/>
            <w:bdr w:val="nil"/>
          </w:rPr>
          <w:delText>配件</w:delText>
        </w:r>
      </w:del>
      <w:r w:rsidRPr="009C677D">
        <w:rPr>
          <w:rFonts w:eastAsia="宋体" w:hAnsi="Times New Roman" w:cs="Times New Roman" w:hint="eastAsia"/>
          <w:u w:color="000000"/>
          <w:bdr w:val="nil"/>
          <w:lang w:eastAsia="zh-TW"/>
        </w:rPr>
        <w:t>数超过一定阈值</w:t>
      </w:r>
      <w:r w:rsidRPr="009C677D">
        <w:rPr>
          <w:rFonts w:eastAsia="宋体" w:hAnsi="Times New Roman" w:cs="Times New Roman" w:hint="eastAsia"/>
          <w:u w:color="000000"/>
          <w:bdr w:val="nil"/>
        </w:rPr>
        <w:t>（</w:t>
      </w:r>
      <w:proofErr w:type="spellStart"/>
      <w:r w:rsidRPr="009C677D">
        <w:rPr>
          <w:rFonts w:eastAsia="宋体" w:hAnsi="Times New Roman" w:cs="Times New Roman"/>
          <w:u w:color="000000"/>
          <w:bdr w:val="nil"/>
        </w:rPr>
        <w:t>min</w:t>
      </w:r>
      <w:r w:rsidRPr="009C677D">
        <w:rPr>
          <w:rFonts w:eastAsia="Times New Roman" w:hAnsi="Times New Roman" w:cs="Times New Roman"/>
          <w:u w:color="000000"/>
          <w:bdr w:val="nil"/>
        </w:rPr>
        <w:t>ChainLength</w:t>
      </w:r>
      <w:proofErr w:type="spellEnd"/>
      <w:r w:rsidRPr="009C677D">
        <w:rPr>
          <w:rFonts w:eastAsia="宋体" w:hAnsi="Times New Roman" w:cs="Times New Roman" w:hint="eastAsia"/>
          <w:u w:color="000000"/>
          <w:bdr w:val="nil"/>
        </w:rPr>
        <w:t>）</w:t>
      </w:r>
      <w:ins w:id="401" w:author="lww" w:date="2017-12-29T01:01:00Z">
        <w:r w:rsidR="00E46897">
          <w:rPr>
            <w:rFonts w:eastAsia="宋体" w:hAnsi="Times New Roman" w:cs="Times New Roman" w:hint="eastAsia"/>
            <w:u w:color="000000"/>
            <w:bdr w:val="nil"/>
          </w:rPr>
          <w:t>时</w:t>
        </w:r>
      </w:ins>
      <w:ins w:id="402" w:author="lww" w:date="2017-12-29T01:00:00Z">
        <w:r w:rsidR="00E46897">
          <w:rPr>
            <w:rFonts w:eastAsia="宋体" w:hAnsi="Times New Roman" w:cs="Times New Roman" w:hint="eastAsia"/>
            <w:u w:color="000000"/>
            <w:bdr w:val="nil"/>
          </w:rPr>
          <w:t>，</w:t>
        </w:r>
      </w:ins>
      <w:ins w:id="403" w:author="lww" w:date="2017-12-29T01:01:00Z">
        <w:r w:rsidR="00E46897" w:rsidRPr="009C677D">
          <w:rPr>
            <w:rFonts w:eastAsia="Times New Roman" w:hAnsi="Times New Roman" w:cs="Times New Roman"/>
            <w:u w:color="000000"/>
            <w:bdr w:val="nil"/>
          </w:rPr>
          <w:tab/>
        </w:r>
        <w:proofErr w:type="spellStart"/>
        <w:r w:rsidR="00E46897" w:rsidRPr="009C677D">
          <w:rPr>
            <w:rFonts w:eastAsia="Times New Roman" w:hAnsi="Times New Roman" w:cs="Times New Roman"/>
            <w:u w:color="000000"/>
            <w:bdr w:val="nil"/>
          </w:rPr>
          <w:t>BranchChecker</w:t>
        </w:r>
        <w:r w:rsidR="00E46897">
          <w:rPr>
            <w:rFonts w:ascii="宋体" w:eastAsia="宋体" w:hAnsi="宋体" w:cs="宋体" w:hint="eastAsia"/>
            <w:u w:color="000000"/>
            <w:bdr w:val="nil"/>
          </w:rPr>
          <w:t>受保护应用遭受了</w:t>
        </w:r>
        <w:r w:rsidR="00E46897">
          <w:rPr>
            <w:rFonts w:eastAsia="Times New Roman" w:hAnsi="Times New Roman" w:cs="Times New Roman"/>
            <w:u w:color="000000"/>
            <w:bdr w:val="nil"/>
          </w:rPr>
          <w:t>ROP</w:t>
        </w:r>
        <w:r w:rsidR="00E46897">
          <w:rPr>
            <w:rFonts w:ascii="宋体" w:eastAsia="宋体" w:hAnsi="宋体" w:cs="宋体" w:hint="eastAsia"/>
            <w:u w:color="000000"/>
            <w:bdr w:val="nil"/>
          </w:rPr>
          <w:t>攻击</w:t>
        </w:r>
        <w:proofErr w:type="spellEnd"/>
        <w:r w:rsidR="00A41AA7">
          <w:rPr>
            <w:rFonts w:asciiTheme="minorEastAsia" w:hAnsiTheme="minorEastAsia" w:cs="Times New Roman" w:hint="eastAsia"/>
            <w:u w:color="000000"/>
            <w:bdr w:val="nil"/>
          </w:rPr>
          <w:t>。</w:t>
        </w:r>
      </w:ins>
    </w:p>
    <w:p w14:paraId="3A202F4C" w14:textId="77F7490E" w:rsidR="009C677D" w:rsidRPr="009C677D" w:rsidDel="00E46897" w:rsidRDefault="00E46897" w:rsidP="00E46897">
      <w:pPr>
        <w:pBdr>
          <w:top w:val="nil"/>
          <w:left w:val="nil"/>
          <w:bottom w:val="nil"/>
          <w:right w:val="nil"/>
          <w:between w:val="nil"/>
          <w:bar w:val="nil"/>
        </w:pBdr>
        <w:tabs>
          <w:tab w:val="left" w:pos="357"/>
        </w:tabs>
        <w:ind w:firstLine="200"/>
        <w:rPr>
          <w:del w:id="404" w:author="lww" w:date="2017-12-29T01:00:00Z"/>
          <w:rFonts w:ascii="宋体" w:eastAsia="宋体" w:hAnsi="宋体" w:cs="宋体"/>
          <w:color w:val="000000"/>
          <w:sz w:val="18"/>
          <w:szCs w:val="18"/>
          <w:u w:color="000000"/>
          <w:bdr w:val="nil"/>
          <w:lang w:val="zh-TW" w:eastAsia="zh-TW"/>
        </w:rPr>
        <w:pPrChange w:id="405" w:author="lww" w:date="2017-12-29T01:00:00Z">
          <w:pPr>
            <w:widowControl/>
            <w:numPr>
              <w:numId w:val="5"/>
            </w:numPr>
            <w:pBdr>
              <w:top w:val="nil"/>
              <w:left w:val="nil"/>
              <w:bottom w:val="nil"/>
              <w:right w:val="nil"/>
              <w:between w:val="nil"/>
              <w:bar w:val="nil"/>
            </w:pBdr>
            <w:tabs>
              <w:tab w:val="left" w:pos="357"/>
            </w:tabs>
            <w:jc w:val="left"/>
          </w:pPr>
        </w:pPrChange>
      </w:pPr>
      <w:ins w:id="406" w:author="lww" w:date="2017-12-29T01:00:00Z">
        <w:r>
          <w:rPr>
            <w:rFonts w:ascii="Times New Roman" w:eastAsia="宋体" w:hAnsi="Times New Roman" w:cs="Times New Roman" w:hint="eastAsia"/>
            <w:color w:val="000000"/>
            <w:sz w:val="18"/>
            <w:szCs w:val="18"/>
            <w:u w:color="000000"/>
            <w:bdr w:val="nil"/>
          </w:rPr>
          <w:tab/>
        </w:r>
      </w:ins>
      <w:ins w:id="407" w:author="lww" w:date="2017-12-29T01:01:00Z">
        <w:r w:rsidR="00A41AA7">
          <w:rPr>
            <w:rFonts w:ascii="Times New Roman" w:eastAsia="宋体" w:hAnsi="Times New Roman" w:cs="Times New Roman" w:hint="eastAsia"/>
            <w:color w:val="000000"/>
            <w:sz w:val="18"/>
            <w:szCs w:val="18"/>
            <w:u w:color="000000"/>
            <w:bdr w:val="nil"/>
          </w:rPr>
          <w:t>该</w:t>
        </w:r>
      </w:ins>
      <w:ins w:id="408" w:author="lww" w:date="2017-12-29T01:02:00Z">
        <w:r w:rsidR="00A41AA7">
          <w:rPr>
            <w:rFonts w:ascii="Times New Roman" w:eastAsia="宋体" w:hAnsi="Times New Roman" w:cs="Times New Roman" w:hint="eastAsia"/>
            <w:color w:val="000000"/>
            <w:sz w:val="18"/>
            <w:szCs w:val="18"/>
            <w:u w:color="000000"/>
            <w:bdr w:val="nil"/>
          </w:rPr>
          <w:t>判定方法适用于</w:t>
        </w:r>
      </w:ins>
      <w:del w:id="409" w:author="lww" w:date="2017-12-29T01:00:00Z">
        <w:r w:rsidR="009C677D" w:rsidRPr="009C677D" w:rsidDel="00E46897">
          <w:rPr>
            <w:rFonts w:ascii="Times New Roman" w:eastAsia="宋体" w:hAnsi="Times New Roman" w:cs="Times New Roman" w:hint="eastAsia"/>
            <w:color w:val="000000"/>
            <w:sz w:val="18"/>
            <w:szCs w:val="18"/>
            <w:u w:color="000000"/>
            <w:bdr w:val="nil"/>
            <w:lang w:eastAsia="zh-TW"/>
          </w:rPr>
          <w:delText>；</w:delText>
        </w:r>
      </w:del>
    </w:p>
    <w:p w14:paraId="721D1E5B" w14:textId="77777777" w:rsidR="00A41AA7" w:rsidRDefault="009C677D" w:rsidP="00E46897">
      <w:pPr>
        <w:pBdr>
          <w:top w:val="nil"/>
          <w:left w:val="nil"/>
          <w:bottom w:val="nil"/>
          <w:right w:val="nil"/>
          <w:between w:val="nil"/>
          <w:bar w:val="nil"/>
        </w:pBdr>
        <w:tabs>
          <w:tab w:val="left" w:pos="357"/>
        </w:tabs>
        <w:ind w:firstLine="200"/>
        <w:rPr>
          <w:ins w:id="410" w:author="lww" w:date="2017-12-29T01:02:00Z"/>
          <w:rFonts w:ascii="Times New Roman" w:eastAsia="宋体" w:hAnsi="Times New Roman" w:cs="Times New Roman" w:hint="eastAsia"/>
          <w:color w:val="000000"/>
          <w:sz w:val="18"/>
          <w:szCs w:val="18"/>
          <w:u w:color="000000"/>
          <w:bdr w:val="nil"/>
          <w:lang w:val="zh-TW"/>
        </w:rPr>
        <w:pPrChange w:id="411" w:author="lww" w:date="2017-12-29T01:00:00Z">
          <w:pPr>
            <w:pBdr>
              <w:top w:val="nil"/>
              <w:left w:val="nil"/>
              <w:bottom w:val="nil"/>
              <w:right w:val="nil"/>
              <w:between w:val="nil"/>
              <w:bar w:val="nil"/>
            </w:pBdr>
            <w:tabs>
              <w:tab w:val="left" w:pos="357"/>
            </w:tabs>
            <w:ind w:left="840"/>
          </w:pPr>
        </w:pPrChange>
      </w:pPr>
      <w:del w:id="412" w:author="lww" w:date="2017-12-29T01:00:00Z">
        <w:r w:rsidRPr="009C677D" w:rsidDel="00E46897">
          <w:rPr>
            <w:rFonts w:ascii="Times New Roman" w:eastAsia="宋体" w:hAnsi="Times New Roman" w:cs="Times New Roman" w:hint="eastAsia"/>
            <w:color w:val="000000"/>
            <w:sz w:val="18"/>
            <w:szCs w:val="18"/>
            <w:u w:color="000000"/>
            <w:bdr w:val="nil"/>
            <w:lang w:val="zh-TW" w:eastAsia="zh-TW"/>
          </w:rPr>
          <w:delText>该检测条件适用于由一连串的</w:delText>
        </w:r>
        <w:r w:rsidRPr="009C677D" w:rsidDel="00E46897">
          <w:rPr>
            <w:rFonts w:ascii="Times New Roman" w:eastAsia="宋体" w:hAnsi="Times New Roman" w:cs="Times New Roman" w:hint="eastAsia"/>
            <w:color w:val="000000"/>
            <w:sz w:val="18"/>
            <w:szCs w:val="18"/>
            <w:u w:color="000000"/>
            <w:bdr w:val="nil"/>
          </w:rPr>
          <w:delText>配件链</w:delText>
        </w:r>
        <w:r w:rsidRPr="009C677D" w:rsidDel="00E46897">
          <w:rPr>
            <w:rFonts w:ascii="Times New Roman" w:eastAsia="宋体" w:hAnsi="Times New Roman" w:cs="Times New Roman" w:hint="eastAsia"/>
            <w:color w:val="000000"/>
            <w:sz w:val="18"/>
            <w:szCs w:val="18"/>
            <w:u w:color="000000"/>
            <w:bdr w:val="nil"/>
            <w:lang w:val="zh-TW" w:eastAsia="zh-TW"/>
          </w:rPr>
          <w:delText>构成</w:delText>
        </w:r>
        <w:r w:rsidRPr="009C677D" w:rsidDel="00E46897">
          <w:rPr>
            <w:rFonts w:ascii="Times New Roman" w:eastAsia="宋体" w:hAnsi="Times New Roman" w:cs="Times New Roman" w:hint="eastAsia"/>
            <w:color w:val="000000"/>
            <w:sz w:val="18"/>
            <w:szCs w:val="18"/>
            <w:u w:color="000000"/>
            <w:bdr w:val="nil"/>
            <w:lang w:val="zh-TW"/>
          </w:rPr>
          <w:delText>的</w:delText>
        </w:r>
        <w:r w:rsidRPr="009C677D" w:rsidDel="00E46897">
          <w:rPr>
            <w:rFonts w:ascii="Times New Roman" w:eastAsia="宋体" w:hAnsi="Times New Roman" w:cs="Times New Roman"/>
            <w:color w:val="000000"/>
            <w:sz w:val="18"/>
            <w:szCs w:val="18"/>
            <w:u w:color="000000"/>
            <w:bdr w:val="nil"/>
            <w:lang w:val="zh-TW"/>
          </w:rPr>
          <w:delText>攻击类型，也</w:delText>
        </w:r>
      </w:del>
      <w:del w:id="413" w:author="lww" w:date="2017-12-29T01:02:00Z">
        <w:r w:rsidRPr="009C677D" w:rsidDel="00A41AA7">
          <w:rPr>
            <w:rFonts w:ascii="Times New Roman" w:eastAsia="宋体" w:hAnsi="Times New Roman" w:cs="Times New Roman"/>
            <w:color w:val="000000"/>
            <w:sz w:val="18"/>
            <w:szCs w:val="18"/>
            <w:u w:color="000000"/>
            <w:bdr w:val="nil"/>
            <w:lang w:val="zh-TW"/>
          </w:rPr>
          <w:delText>是</w:delText>
        </w:r>
      </w:del>
      <w:r w:rsidRPr="009C677D">
        <w:rPr>
          <w:rFonts w:ascii="Times New Roman" w:eastAsia="宋体" w:hAnsi="Times New Roman" w:cs="Times New Roman"/>
          <w:color w:val="000000"/>
          <w:sz w:val="18"/>
          <w:szCs w:val="18"/>
          <w:u w:color="000000"/>
          <w:bdr w:val="nil"/>
          <w:lang w:val="zh-TW"/>
        </w:rPr>
        <w:t>最常见的</w:t>
      </w:r>
      <w:r w:rsidRPr="009C677D">
        <w:rPr>
          <w:rFonts w:ascii="Times New Roman" w:eastAsia="宋体" w:hAnsi="Times New Roman" w:cs="Times New Roman" w:hint="eastAsia"/>
          <w:color w:val="000000"/>
          <w:sz w:val="18"/>
          <w:szCs w:val="18"/>
          <w:u w:color="000000"/>
          <w:bdr w:val="nil"/>
          <w:lang w:val="zh-TW"/>
        </w:rPr>
        <w:t>ROP</w:t>
      </w:r>
      <w:r w:rsidRPr="009C677D">
        <w:rPr>
          <w:rFonts w:ascii="Times New Roman" w:eastAsia="宋体" w:hAnsi="Times New Roman" w:cs="Times New Roman"/>
          <w:color w:val="000000"/>
          <w:sz w:val="18"/>
          <w:szCs w:val="18"/>
          <w:u w:color="000000"/>
          <w:bdr w:val="nil"/>
          <w:lang w:val="zh-TW"/>
        </w:rPr>
        <w:t>攻击</w:t>
      </w:r>
      <w:r w:rsidRPr="009C677D">
        <w:rPr>
          <w:rFonts w:ascii="Times New Roman" w:eastAsia="宋体" w:hAnsi="Times New Roman" w:cs="Times New Roman" w:hint="eastAsia"/>
          <w:color w:val="000000"/>
          <w:sz w:val="18"/>
          <w:szCs w:val="18"/>
          <w:u w:color="000000"/>
          <w:bdr w:val="nil"/>
          <w:lang w:val="zh-TW"/>
        </w:rPr>
        <w:t>情形</w:t>
      </w:r>
      <w:ins w:id="414" w:author="lww" w:date="2017-12-29T01:02:00Z">
        <w:r w:rsidR="00A41AA7">
          <w:rPr>
            <w:rFonts w:ascii="Times New Roman" w:eastAsia="宋体" w:hAnsi="Times New Roman" w:cs="Times New Roman" w:hint="eastAsia"/>
            <w:color w:val="000000"/>
            <w:sz w:val="18"/>
            <w:szCs w:val="18"/>
            <w:u w:color="000000"/>
            <w:bdr w:val="nil"/>
            <w:lang w:val="zh-TW"/>
          </w:rPr>
          <w:t>，但不适用于超短</w:t>
        </w:r>
        <w:r w:rsidR="00A41AA7">
          <w:rPr>
            <w:rFonts w:ascii="Times New Roman" w:eastAsia="宋体" w:hAnsi="Times New Roman" w:cs="Times New Roman" w:hint="eastAsia"/>
            <w:color w:val="000000"/>
            <w:sz w:val="18"/>
            <w:szCs w:val="18"/>
            <w:u w:color="000000"/>
            <w:bdr w:val="nil"/>
            <w:lang w:val="zh-TW"/>
          </w:rPr>
          <w:t>gadgets</w:t>
        </w:r>
        <w:r w:rsidR="00A41AA7">
          <w:rPr>
            <w:rFonts w:ascii="Times New Roman" w:eastAsia="宋体" w:hAnsi="Times New Roman" w:cs="Times New Roman" w:hint="eastAsia"/>
            <w:color w:val="000000"/>
            <w:sz w:val="18"/>
            <w:szCs w:val="18"/>
            <w:u w:color="000000"/>
            <w:bdr w:val="nil"/>
            <w:lang w:val="zh-TW"/>
          </w:rPr>
          <w:t>链</w:t>
        </w:r>
        <w:r w:rsidR="00A41AA7">
          <w:rPr>
            <w:rFonts w:ascii="Times New Roman" w:eastAsia="宋体" w:hAnsi="Times New Roman" w:cs="Times New Roman" w:hint="eastAsia"/>
            <w:color w:val="000000"/>
            <w:sz w:val="18"/>
            <w:szCs w:val="18"/>
            <w:u w:color="000000"/>
            <w:bdr w:val="nil"/>
            <w:lang w:val="zh-TW"/>
          </w:rPr>
          <w:t>ROP</w:t>
        </w:r>
        <w:r w:rsidR="00A41AA7">
          <w:rPr>
            <w:rFonts w:ascii="Times New Roman" w:eastAsia="宋体" w:hAnsi="Times New Roman" w:cs="Times New Roman" w:hint="eastAsia"/>
            <w:color w:val="000000"/>
            <w:sz w:val="18"/>
            <w:szCs w:val="18"/>
            <w:u w:color="000000"/>
            <w:bdr w:val="nil"/>
            <w:lang w:val="zh-TW"/>
          </w:rPr>
          <w:t>攻击。</w:t>
        </w:r>
      </w:ins>
    </w:p>
    <w:p w14:paraId="7FC33E3D" w14:textId="123D8203" w:rsidR="009C677D" w:rsidRPr="009C677D" w:rsidRDefault="00A41AA7" w:rsidP="00E46897">
      <w:pPr>
        <w:pBdr>
          <w:top w:val="nil"/>
          <w:left w:val="nil"/>
          <w:bottom w:val="nil"/>
          <w:right w:val="nil"/>
          <w:between w:val="nil"/>
          <w:bar w:val="nil"/>
        </w:pBdr>
        <w:tabs>
          <w:tab w:val="left" w:pos="357"/>
        </w:tabs>
        <w:ind w:firstLine="200"/>
        <w:rPr>
          <w:rFonts w:ascii="宋体" w:eastAsia="宋体" w:hAnsi="宋体" w:cs="宋体"/>
          <w:color w:val="000000"/>
          <w:sz w:val="18"/>
          <w:szCs w:val="18"/>
          <w:u w:color="000000"/>
          <w:bdr w:val="nil"/>
          <w:lang w:val="zh-TW"/>
        </w:rPr>
        <w:pPrChange w:id="415" w:author="lww" w:date="2017-12-29T01:00:00Z">
          <w:pPr>
            <w:pBdr>
              <w:top w:val="nil"/>
              <w:left w:val="nil"/>
              <w:bottom w:val="nil"/>
              <w:right w:val="nil"/>
              <w:between w:val="nil"/>
              <w:bar w:val="nil"/>
            </w:pBdr>
            <w:tabs>
              <w:tab w:val="left" w:pos="357"/>
            </w:tabs>
            <w:ind w:left="840"/>
          </w:pPr>
        </w:pPrChange>
      </w:pPr>
      <w:ins w:id="416" w:author="lww" w:date="2017-12-29T01:02:00Z">
        <w:r>
          <w:rPr>
            <w:rFonts w:ascii="Times New Roman" w:eastAsia="宋体" w:hAnsi="Times New Roman" w:cs="Times New Roman" w:hint="eastAsia"/>
            <w:color w:val="000000"/>
            <w:sz w:val="18"/>
            <w:szCs w:val="18"/>
            <w:u w:color="000000"/>
            <w:bdr w:val="nil"/>
            <w:lang w:val="zh-TW"/>
          </w:rPr>
          <w:tab/>
        </w:r>
        <w:r>
          <w:rPr>
            <w:rFonts w:ascii="Times New Roman" w:eastAsia="宋体" w:hAnsi="Times New Roman" w:cs="Times New Roman" w:hint="eastAsia"/>
            <w:color w:val="000000"/>
            <w:sz w:val="18"/>
            <w:szCs w:val="18"/>
            <w:u w:color="000000"/>
            <w:bdr w:val="nil"/>
            <w:lang w:val="zh-TW"/>
          </w:rPr>
          <w:t>因此，针对</w:t>
        </w:r>
      </w:ins>
      <w:ins w:id="417" w:author="lww" w:date="2017-12-29T01:04:00Z">
        <w:r>
          <w:rPr>
            <w:rFonts w:ascii="Times New Roman" w:eastAsia="宋体" w:hAnsi="Times New Roman" w:cs="Times New Roman" w:hint="eastAsia"/>
            <w:color w:val="000000"/>
            <w:sz w:val="18"/>
            <w:szCs w:val="18"/>
            <w:u w:color="000000"/>
            <w:bdr w:val="nil"/>
            <w:lang w:val="zh-TW"/>
          </w:rPr>
          <w:t>超短</w:t>
        </w:r>
      </w:ins>
      <w:ins w:id="418" w:author="lww" w:date="2017-12-29T01:02:00Z">
        <w:r>
          <w:rPr>
            <w:rFonts w:ascii="Times New Roman" w:eastAsia="宋体" w:hAnsi="Times New Roman" w:cs="Times New Roman" w:hint="eastAsia"/>
            <w:color w:val="000000"/>
            <w:sz w:val="18"/>
            <w:szCs w:val="18"/>
            <w:u w:color="000000"/>
            <w:bdr w:val="nil"/>
            <w:lang w:val="zh-TW"/>
          </w:rPr>
          <w:t>ROP</w:t>
        </w:r>
        <w:r>
          <w:rPr>
            <w:rFonts w:ascii="Times New Roman" w:eastAsia="宋体" w:hAnsi="Times New Roman" w:cs="Times New Roman" w:hint="eastAsia"/>
            <w:color w:val="000000"/>
            <w:sz w:val="18"/>
            <w:szCs w:val="18"/>
            <w:u w:color="000000"/>
            <w:bdr w:val="nil"/>
            <w:lang w:val="zh-TW"/>
          </w:rPr>
          <w:t>攻击的</w:t>
        </w:r>
      </w:ins>
      <w:ins w:id="419" w:author="lww" w:date="2017-12-29T01:03:00Z">
        <w:r>
          <w:rPr>
            <w:rFonts w:ascii="Times New Roman" w:eastAsia="宋体" w:hAnsi="Times New Roman" w:cs="Times New Roman" w:hint="eastAsia"/>
            <w:color w:val="000000"/>
            <w:sz w:val="18"/>
            <w:szCs w:val="18"/>
            <w:u w:color="000000"/>
            <w:bdr w:val="nil"/>
            <w:lang w:val="zh-TW"/>
          </w:rPr>
          <w:t>另一特征：攻击者</w:t>
        </w:r>
      </w:ins>
      <w:ins w:id="420" w:author="lww" w:date="2017-12-29T01:04:00Z">
        <w:r>
          <w:rPr>
            <w:rFonts w:ascii="Times New Roman" w:eastAsia="宋体" w:hAnsi="Times New Roman" w:cs="Times New Roman" w:hint="eastAsia"/>
            <w:color w:val="000000"/>
            <w:sz w:val="18"/>
            <w:szCs w:val="18"/>
            <w:u w:color="000000"/>
            <w:bdr w:val="nil"/>
            <w:lang w:val="zh-TW"/>
          </w:rPr>
          <w:t>通过直接</w:t>
        </w:r>
      </w:ins>
      <w:ins w:id="421" w:author="lww" w:date="2017-12-29T01:03:00Z">
        <w:r>
          <w:rPr>
            <w:rFonts w:ascii="Times New Roman" w:eastAsia="宋体" w:hAnsi="Times New Roman" w:cs="Times New Roman" w:hint="eastAsia"/>
            <w:color w:val="000000"/>
            <w:sz w:val="18"/>
            <w:szCs w:val="18"/>
            <w:u w:color="000000"/>
            <w:bdr w:val="nil"/>
            <w:lang w:val="zh-TW"/>
          </w:rPr>
          <w:t>利用</w:t>
        </w:r>
        <w:r>
          <w:rPr>
            <w:rFonts w:ascii="Times New Roman" w:eastAsia="宋体" w:hAnsi="Times New Roman" w:cs="Times New Roman" w:hint="eastAsia"/>
            <w:color w:val="000000"/>
            <w:sz w:val="18"/>
            <w:szCs w:val="18"/>
            <w:u w:color="000000"/>
            <w:bdr w:val="nil"/>
            <w:lang w:val="zh-TW"/>
          </w:rPr>
          <w:t>gadget</w:t>
        </w:r>
        <w:r>
          <w:rPr>
            <w:rFonts w:ascii="Times New Roman" w:eastAsia="宋体" w:hAnsi="Times New Roman" w:cs="Times New Roman" w:hint="eastAsia"/>
            <w:color w:val="000000"/>
            <w:sz w:val="18"/>
            <w:szCs w:val="18"/>
            <w:u w:color="000000"/>
            <w:bdr w:val="nil"/>
            <w:lang w:val="zh-TW"/>
          </w:rPr>
          <w:t>来进行敏感系统调用（如</w:t>
        </w:r>
        <w:r>
          <w:rPr>
            <w:rFonts w:ascii="Times New Roman" w:eastAsia="宋体" w:hAnsi="Times New Roman" w:cs="Times New Roman" w:hint="eastAsia"/>
            <w:color w:val="000000"/>
            <w:sz w:val="18"/>
            <w:szCs w:val="18"/>
            <w:u w:color="000000"/>
            <w:bdr w:val="nil"/>
            <w:lang w:val="zh-TW"/>
          </w:rPr>
          <w:t xml:space="preserve">execve </w:t>
        </w:r>
        <w:r>
          <w:rPr>
            <w:rFonts w:ascii="Times New Roman" w:eastAsia="宋体" w:hAnsi="Times New Roman" w:cs="Times New Roman"/>
            <w:color w:val="000000"/>
            <w:sz w:val="18"/>
            <w:szCs w:val="18"/>
            <w:u w:color="000000"/>
            <w:bdr w:val="nil"/>
            <w:lang w:val="zh-TW"/>
          </w:rPr>
          <w:t>“</w:t>
        </w:r>
        <w:r>
          <w:rPr>
            <w:rFonts w:ascii="Times New Roman" w:eastAsia="宋体" w:hAnsi="Times New Roman" w:cs="Times New Roman" w:hint="eastAsia"/>
            <w:color w:val="000000"/>
            <w:sz w:val="18"/>
            <w:szCs w:val="18"/>
            <w:u w:color="000000"/>
            <w:bdr w:val="nil"/>
            <w:lang w:val="zh-TW"/>
          </w:rPr>
          <w:t>/bin/sh</w:t>
        </w:r>
        <w:r>
          <w:rPr>
            <w:rFonts w:ascii="Times New Roman" w:eastAsia="宋体" w:hAnsi="Times New Roman" w:cs="Times New Roman"/>
            <w:color w:val="000000"/>
            <w:sz w:val="18"/>
            <w:szCs w:val="18"/>
            <w:u w:color="000000"/>
            <w:bdr w:val="nil"/>
            <w:lang w:val="zh-TW"/>
          </w:rPr>
          <w:t>”</w:t>
        </w:r>
        <w:r>
          <w:rPr>
            <w:rFonts w:ascii="Times New Roman" w:eastAsia="宋体" w:hAnsi="Times New Roman" w:cs="Times New Roman" w:hint="eastAsia"/>
            <w:color w:val="000000"/>
            <w:sz w:val="18"/>
            <w:szCs w:val="18"/>
            <w:u w:color="000000"/>
            <w:bdr w:val="nil"/>
            <w:lang w:val="zh-TW"/>
          </w:rPr>
          <w:t>）来达到攻击目的</w:t>
        </w:r>
      </w:ins>
      <w:ins w:id="422" w:author="lww" w:date="2017-12-29T01:04:00Z">
        <w:r>
          <w:rPr>
            <w:rFonts w:ascii="Times New Roman" w:eastAsia="宋体" w:hAnsi="Times New Roman" w:cs="Times New Roman" w:hint="eastAsia"/>
            <w:color w:val="000000"/>
            <w:sz w:val="18"/>
            <w:szCs w:val="18"/>
            <w:u w:color="000000"/>
            <w:bdr w:val="nil"/>
            <w:lang w:val="zh-TW"/>
          </w:rPr>
          <w:t>。</w:t>
        </w:r>
      </w:ins>
      <w:proofErr w:type="spellStart"/>
      <w:ins w:id="423" w:author="lww" w:date="2017-12-29T01:05:00Z">
        <w:r>
          <w:rPr>
            <w:rFonts w:ascii="Times New Roman" w:eastAsia="Times New Roman" w:hAnsi="Times New Roman" w:cs="Times New Roman"/>
            <w:color w:val="000000"/>
            <w:sz w:val="18"/>
            <w:szCs w:val="18"/>
            <w:u w:color="000000"/>
            <w:bdr w:val="nil"/>
          </w:rPr>
          <w:t>BranchChecker</w:t>
        </w:r>
      </w:ins>
      <w:proofErr w:type="spellEnd"/>
      <w:ins w:id="424" w:author="lww" w:date="2017-12-29T01:04:00Z">
        <w:r>
          <w:rPr>
            <w:rFonts w:ascii="Times New Roman" w:eastAsia="宋体" w:hAnsi="Times New Roman" w:cs="Times New Roman" w:hint="eastAsia"/>
            <w:color w:val="000000"/>
            <w:sz w:val="18"/>
            <w:szCs w:val="18"/>
            <w:u w:color="000000"/>
            <w:bdr w:val="nil"/>
            <w:lang w:val="zh-TW"/>
          </w:rPr>
          <w:t>引入系统调用参数检测方法</w:t>
        </w:r>
      </w:ins>
      <w:ins w:id="425" w:author="lww" w:date="2017-12-29T01:05:00Z">
        <w:r>
          <w:rPr>
            <w:rFonts w:ascii="Times New Roman" w:eastAsia="宋体" w:hAnsi="Times New Roman" w:cs="Times New Roman" w:hint="eastAsia"/>
            <w:color w:val="000000"/>
            <w:sz w:val="18"/>
            <w:szCs w:val="18"/>
            <w:u w:color="000000"/>
            <w:bdr w:val="nil"/>
            <w:lang w:val="zh-TW"/>
          </w:rPr>
          <w:t>：</w:t>
        </w:r>
      </w:ins>
      <w:del w:id="426" w:author="lww" w:date="2017-12-29T01:02:00Z">
        <w:r w:rsidR="009C677D" w:rsidRPr="009C677D" w:rsidDel="00A41AA7">
          <w:rPr>
            <w:rFonts w:ascii="Times New Roman" w:eastAsia="宋体" w:hAnsi="Times New Roman" w:cs="Times New Roman" w:hint="eastAsia"/>
            <w:color w:val="000000"/>
            <w:sz w:val="18"/>
            <w:szCs w:val="18"/>
            <w:u w:color="000000"/>
            <w:bdr w:val="nil"/>
            <w:lang w:val="zh-TW" w:eastAsia="zh-TW"/>
          </w:rPr>
          <w:delText>；</w:delText>
        </w:r>
      </w:del>
    </w:p>
    <w:p w14:paraId="00379CE1" w14:textId="1203D5AE" w:rsidR="009C677D" w:rsidRPr="009C677D" w:rsidRDefault="00A41AA7" w:rsidP="00A41AA7">
      <w:pPr>
        <w:widowControl/>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rPr>
        <w:pPrChange w:id="427" w:author="lww" w:date="2017-12-29T01:05:00Z">
          <w:pPr>
            <w:widowControl/>
            <w:numPr>
              <w:numId w:val="5"/>
            </w:numPr>
            <w:pBdr>
              <w:top w:val="nil"/>
              <w:left w:val="nil"/>
              <w:bottom w:val="nil"/>
              <w:right w:val="nil"/>
              <w:between w:val="nil"/>
              <w:bar w:val="nil"/>
            </w:pBdr>
            <w:tabs>
              <w:tab w:val="left" w:pos="357"/>
            </w:tabs>
            <w:jc w:val="left"/>
          </w:pPr>
        </w:pPrChange>
      </w:pPr>
      <w:ins w:id="428" w:author="lww" w:date="2017-12-29T01:05:00Z">
        <w:r>
          <w:rPr>
            <w:rFonts w:ascii="Times New Roman" w:eastAsia="宋体" w:hAnsi="Times New Roman" w:cs="Times New Roman" w:hint="eastAsia"/>
            <w:color w:val="000000"/>
            <w:sz w:val="18"/>
            <w:szCs w:val="18"/>
            <w:u w:color="000000"/>
            <w:bdr w:val="nil"/>
          </w:rPr>
          <w:tab/>
        </w:r>
      </w:ins>
      <w:r w:rsidR="009C677D" w:rsidRPr="009C677D">
        <w:rPr>
          <w:rFonts w:ascii="Times New Roman" w:eastAsia="宋体" w:hAnsi="Times New Roman" w:cs="Times New Roman" w:hint="eastAsia"/>
          <w:color w:val="000000"/>
          <w:sz w:val="18"/>
          <w:szCs w:val="18"/>
          <w:u w:color="000000"/>
          <w:bdr w:val="nil"/>
          <w:lang w:eastAsia="zh-TW"/>
        </w:rPr>
        <w:t>敏感系统调用中的参数和上一个</w:t>
      </w:r>
      <w:ins w:id="429" w:author="lww" w:date="2017-12-29T00:49:00Z">
        <w:r w:rsidR="007F7A28">
          <w:rPr>
            <w:rFonts w:ascii="Times New Roman" w:eastAsia="宋体" w:hAnsi="Times New Roman" w:cs="Times New Roman" w:hint="eastAsia"/>
            <w:color w:val="000000"/>
            <w:sz w:val="18"/>
            <w:szCs w:val="18"/>
            <w:u w:color="000000"/>
            <w:bdr w:val="nil"/>
          </w:rPr>
          <w:t>gadget</w:t>
        </w:r>
      </w:ins>
      <w:ins w:id="430" w:author="lww" w:date="2017-12-29T01:05:00Z">
        <w:r>
          <w:rPr>
            <w:rFonts w:ascii="Times New Roman" w:eastAsia="宋体" w:hAnsi="Times New Roman" w:cs="Times New Roman" w:hint="eastAsia"/>
            <w:color w:val="000000"/>
            <w:sz w:val="18"/>
            <w:szCs w:val="18"/>
            <w:u w:color="000000"/>
            <w:bdr w:val="nil"/>
          </w:rPr>
          <w:t>时</w:t>
        </w:r>
      </w:ins>
      <w:del w:id="431" w:author="lww" w:date="2017-12-29T00:49:00Z">
        <w:r w:rsidR="009C677D" w:rsidRPr="009C677D" w:rsidDel="007F7A28">
          <w:rPr>
            <w:rFonts w:ascii="Times New Roman" w:eastAsia="宋体" w:hAnsi="Times New Roman" w:cs="Times New Roman" w:hint="eastAsia"/>
            <w:color w:val="000000"/>
            <w:sz w:val="18"/>
            <w:szCs w:val="18"/>
            <w:u w:color="000000"/>
            <w:bdr w:val="nil"/>
            <w:lang w:eastAsia="zh-TW"/>
          </w:rPr>
          <w:delText>疑似</w:delText>
        </w:r>
        <w:r w:rsidR="009C677D" w:rsidRPr="009C677D" w:rsidDel="007F7A28">
          <w:rPr>
            <w:rFonts w:ascii="Times New Roman" w:eastAsia="宋体" w:hAnsi="Times New Roman" w:cs="Times New Roman" w:hint="eastAsia"/>
            <w:color w:val="000000"/>
            <w:sz w:val="18"/>
            <w:szCs w:val="18"/>
            <w:u w:color="000000"/>
            <w:bdr w:val="nil"/>
          </w:rPr>
          <w:delText>配件</w:delText>
        </w:r>
      </w:del>
      <w:del w:id="432" w:author="lww" w:date="2017-12-29T01:05:00Z">
        <w:r w:rsidR="009C677D" w:rsidRPr="009C677D" w:rsidDel="00A41AA7">
          <w:rPr>
            <w:rFonts w:ascii="Times New Roman" w:eastAsia="宋体" w:hAnsi="Times New Roman" w:cs="Times New Roman" w:hint="eastAsia"/>
            <w:color w:val="000000"/>
            <w:sz w:val="18"/>
            <w:szCs w:val="18"/>
            <w:u w:color="000000"/>
            <w:bdr w:val="nil"/>
            <w:lang w:eastAsia="zh-TW"/>
          </w:rPr>
          <w:delText>的</w:delText>
        </w:r>
      </w:del>
      <w:r w:rsidR="009C677D" w:rsidRPr="009C677D">
        <w:rPr>
          <w:rFonts w:ascii="Times New Roman" w:eastAsia="宋体" w:hAnsi="Times New Roman" w:cs="Times New Roman" w:hint="eastAsia"/>
          <w:color w:val="000000"/>
          <w:sz w:val="18"/>
          <w:szCs w:val="18"/>
          <w:u w:color="000000"/>
          <w:bdr w:val="nil"/>
          <w:lang w:eastAsia="zh-TW"/>
        </w:rPr>
        <w:t>系统</w:t>
      </w:r>
      <w:r w:rsidR="009C677D" w:rsidRPr="009C677D">
        <w:rPr>
          <w:rFonts w:ascii="Times New Roman" w:eastAsia="宋体" w:hAnsi="Times New Roman" w:cs="Times New Roman" w:hint="eastAsia"/>
          <w:color w:val="000000"/>
          <w:sz w:val="18"/>
          <w:szCs w:val="18"/>
          <w:u w:color="000000"/>
          <w:bdr w:val="nil"/>
        </w:rPr>
        <w:t>状态</w:t>
      </w:r>
      <w:r w:rsidR="009C677D" w:rsidRPr="009C677D">
        <w:rPr>
          <w:rFonts w:ascii="Times New Roman" w:eastAsia="宋体" w:hAnsi="Times New Roman" w:cs="Times New Roman"/>
          <w:color w:val="000000"/>
          <w:sz w:val="18"/>
          <w:szCs w:val="18"/>
          <w:u w:color="000000"/>
          <w:bdr w:val="nil"/>
        </w:rPr>
        <w:t>（</w:t>
      </w:r>
      <w:r w:rsidR="009C677D" w:rsidRPr="009C677D">
        <w:rPr>
          <w:rFonts w:ascii="Times New Roman" w:eastAsia="宋体" w:hAnsi="Times New Roman" w:cs="Times New Roman" w:hint="eastAsia"/>
          <w:color w:val="000000"/>
          <w:sz w:val="18"/>
          <w:szCs w:val="18"/>
          <w:u w:color="000000"/>
          <w:bdr w:val="nil"/>
        </w:rPr>
        <w:t>本文</w:t>
      </w:r>
      <w:r w:rsidR="009C677D" w:rsidRPr="009C677D">
        <w:rPr>
          <w:rFonts w:ascii="Times New Roman" w:eastAsia="宋体" w:hAnsi="Times New Roman" w:cs="Times New Roman"/>
          <w:color w:val="000000"/>
          <w:sz w:val="18"/>
          <w:szCs w:val="18"/>
          <w:u w:color="000000"/>
          <w:bdr w:val="nil"/>
        </w:rPr>
        <w:t>用</w:t>
      </w:r>
      <w:r w:rsidR="009C677D" w:rsidRPr="009C677D">
        <w:rPr>
          <w:rFonts w:ascii="Times New Roman" w:eastAsia="宋体" w:hAnsi="Times New Roman" w:cs="Times New Roman" w:hint="eastAsia"/>
          <w:color w:val="000000"/>
          <w:sz w:val="18"/>
          <w:szCs w:val="18"/>
          <w:u w:color="000000"/>
          <w:bdr w:val="nil"/>
        </w:rPr>
        <w:t>系统</w:t>
      </w:r>
      <w:r w:rsidR="009C677D" w:rsidRPr="009C677D">
        <w:rPr>
          <w:rFonts w:ascii="Times New Roman" w:eastAsia="宋体" w:hAnsi="Times New Roman" w:cs="Times New Roman"/>
          <w:color w:val="000000"/>
          <w:sz w:val="18"/>
          <w:szCs w:val="18"/>
          <w:u w:color="000000"/>
          <w:bdr w:val="nil"/>
        </w:rPr>
        <w:t>架构寄存器的值来表征系统状态）</w:t>
      </w:r>
      <w:ins w:id="433" w:author="lww" w:date="2017-12-29T01:07:00Z">
        <w:r>
          <w:rPr>
            <w:rFonts w:ascii="Times New Roman" w:eastAsia="宋体" w:hAnsi="Times New Roman" w:cs="Times New Roman"/>
            <w:color w:val="000000"/>
            <w:sz w:val="18"/>
            <w:szCs w:val="18"/>
            <w:u w:color="000000"/>
            <w:bdr w:val="nil"/>
          </w:rPr>
          <w:t>进行比较</w:t>
        </w:r>
        <w:r>
          <w:rPr>
            <w:rFonts w:ascii="Times New Roman" w:eastAsia="宋体" w:hAnsi="Times New Roman" w:cs="Times New Roman" w:hint="eastAsia"/>
            <w:color w:val="000000"/>
            <w:sz w:val="18"/>
            <w:szCs w:val="18"/>
            <w:u w:color="000000"/>
            <w:bdr w:val="nil"/>
          </w:rPr>
          <w:t>，</w:t>
        </w:r>
        <w:r>
          <w:rPr>
            <w:rFonts w:ascii="Times New Roman" w:eastAsia="宋体" w:hAnsi="Times New Roman" w:cs="Times New Roman"/>
            <w:color w:val="000000"/>
            <w:sz w:val="18"/>
            <w:szCs w:val="18"/>
            <w:u w:color="000000"/>
            <w:bdr w:val="nil"/>
          </w:rPr>
          <w:t>如果核心参数来源于上一</w:t>
        </w:r>
        <w:r>
          <w:rPr>
            <w:rFonts w:ascii="Times New Roman" w:eastAsia="宋体" w:hAnsi="Times New Roman" w:cs="Times New Roman"/>
            <w:color w:val="000000"/>
            <w:sz w:val="18"/>
            <w:szCs w:val="18"/>
            <w:u w:color="000000"/>
            <w:bdr w:val="nil"/>
          </w:rPr>
          <w:t>gadget</w:t>
        </w:r>
        <w:r>
          <w:rPr>
            <w:rFonts w:ascii="Times New Roman" w:eastAsia="宋体" w:hAnsi="Times New Roman" w:cs="Times New Roman"/>
            <w:color w:val="000000"/>
            <w:sz w:val="18"/>
            <w:szCs w:val="18"/>
            <w:u w:color="000000"/>
            <w:bdr w:val="nil"/>
          </w:rPr>
          <w:t>时的状态</w:t>
        </w:r>
        <w:r>
          <w:rPr>
            <w:rFonts w:ascii="Times New Roman" w:eastAsia="宋体" w:hAnsi="Times New Roman" w:cs="Times New Roman" w:hint="eastAsia"/>
            <w:color w:val="000000"/>
            <w:sz w:val="18"/>
            <w:szCs w:val="18"/>
            <w:u w:color="000000"/>
            <w:bdr w:val="nil"/>
          </w:rPr>
          <w:t>，</w:t>
        </w:r>
        <w:r>
          <w:rPr>
            <w:rFonts w:ascii="Times New Roman" w:eastAsia="宋体" w:hAnsi="Times New Roman" w:cs="Times New Roman"/>
            <w:color w:val="000000"/>
            <w:sz w:val="18"/>
            <w:szCs w:val="18"/>
            <w:u w:color="000000"/>
            <w:bdr w:val="nil"/>
          </w:rPr>
          <w:t>那么认定当前遭受了</w:t>
        </w:r>
        <w:r>
          <w:rPr>
            <w:rFonts w:ascii="Times New Roman" w:eastAsia="宋体" w:hAnsi="Times New Roman" w:cs="Times New Roman"/>
            <w:color w:val="000000"/>
            <w:sz w:val="18"/>
            <w:szCs w:val="18"/>
            <w:u w:color="000000"/>
            <w:bdr w:val="nil"/>
          </w:rPr>
          <w:t>ROP</w:t>
        </w:r>
        <w:r>
          <w:rPr>
            <w:rFonts w:ascii="Times New Roman" w:eastAsia="宋体" w:hAnsi="Times New Roman" w:cs="Times New Roman"/>
            <w:color w:val="000000"/>
            <w:sz w:val="18"/>
            <w:szCs w:val="18"/>
            <w:u w:color="000000"/>
            <w:bdr w:val="nil"/>
          </w:rPr>
          <w:t>攻击</w:t>
        </w:r>
      </w:ins>
      <w:commentRangeStart w:id="434"/>
      <w:del w:id="435" w:author="lww" w:date="2017-12-29T01:06:00Z">
        <w:r w:rsidR="009C677D" w:rsidRPr="009C677D" w:rsidDel="00A41AA7">
          <w:rPr>
            <w:rFonts w:ascii="Times New Roman" w:eastAsia="宋体" w:hAnsi="Times New Roman" w:cs="Times New Roman" w:hint="eastAsia"/>
            <w:color w:val="000000"/>
            <w:sz w:val="18"/>
            <w:szCs w:val="18"/>
            <w:u w:color="000000"/>
            <w:bdr w:val="nil"/>
            <w:lang w:eastAsia="zh-TW"/>
          </w:rPr>
          <w:delText>基本一致</w:delText>
        </w:r>
      </w:del>
      <w:commentRangeEnd w:id="434"/>
      <w:r w:rsidR="009C677D" w:rsidRPr="009C677D">
        <w:rPr>
          <w:rFonts w:ascii="Times New Roman" w:eastAsia="宋体" w:hAnsi="Times New Roman" w:cs="Times New Roman"/>
          <w:kern w:val="0"/>
          <w:szCs w:val="21"/>
          <w:u w:color="000000"/>
          <w:bdr w:val="nil"/>
          <w:lang w:eastAsia="en-US"/>
        </w:rPr>
        <w:commentReference w:id="434"/>
      </w:r>
      <w:ins w:id="436" w:author="lww" w:date="2017-12-29T01:07:00Z">
        <w:r>
          <w:rPr>
            <w:rFonts w:ascii="Times New Roman" w:eastAsia="宋体" w:hAnsi="Times New Roman" w:cs="Times New Roman" w:hint="eastAsia"/>
            <w:color w:val="000000"/>
            <w:sz w:val="18"/>
            <w:szCs w:val="18"/>
            <w:u w:color="000000"/>
            <w:bdr w:val="nil"/>
          </w:rPr>
          <w:t>。</w:t>
        </w:r>
      </w:ins>
      <w:bookmarkStart w:id="437" w:name="_GoBack"/>
      <w:bookmarkEnd w:id="437"/>
      <w:del w:id="438" w:author="lww" w:date="2017-12-29T01:07:00Z">
        <w:r w:rsidR="009C677D" w:rsidRPr="009C677D" w:rsidDel="00A41AA7">
          <w:rPr>
            <w:rFonts w:ascii="Times New Roman" w:eastAsia="宋体" w:hAnsi="Times New Roman" w:cs="Times New Roman" w:hint="eastAsia"/>
            <w:color w:val="000000"/>
            <w:sz w:val="18"/>
            <w:szCs w:val="18"/>
            <w:u w:color="000000"/>
            <w:bdr w:val="nil"/>
            <w:lang w:eastAsia="zh-TW"/>
          </w:rPr>
          <w:delText>；</w:delText>
        </w:r>
      </w:del>
    </w:p>
    <w:p w14:paraId="708A1ACF" w14:textId="77777777" w:rsidR="009C677D" w:rsidRPr="009C677D" w:rsidRDefault="009C677D" w:rsidP="00A41AA7">
      <w:pPr>
        <w:pBdr>
          <w:top w:val="nil"/>
          <w:left w:val="nil"/>
          <w:bottom w:val="nil"/>
          <w:right w:val="nil"/>
          <w:between w:val="nil"/>
          <w:bar w:val="nil"/>
        </w:pBdr>
        <w:tabs>
          <w:tab w:val="left" w:pos="357"/>
        </w:tabs>
        <w:rPr>
          <w:rFonts w:ascii="宋体" w:eastAsia="宋体" w:hAnsi="宋体" w:cs="宋体" w:hint="eastAsia"/>
          <w:color w:val="000000"/>
          <w:sz w:val="18"/>
          <w:szCs w:val="18"/>
          <w:u w:color="000000"/>
          <w:bdr w:val="nil"/>
          <w:lang w:val="zh-TW"/>
        </w:rPr>
        <w:pPrChange w:id="439" w:author="lww" w:date="2017-12-29T01:06:00Z">
          <w:pPr>
            <w:pBdr>
              <w:top w:val="nil"/>
              <w:left w:val="nil"/>
              <w:bottom w:val="nil"/>
              <w:right w:val="nil"/>
              <w:between w:val="nil"/>
              <w:bar w:val="nil"/>
            </w:pBdr>
            <w:tabs>
              <w:tab w:val="left" w:pos="357"/>
            </w:tabs>
            <w:ind w:left="840"/>
          </w:pPr>
        </w:pPrChange>
      </w:pPr>
      <w:del w:id="440" w:author="lww" w:date="2017-12-29T01:06:00Z">
        <w:r w:rsidRPr="009C677D" w:rsidDel="00A41AA7">
          <w:rPr>
            <w:rFonts w:ascii="Times New Roman" w:eastAsia="宋体" w:hAnsi="Times New Roman" w:cs="Times New Roman" w:hint="eastAsia"/>
            <w:color w:val="000000"/>
            <w:sz w:val="18"/>
            <w:szCs w:val="18"/>
            <w:u w:color="000000"/>
            <w:bdr w:val="nil"/>
            <w:lang w:val="zh-TW" w:eastAsia="zh-TW"/>
          </w:rPr>
          <w:delText>该检测条件适用于通过较短的</w:delText>
        </w:r>
        <w:r w:rsidRPr="009C677D" w:rsidDel="00A41AA7">
          <w:rPr>
            <w:rFonts w:ascii="Times New Roman" w:eastAsia="宋体" w:hAnsi="Times New Roman" w:cs="Times New Roman" w:hint="eastAsia"/>
            <w:color w:val="000000"/>
            <w:sz w:val="18"/>
            <w:szCs w:val="18"/>
            <w:u w:color="000000"/>
            <w:bdr w:val="nil"/>
          </w:rPr>
          <w:delText>配件</w:delText>
        </w:r>
        <w:r w:rsidRPr="009C677D" w:rsidDel="00A41AA7">
          <w:rPr>
            <w:rFonts w:ascii="Times New Roman" w:eastAsia="宋体" w:hAnsi="Times New Roman" w:cs="Times New Roman" w:hint="eastAsia"/>
            <w:color w:val="000000"/>
            <w:sz w:val="18"/>
            <w:szCs w:val="18"/>
            <w:u w:color="000000"/>
            <w:bdr w:val="nil"/>
            <w:lang w:val="zh-TW" w:eastAsia="zh-TW"/>
          </w:rPr>
          <w:delText>链直接进行敏感系统调用的情形</w:delText>
        </w:r>
      </w:del>
      <w:r w:rsidRPr="009C677D">
        <w:rPr>
          <w:rFonts w:ascii="Times New Roman" w:eastAsia="宋体" w:hAnsi="Times New Roman" w:cs="Times New Roman" w:hint="eastAsia"/>
          <w:color w:val="000000"/>
          <w:sz w:val="18"/>
          <w:szCs w:val="18"/>
          <w:u w:color="000000"/>
          <w:bdr w:val="nil"/>
          <w:lang w:val="zh-TW" w:eastAsia="zh-TW"/>
        </w:rPr>
        <w:t>。</w:t>
      </w:r>
      <w:del w:id="441" w:author="lww" w:date="2017-12-29T01:06:00Z">
        <w:r w:rsidRPr="009C677D" w:rsidDel="00A41AA7">
          <w:rPr>
            <w:rFonts w:ascii="Times New Roman" w:eastAsia="宋体" w:hAnsi="Times New Roman" w:cs="Times New Roman" w:hint="eastAsia"/>
            <w:color w:val="000000"/>
            <w:sz w:val="18"/>
            <w:szCs w:val="18"/>
            <w:u w:color="000000"/>
            <w:bdr w:val="nil"/>
            <w:lang w:val="zh-TW" w:eastAsia="zh-TW"/>
          </w:rPr>
          <w:br/>
        </w:r>
      </w:del>
    </w:p>
    <w:p w14:paraId="7D336471" w14:textId="77777777" w:rsidR="00FC1201" w:rsidRDefault="00FC1201">
      <w:pPr>
        <w:rPr>
          <w:lang w:eastAsia="zh-TW"/>
        </w:rPr>
      </w:pPr>
    </w:p>
    <w:sectPr w:rsidR="00FC1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作者" w:date="2017-12-25T20:51:00Z" w:initials="">
    <w:p w14:paraId="113E9702" w14:textId="77777777" w:rsidR="009C677D" w:rsidRDefault="009C677D" w:rsidP="009C677D">
      <w:pPr>
        <w:pStyle w:val="a5"/>
      </w:pPr>
    </w:p>
    <w:p w14:paraId="2933D369" w14:textId="77777777" w:rsidR="009C677D" w:rsidRDefault="009C677D" w:rsidP="009C677D">
      <w:pPr>
        <w:pStyle w:val="a5"/>
      </w:pPr>
      <w:r>
        <w:rPr>
          <w:rFonts w:ascii="Arial Unicode MS" w:hAnsi="Arial Unicode MS" w:cs="Arial Unicode MS" w:hint="eastAsia"/>
        </w:rPr>
        <w:t>同时，该部分也避免当前的平铺直叙，考虑是</w:t>
      </w:r>
      <w:proofErr w:type="gramStart"/>
      <w:r>
        <w:rPr>
          <w:rFonts w:ascii="Arial Unicode MS" w:hAnsi="Arial Unicode MS" w:cs="Arial Unicode MS" w:hint="eastAsia"/>
        </w:rPr>
        <w:t>投软件</w:t>
      </w:r>
      <w:proofErr w:type="gramEnd"/>
      <w:r>
        <w:rPr>
          <w:rFonts w:ascii="Arial Unicode MS" w:hAnsi="Arial Unicode MS" w:cs="Arial Unicode MS" w:hint="eastAsia"/>
        </w:rPr>
        <w:t>学报，可以考虑给出一些概念、方法（算法）、定理（证明），比如如何说明当前的采样时间选择策略就是可以能够将符合威胁模型的</w:t>
      </w:r>
      <w:r>
        <w:rPr>
          <w:rFonts w:eastAsia="Arial Unicode MS" w:hAnsi="Arial Unicode MS" w:cs="Arial Unicode MS"/>
        </w:rPr>
        <w:t>ROP</w:t>
      </w:r>
      <w:r>
        <w:rPr>
          <w:rFonts w:ascii="Arial Unicode MS" w:hAnsi="Arial Unicode MS" w:cs="Arial Unicode MS" w:hint="eastAsia"/>
        </w:rPr>
        <w:t>攻击检测出来。</w:t>
      </w:r>
    </w:p>
  </w:comment>
  <w:comment w:id="3" w:author="作者" w:date="2017-12-25T20:45:00Z" w:initials="">
    <w:p w14:paraId="44423903" w14:textId="77777777" w:rsidR="009C677D" w:rsidRDefault="009C677D" w:rsidP="009C677D">
      <w:pPr>
        <w:pStyle w:val="a5"/>
      </w:pPr>
    </w:p>
    <w:p w14:paraId="3B920813" w14:textId="77777777" w:rsidR="009C677D" w:rsidRDefault="009C677D" w:rsidP="009C677D">
      <w:pPr>
        <w:pStyle w:val="a5"/>
      </w:pPr>
      <w:r>
        <w:rPr>
          <w:rFonts w:ascii="Arial Unicode MS" w:hAnsi="Arial Unicode MS" w:cs="Arial Unicode MS" w:hint="eastAsia"/>
        </w:rPr>
        <w:t>是否不叫设计？</w:t>
      </w:r>
      <w:r>
        <w:rPr>
          <w:rFonts w:ascii="Arial Unicode MS" w:hAnsi="Arial Unicode MS" w:cs="Arial Unicode MS" w:hint="eastAsia"/>
        </w:rPr>
        <w:t xml:space="preserve"> </w:t>
      </w:r>
      <w:r>
        <w:rPr>
          <w:rFonts w:ascii="Arial Unicode MS" w:hAnsi="Arial Unicode MS" w:cs="Arial Unicode MS" w:hint="eastAsia"/>
        </w:rPr>
        <w:t>方法更好？</w:t>
      </w:r>
    </w:p>
  </w:comment>
  <w:comment w:id="8" w:author="wang" w:date="2017-12-25T14:07:00Z" w:initials="w">
    <w:p w14:paraId="6C4C8E87" w14:textId="77777777" w:rsidR="009C677D" w:rsidRDefault="009C677D" w:rsidP="009C677D">
      <w:pPr>
        <w:pStyle w:val="a6"/>
        <w:rPr>
          <w:lang w:eastAsia="zh-CN"/>
        </w:rPr>
      </w:pPr>
      <w:r>
        <w:rPr>
          <w:rStyle w:val="a7"/>
        </w:rPr>
        <w:annotationRef/>
      </w:r>
      <w:r w:rsidRPr="00437CB4">
        <w:rPr>
          <w:rFonts w:hint="eastAsia"/>
          <w:highlight w:val="yellow"/>
          <w:lang w:eastAsia="zh-CN"/>
        </w:rPr>
        <w:t>这个</w:t>
      </w:r>
      <w:proofErr w:type="spellStart"/>
      <w:r w:rsidRPr="00437CB4">
        <w:rPr>
          <w:highlight w:val="yellow"/>
          <w:lang w:eastAsia="zh-CN"/>
        </w:rPr>
        <w:t>PerfCFI</w:t>
      </w:r>
      <w:proofErr w:type="spellEnd"/>
      <w:r w:rsidRPr="00437CB4">
        <w:rPr>
          <w:highlight w:val="yellow"/>
          <w:lang w:eastAsia="zh-CN"/>
        </w:rPr>
        <w:t>确实不知道怎么来的，感觉确实需要重新</w:t>
      </w:r>
      <w:r w:rsidRPr="00437CB4">
        <w:rPr>
          <w:rFonts w:hint="eastAsia"/>
          <w:highlight w:val="yellow"/>
          <w:lang w:eastAsia="zh-CN"/>
        </w:rPr>
        <w:t>想</w:t>
      </w:r>
      <w:r w:rsidRPr="00437CB4">
        <w:rPr>
          <w:highlight w:val="yellow"/>
          <w:lang w:eastAsia="zh-CN"/>
        </w:rPr>
        <w:t>个词，例如</w:t>
      </w:r>
      <w:proofErr w:type="spellStart"/>
      <w:r w:rsidRPr="00437CB4">
        <w:rPr>
          <w:highlight w:val="yellow"/>
          <w:lang w:eastAsia="zh-CN"/>
        </w:rPr>
        <w:t>BranchChecker</w:t>
      </w:r>
      <w:proofErr w:type="spellEnd"/>
      <w:r w:rsidRPr="00437CB4">
        <w:rPr>
          <w:highlight w:val="yellow"/>
          <w:lang w:eastAsia="zh-CN"/>
        </w:rPr>
        <w:t>，或者啥的</w:t>
      </w:r>
    </w:p>
  </w:comment>
  <w:comment w:id="11" w:author="作者" w:date="2017-12-25T20:30:00Z" w:initials="">
    <w:p w14:paraId="5004B1C6" w14:textId="77777777" w:rsidR="009C677D" w:rsidRDefault="009C677D" w:rsidP="009C677D">
      <w:pPr>
        <w:pStyle w:val="a5"/>
      </w:pPr>
    </w:p>
    <w:p w14:paraId="5F24E5F3" w14:textId="77777777" w:rsidR="009C677D" w:rsidRDefault="009C677D" w:rsidP="009C677D">
      <w:pPr>
        <w:pStyle w:val="a5"/>
      </w:pPr>
      <w:r>
        <w:rPr>
          <w:rFonts w:ascii="Arial Unicode MS" w:hAnsi="Arial Unicode MS" w:cs="Arial Unicode MS" w:hint="eastAsia"/>
        </w:rPr>
        <w:t>这个词突然冒出来了，应该在前面提你的方法时各个名字。</w:t>
      </w:r>
    </w:p>
  </w:comment>
  <w:comment w:id="74" w:author="wang" w:date="2017-12-25T14:07:00Z" w:initials="w">
    <w:p w14:paraId="25968022" w14:textId="77777777" w:rsidR="009C677D" w:rsidRDefault="009C677D" w:rsidP="009C677D">
      <w:pPr>
        <w:pStyle w:val="a6"/>
        <w:rPr>
          <w:lang w:eastAsia="zh-CN"/>
        </w:rPr>
      </w:pPr>
      <w:r>
        <w:rPr>
          <w:rStyle w:val="a7"/>
        </w:rPr>
        <w:annotationRef/>
      </w:r>
      <w:r w:rsidRPr="00437CB4">
        <w:rPr>
          <w:rFonts w:hint="eastAsia"/>
          <w:highlight w:val="yellow"/>
          <w:lang w:eastAsia="zh-CN"/>
        </w:rPr>
        <w:t>这个</w:t>
      </w:r>
      <w:proofErr w:type="spellStart"/>
      <w:r w:rsidRPr="00437CB4">
        <w:rPr>
          <w:highlight w:val="yellow"/>
          <w:lang w:eastAsia="zh-CN"/>
        </w:rPr>
        <w:t>PerfCFI</w:t>
      </w:r>
      <w:proofErr w:type="spellEnd"/>
      <w:r w:rsidRPr="00437CB4">
        <w:rPr>
          <w:highlight w:val="yellow"/>
          <w:lang w:eastAsia="zh-CN"/>
        </w:rPr>
        <w:t>确实不知道怎么来的，感觉确实需要重新</w:t>
      </w:r>
      <w:r w:rsidRPr="00437CB4">
        <w:rPr>
          <w:rFonts w:hint="eastAsia"/>
          <w:highlight w:val="yellow"/>
          <w:lang w:eastAsia="zh-CN"/>
        </w:rPr>
        <w:t>想</w:t>
      </w:r>
      <w:r w:rsidRPr="00437CB4">
        <w:rPr>
          <w:highlight w:val="yellow"/>
          <w:lang w:eastAsia="zh-CN"/>
        </w:rPr>
        <w:t>个词，例如</w:t>
      </w:r>
      <w:proofErr w:type="spellStart"/>
      <w:r w:rsidRPr="00437CB4">
        <w:rPr>
          <w:highlight w:val="yellow"/>
          <w:lang w:eastAsia="zh-CN"/>
        </w:rPr>
        <w:t>BranchChecker</w:t>
      </w:r>
      <w:proofErr w:type="spellEnd"/>
      <w:r w:rsidRPr="00437CB4">
        <w:rPr>
          <w:highlight w:val="yellow"/>
          <w:lang w:eastAsia="zh-CN"/>
        </w:rPr>
        <w:t>，或者啥的</w:t>
      </w:r>
    </w:p>
  </w:comment>
  <w:comment w:id="75" w:author="作者" w:date="2017-12-25T20:32:00Z" w:initials="">
    <w:p w14:paraId="19BE5E90" w14:textId="77777777" w:rsidR="009C677D" w:rsidRDefault="009C677D" w:rsidP="009C677D">
      <w:pPr>
        <w:pStyle w:val="a5"/>
      </w:pPr>
    </w:p>
    <w:p w14:paraId="373E755B" w14:textId="77777777" w:rsidR="009C677D" w:rsidRDefault="009C677D" w:rsidP="009C677D">
      <w:pPr>
        <w:pStyle w:val="a5"/>
      </w:pPr>
      <w:r>
        <w:rPr>
          <w:rFonts w:ascii="Arial Unicode MS" w:hAnsi="Arial Unicode MS" w:cs="Arial Unicode MS" w:hint="eastAsia"/>
        </w:rPr>
        <w:t>大小写要固定</w:t>
      </w:r>
    </w:p>
  </w:comment>
  <w:comment w:id="170" w:author="作者" w:date="2017-12-25T20:47:00Z" w:initials="">
    <w:p w14:paraId="722902FD" w14:textId="77777777" w:rsidR="009C677D" w:rsidRPr="009C677D" w:rsidRDefault="009C677D" w:rsidP="009C677D">
      <w:pPr>
        <w:pStyle w:val="a5"/>
        <w:rPr>
          <w:rFonts w:eastAsia="宋体"/>
        </w:rPr>
      </w:pPr>
    </w:p>
    <w:p w14:paraId="2A64A96F" w14:textId="77777777" w:rsidR="009C677D" w:rsidRPr="009C677D" w:rsidRDefault="009C677D" w:rsidP="009C677D">
      <w:pPr>
        <w:pStyle w:val="a5"/>
        <w:rPr>
          <w:rFonts w:eastAsia="宋体"/>
        </w:rPr>
      </w:pPr>
    </w:p>
    <w:p w14:paraId="72C4D52C" w14:textId="77777777" w:rsidR="009C677D" w:rsidRDefault="009C677D" w:rsidP="009C677D">
      <w:pPr>
        <w:pStyle w:val="a5"/>
      </w:pPr>
      <w:r>
        <w:rPr>
          <w:rFonts w:ascii="Arial Unicode MS" w:hAnsi="Arial Unicode MS" w:cs="Arial Unicode MS" w:hint="eastAsia"/>
        </w:rPr>
        <w:t>是否可以通过多次攻击执行，</w:t>
      </w:r>
      <w:r>
        <w:rPr>
          <w:rFonts w:eastAsia="Arial Unicode MS" w:hAnsi="Arial Unicode MS" w:cs="Arial Unicode MS"/>
        </w:rPr>
        <w:t>ROP</w:t>
      </w:r>
      <w:r>
        <w:rPr>
          <w:rFonts w:ascii="Arial Unicode MS" w:hAnsi="Arial Unicode MS" w:cs="Arial Unicode MS" w:hint="eastAsia"/>
        </w:rPr>
        <w:t>的攻击分支成为了历史信息的一部分？</w:t>
      </w:r>
    </w:p>
  </w:comment>
  <w:comment w:id="171" w:author="wang" w:date="2017-12-27T09:57:00Z" w:initials="w">
    <w:p w14:paraId="0432EEA0" w14:textId="77777777" w:rsidR="009C677D" w:rsidRDefault="009C677D" w:rsidP="009C677D">
      <w:pPr>
        <w:pStyle w:val="a6"/>
        <w:rPr>
          <w:lang w:eastAsia="zh-CN"/>
        </w:rPr>
      </w:pPr>
      <w:r>
        <w:rPr>
          <w:rStyle w:val="a7"/>
        </w:rPr>
        <w:annotationRef/>
      </w:r>
      <w:r w:rsidRPr="00FB4687">
        <w:rPr>
          <w:rFonts w:hint="eastAsia"/>
          <w:highlight w:val="yellow"/>
          <w:lang w:eastAsia="zh-CN"/>
        </w:rPr>
        <w:t>这里没</w:t>
      </w:r>
      <w:r w:rsidRPr="00FB4687">
        <w:rPr>
          <w:highlight w:val="yellow"/>
          <w:lang w:eastAsia="zh-CN"/>
        </w:rPr>
        <w:t>太懂</w:t>
      </w:r>
      <w:r w:rsidRPr="00FB4687">
        <w:rPr>
          <w:rFonts w:hint="eastAsia"/>
          <w:highlight w:val="yellow"/>
          <w:lang w:eastAsia="zh-CN"/>
        </w:rPr>
        <w:t>杨老师</w:t>
      </w:r>
      <w:r w:rsidRPr="00FB4687">
        <w:rPr>
          <w:highlight w:val="yellow"/>
          <w:lang w:eastAsia="zh-CN"/>
        </w:rPr>
        <w:t>的意思，你</w:t>
      </w:r>
      <w:r w:rsidRPr="00FB4687">
        <w:rPr>
          <w:rFonts w:hint="eastAsia"/>
          <w:highlight w:val="yellow"/>
          <w:lang w:eastAsia="zh-CN"/>
        </w:rPr>
        <w:t>改</w:t>
      </w:r>
      <w:r w:rsidRPr="00FB4687">
        <w:rPr>
          <w:highlight w:val="yellow"/>
          <w:lang w:eastAsia="zh-CN"/>
        </w:rPr>
        <w:t>吧。</w:t>
      </w:r>
    </w:p>
  </w:comment>
  <w:comment w:id="209" w:author="作者" w:date="2017-12-25T20:59:00Z" w:initials="">
    <w:p w14:paraId="30F92A7F" w14:textId="77777777" w:rsidR="009C677D" w:rsidRDefault="009C677D" w:rsidP="009C677D">
      <w:pPr>
        <w:pStyle w:val="a5"/>
      </w:pPr>
    </w:p>
    <w:p w14:paraId="61E010B8" w14:textId="77777777" w:rsidR="009C677D" w:rsidRDefault="009C677D" w:rsidP="009C677D">
      <w:pPr>
        <w:pStyle w:val="a5"/>
      </w:pPr>
      <w:r>
        <w:rPr>
          <w:rFonts w:ascii="Arial Unicode MS" w:hAnsi="Arial Unicode MS" w:cs="Arial Unicode MS" w:hint="eastAsia"/>
        </w:rPr>
        <w:t>这里没有看到</w:t>
      </w:r>
      <w:r>
        <w:rPr>
          <w:rFonts w:eastAsia="Arial Unicode MS" w:hAnsi="Arial Unicode MS" w:cs="Arial Unicode MS"/>
        </w:rPr>
        <w:t>PMI</w:t>
      </w:r>
      <w:r>
        <w:rPr>
          <w:rFonts w:ascii="Arial Unicode MS" w:hAnsi="Arial Unicode MS" w:cs="Arial Unicode MS" w:hint="eastAsia"/>
        </w:rPr>
        <w:t>的作用，没有说清楚检测为什么要由</w:t>
      </w:r>
      <w:r>
        <w:rPr>
          <w:rFonts w:eastAsia="Arial Unicode MS" w:hAnsi="Arial Unicode MS" w:cs="Arial Unicode MS"/>
        </w:rPr>
        <w:t>PMI</w:t>
      </w:r>
      <w:r>
        <w:rPr>
          <w:rFonts w:ascii="Arial Unicode MS" w:hAnsi="Arial Unicode MS" w:cs="Arial Unicode MS" w:hint="eastAsia"/>
        </w:rPr>
        <w:t>来触发？</w:t>
      </w:r>
      <w:r>
        <w:rPr>
          <w:rFonts w:eastAsia="Arial Unicode MS" w:hAnsi="Arial Unicode MS" w:cs="Arial Unicode MS"/>
        </w:rPr>
        <w:t>PMI</w:t>
      </w:r>
      <w:r>
        <w:rPr>
          <w:rFonts w:ascii="Arial Unicode MS" w:hAnsi="Arial Unicode MS" w:cs="Arial Unicode MS" w:hint="eastAsia"/>
        </w:rPr>
        <w:t>计数器一般很大，是否会漏掉</w:t>
      </w:r>
      <w:r>
        <w:rPr>
          <w:rFonts w:eastAsia="Arial Unicode MS" w:hAnsi="Arial Unicode MS" w:cs="Arial Unicode MS"/>
        </w:rPr>
        <w:t>ROP</w:t>
      </w:r>
      <w:r>
        <w:rPr>
          <w:rFonts w:ascii="Arial Unicode MS" w:hAnsi="Arial Unicode MS" w:cs="Arial Unicode MS" w:hint="eastAsia"/>
        </w:rPr>
        <w:t>检测？</w:t>
      </w:r>
    </w:p>
  </w:comment>
  <w:comment w:id="237" w:author="作者" w:date="2017-12-25T20:56:00Z" w:initials="">
    <w:p w14:paraId="6B1ABB5F" w14:textId="77777777" w:rsidR="009C677D" w:rsidRPr="009C677D" w:rsidRDefault="009C677D" w:rsidP="009C677D">
      <w:pPr>
        <w:pStyle w:val="a5"/>
        <w:rPr>
          <w:rFonts w:eastAsia="宋体"/>
        </w:rPr>
      </w:pPr>
    </w:p>
    <w:p w14:paraId="7B930DF7" w14:textId="77777777" w:rsidR="009C677D" w:rsidRPr="009C677D" w:rsidRDefault="009C677D" w:rsidP="009C677D">
      <w:pPr>
        <w:pStyle w:val="a5"/>
        <w:rPr>
          <w:rFonts w:eastAsia="宋体"/>
        </w:rPr>
      </w:pPr>
    </w:p>
    <w:p w14:paraId="538BB0A5" w14:textId="77777777" w:rsidR="009C677D" w:rsidRDefault="009C677D" w:rsidP="009C677D">
      <w:pPr>
        <w:pStyle w:val="a5"/>
      </w:pPr>
      <w:r>
        <w:rPr>
          <w:rFonts w:ascii="Arial Unicode MS" w:hAnsi="Arial Unicode MS" w:cs="Arial Unicode MS" w:hint="eastAsia"/>
        </w:rPr>
        <w:t>建议用中文</w:t>
      </w:r>
    </w:p>
  </w:comment>
  <w:comment w:id="251" w:author="wang" w:date="2017-12-27T10:25:00Z" w:initials="w">
    <w:p w14:paraId="310483C8" w14:textId="77777777" w:rsidR="009C677D" w:rsidRPr="00E1089C" w:rsidRDefault="009C677D" w:rsidP="009C677D">
      <w:pPr>
        <w:pStyle w:val="a6"/>
        <w:rPr>
          <w:highlight w:val="yellow"/>
          <w:lang w:eastAsia="zh-CN"/>
        </w:rPr>
      </w:pPr>
      <w:r>
        <w:rPr>
          <w:rStyle w:val="a7"/>
        </w:rPr>
        <w:annotationRef/>
      </w:r>
      <w:r w:rsidRPr="00E1089C">
        <w:rPr>
          <w:rFonts w:hint="eastAsia"/>
          <w:highlight w:val="yellow"/>
          <w:lang w:eastAsia="zh-CN"/>
        </w:rPr>
        <w:t>杨老师</w:t>
      </w:r>
      <w:r w:rsidRPr="00E1089C">
        <w:rPr>
          <w:highlight w:val="yellow"/>
          <w:lang w:eastAsia="zh-CN"/>
        </w:rPr>
        <w:t>提到对于</w:t>
      </w:r>
      <w:r w:rsidRPr="00E1089C">
        <w:rPr>
          <w:highlight w:val="yellow"/>
          <w:lang w:eastAsia="zh-CN"/>
        </w:rPr>
        <w:t>gadget</w:t>
      </w:r>
      <w:r w:rsidRPr="00E1089C">
        <w:rPr>
          <w:highlight w:val="yellow"/>
          <w:lang w:eastAsia="zh-CN"/>
        </w:rPr>
        <w:t>的识别是否有创新。</w:t>
      </w:r>
    </w:p>
    <w:p w14:paraId="15406155" w14:textId="77777777" w:rsidR="009C677D" w:rsidRPr="00E1089C" w:rsidRDefault="009C677D" w:rsidP="009C677D">
      <w:pPr>
        <w:pStyle w:val="a6"/>
        <w:rPr>
          <w:lang w:eastAsia="zh-CN"/>
        </w:rPr>
      </w:pPr>
      <w:r w:rsidRPr="00E1089C">
        <w:rPr>
          <w:rFonts w:hint="eastAsia"/>
          <w:highlight w:val="yellow"/>
          <w:lang w:eastAsia="zh-CN"/>
        </w:rPr>
        <w:t>我</w:t>
      </w:r>
      <w:r w:rsidRPr="00E1089C">
        <w:rPr>
          <w:highlight w:val="yellow"/>
          <w:lang w:eastAsia="zh-CN"/>
        </w:rPr>
        <w:t>看已有研究中</w:t>
      </w:r>
      <w:r w:rsidRPr="00E1089C">
        <w:rPr>
          <w:rFonts w:hint="eastAsia"/>
          <w:highlight w:val="yellow"/>
          <w:lang w:eastAsia="zh-CN"/>
        </w:rPr>
        <w:t>对于</w:t>
      </w:r>
      <w:r w:rsidRPr="00E1089C">
        <w:rPr>
          <w:highlight w:val="yellow"/>
          <w:lang w:eastAsia="zh-CN"/>
        </w:rPr>
        <w:t>return</w:t>
      </w:r>
      <w:r w:rsidRPr="00E1089C">
        <w:rPr>
          <w:rFonts w:hint="eastAsia"/>
          <w:highlight w:val="yellow"/>
          <w:lang w:eastAsia="zh-CN"/>
        </w:rPr>
        <w:t>类型</w:t>
      </w:r>
      <w:r w:rsidRPr="00E1089C">
        <w:rPr>
          <w:highlight w:val="yellow"/>
          <w:lang w:eastAsia="zh-CN"/>
        </w:rPr>
        <w:t>都有提到。</w:t>
      </w:r>
      <w:r w:rsidRPr="00E1089C">
        <w:rPr>
          <w:rFonts w:hint="eastAsia"/>
          <w:highlight w:val="yellow"/>
          <w:lang w:eastAsia="zh-CN"/>
        </w:rPr>
        <w:t>对于</w:t>
      </w:r>
      <w:r w:rsidRPr="00E1089C">
        <w:rPr>
          <w:highlight w:val="yellow"/>
          <w:lang w:eastAsia="zh-CN"/>
        </w:rPr>
        <w:t>第二个类型</w:t>
      </w:r>
      <w:r w:rsidRPr="00E1089C">
        <w:rPr>
          <w:rFonts w:hint="eastAsia"/>
          <w:highlight w:val="yellow"/>
          <w:lang w:eastAsia="zh-CN"/>
        </w:rPr>
        <w:t>是</w:t>
      </w:r>
      <w:r w:rsidRPr="00E1089C">
        <w:rPr>
          <w:highlight w:val="yellow"/>
          <w:lang w:eastAsia="zh-CN"/>
        </w:rPr>
        <w:t>这篇文章的创新吗？</w:t>
      </w:r>
    </w:p>
  </w:comment>
  <w:comment w:id="247" w:author="作者" w:date="2017-12-25T20:56:00Z" w:initials="">
    <w:p w14:paraId="61E2ACE7" w14:textId="77777777" w:rsidR="009C677D" w:rsidRDefault="009C677D" w:rsidP="009C677D">
      <w:pPr>
        <w:pStyle w:val="a5"/>
      </w:pPr>
    </w:p>
    <w:p w14:paraId="50100E81" w14:textId="77777777" w:rsidR="009C677D" w:rsidRDefault="009C677D" w:rsidP="009C677D">
      <w:pPr>
        <w:pStyle w:val="a5"/>
      </w:pPr>
      <w:r>
        <w:rPr>
          <w:rFonts w:ascii="Arial Unicode MS" w:hAnsi="Arial Unicode MS" w:cs="Arial Unicode MS" w:hint="eastAsia"/>
        </w:rPr>
        <w:t>同上</w:t>
      </w:r>
    </w:p>
    <w:p w14:paraId="13095CFB" w14:textId="77777777" w:rsidR="009C677D" w:rsidRDefault="009C677D" w:rsidP="009C677D">
      <w:pPr>
        <w:pStyle w:val="a5"/>
      </w:pPr>
    </w:p>
  </w:comment>
  <w:comment w:id="255" w:author="wang" w:date="2017-12-27T11:01:00Z" w:initials="w">
    <w:p w14:paraId="2DC06DB1" w14:textId="7F851107" w:rsidR="00BF4F09" w:rsidRPr="00BF4F09" w:rsidRDefault="00BF4F09">
      <w:pPr>
        <w:pStyle w:val="a6"/>
        <w:rPr>
          <w:highlight w:val="yellow"/>
          <w:lang w:eastAsia="zh-CN"/>
        </w:rPr>
      </w:pPr>
      <w:r>
        <w:rPr>
          <w:rStyle w:val="a7"/>
        </w:rPr>
        <w:annotationRef/>
      </w:r>
      <w:r w:rsidRPr="00BF4F09">
        <w:rPr>
          <w:rFonts w:hint="eastAsia"/>
          <w:highlight w:val="yellow"/>
          <w:lang w:eastAsia="zh-CN"/>
        </w:rPr>
        <w:t>杨老师</w:t>
      </w:r>
      <w:r w:rsidRPr="00BF4F09">
        <w:rPr>
          <w:highlight w:val="yellow"/>
          <w:lang w:eastAsia="zh-CN"/>
        </w:rPr>
        <w:t>说这块可以给出一些概念、方法、</w:t>
      </w:r>
      <w:r w:rsidRPr="00BF4F09">
        <w:rPr>
          <w:rFonts w:hint="eastAsia"/>
          <w:highlight w:val="yellow"/>
          <w:lang w:eastAsia="zh-CN"/>
        </w:rPr>
        <w:t>定理</w:t>
      </w:r>
      <w:r w:rsidRPr="00BF4F09">
        <w:rPr>
          <w:highlight w:val="yellow"/>
          <w:lang w:eastAsia="zh-CN"/>
        </w:rPr>
        <w:t>等等。</w:t>
      </w:r>
    </w:p>
    <w:p w14:paraId="2EEB382C" w14:textId="7A2F2F4D" w:rsidR="00BF4F09" w:rsidRPr="00BF4F09" w:rsidRDefault="00BF4F09">
      <w:pPr>
        <w:pStyle w:val="a6"/>
        <w:rPr>
          <w:highlight w:val="yellow"/>
          <w:lang w:eastAsia="zh-CN"/>
        </w:rPr>
      </w:pPr>
      <w:r w:rsidRPr="00BF4F09">
        <w:rPr>
          <w:rFonts w:hint="eastAsia"/>
          <w:highlight w:val="yellow"/>
          <w:lang w:eastAsia="zh-CN"/>
        </w:rPr>
        <w:t>我觉得</w:t>
      </w:r>
      <w:r w:rsidRPr="00BF4F09">
        <w:rPr>
          <w:highlight w:val="yellow"/>
          <w:lang w:eastAsia="zh-CN"/>
        </w:rPr>
        <w:t>有些地方我</w:t>
      </w:r>
      <w:proofErr w:type="gramStart"/>
      <w:r w:rsidRPr="00BF4F09">
        <w:rPr>
          <w:highlight w:val="yellow"/>
          <w:lang w:eastAsia="zh-CN"/>
        </w:rPr>
        <w:t>没可以</w:t>
      </w:r>
      <w:proofErr w:type="gramEnd"/>
      <w:r w:rsidRPr="00BF4F09">
        <w:rPr>
          <w:highlight w:val="yellow"/>
          <w:lang w:eastAsia="zh-CN"/>
        </w:rPr>
        <w:t>写的更明白一些。</w:t>
      </w:r>
    </w:p>
    <w:p w14:paraId="7F36A809" w14:textId="13391323" w:rsidR="00BF4F09" w:rsidRDefault="00BF4F09">
      <w:pPr>
        <w:pStyle w:val="a6"/>
        <w:rPr>
          <w:lang w:eastAsia="zh-CN"/>
        </w:rPr>
      </w:pPr>
      <w:r w:rsidRPr="00BF4F09">
        <w:rPr>
          <w:rFonts w:hint="eastAsia"/>
          <w:highlight w:val="yellow"/>
          <w:lang w:eastAsia="zh-CN"/>
        </w:rPr>
        <w:t>例如</w:t>
      </w:r>
      <w:r w:rsidRPr="00BF4F09">
        <w:rPr>
          <w:highlight w:val="yellow"/>
          <w:lang w:eastAsia="zh-CN"/>
        </w:rPr>
        <w:t>，这里的可疑分支，是个什么概念？</w:t>
      </w:r>
    </w:p>
    <w:p w14:paraId="68E19A81" w14:textId="304BCB26" w:rsidR="00BF4F09" w:rsidRDefault="006F51A3">
      <w:pPr>
        <w:pStyle w:val="a6"/>
        <w:rPr>
          <w:rFonts w:eastAsia="PMingLiU"/>
          <w:color w:val="000000"/>
          <w:sz w:val="18"/>
          <w:szCs w:val="18"/>
          <w:u w:color="000000"/>
          <w:lang w:val="zh-TW" w:eastAsia="zh-TW"/>
        </w:rPr>
      </w:pPr>
      <w:r w:rsidRPr="006F51A3">
        <w:rPr>
          <w:rFonts w:hint="eastAsia"/>
          <w:highlight w:val="yellow"/>
          <w:lang w:eastAsia="zh-CN"/>
        </w:rPr>
        <w:t>就是</w:t>
      </w:r>
      <w:r w:rsidRPr="006F51A3">
        <w:rPr>
          <w:rFonts w:eastAsia="宋体" w:hint="eastAsia"/>
          <w:color w:val="000000"/>
          <w:sz w:val="18"/>
          <w:szCs w:val="18"/>
          <w:highlight w:val="yellow"/>
          <w:u w:color="000000"/>
          <w:lang w:val="zh-TW" w:eastAsia="zh-TW"/>
        </w:rPr>
        <w:t>用户</w:t>
      </w:r>
      <w:proofErr w:type="gramStart"/>
      <w:r w:rsidRPr="006F51A3">
        <w:rPr>
          <w:rFonts w:eastAsia="宋体" w:hint="eastAsia"/>
          <w:color w:val="000000"/>
          <w:sz w:val="18"/>
          <w:szCs w:val="18"/>
          <w:highlight w:val="yellow"/>
          <w:u w:color="000000"/>
          <w:lang w:val="zh-TW" w:eastAsia="zh-TW"/>
        </w:rPr>
        <w:t>态预测</w:t>
      </w:r>
      <w:proofErr w:type="gramEnd"/>
      <w:r w:rsidRPr="006F51A3">
        <w:rPr>
          <w:rFonts w:eastAsia="宋体" w:hint="eastAsia"/>
          <w:color w:val="000000"/>
          <w:sz w:val="18"/>
          <w:szCs w:val="18"/>
          <w:highlight w:val="yellow"/>
          <w:u w:color="000000"/>
          <w:lang w:val="zh-TW" w:eastAsia="zh-TW"/>
        </w:rPr>
        <w:t>失败的跳转间接分支提交事件</w:t>
      </w:r>
      <w:r w:rsidRPr="006F51A3">
        <w:rPr>
          <w:rFonts w:eastAsia="宋体" w:hint="eastAsia"/>
          <w:color w:val="000000"/>
          <w:sz w:val="18"/>
          <w:szCs w:val="18"/>
          <w:highlight w:val="yellow"/>
          <w:u w:color="000000"/>
          <w:lang w:val="zh-TW" w:eastAsia="zh-CN"/>
        </w:rPr>
        <w:t xml:space="preserve"> </w:t>
      </w:r>
      <w:r w:rsidRPr="006F51A3">
        <w:rPr>
          <w:rFonts w:eastAsia="宋体" w:hint="eastAsia"/>
          <w:color w:val="000000"/>
          <w:sz w:val="18"/>
          <w:szCs w:val="18"/>
          <w:highlight w:val="yellow"/>
          <w:u w:color="000000"/>
          <w:lang w:val="zh-TW" w:eastAsia="zh-CN"/>
        </w:rPr>
        <w:t>是吧</w:t>
      </w:r>
      <w:r w:rsidRPr="006F51A3">
        <w:rPr>
          <w:rFonts w:eastAsia="PMingLiU"/>
          <w:color w:val="000000"/>
          <w:sz w:val="18"/>
          <w:szCs w:val="18"/>
          <w:highlight w:val="yellow"/>
          <w:u w:color="000000"/>
          <w:lang w:val="zh-TW" w:eastAsia="zh-TW"/>
        </w:rPr>
        <w:t>？</w:t>
      </w:r>
    </w:p>
    <w:p w14:paraId="1479FD94" w14:textId="03804B1D" w:rsidR="0099199F" w:rsidRPr="0099199F" w:rsidRDefault="0099199F">
      <w:pPr>
        <w:pStyle w:val="a6"/>
        <w:rPr>
          <w:lang w:eastAsia="zh-CN"/>
        </w:rPr>
      </w:pPr>
      <w:r w:rsidRPr="0099199F">
        <w:rPr>
          <w:rFonts w:hint="eastAsia"/>
          <w:color w:val="000000"/>
          <w:sz w:val="18"/>
          <w:szCs w:val="18"/>
          <w:highlight w:val="yellow"/>
          <w:u w:color="000000"/>
          <w:lang w:val="zh-TW" w:eastAsia="zh-CN"/>
        </w:rPr>
        <w:t>这里可能</w:t>
      </w:r>
      <w:r w:rsidRPr="0099199F">
        <w:rPr>
          <w:color w:val="000000"/>
          <w:sz w:val="18"/>
          <w:szCs w:val="18"/>
          <w:highlight w:val="yellow"/>
          <w:u w:color="000000"/>
          <w:lang w:val="zh-TW" w:eastAsia="zh-CN"/>
        </w:rPr>
        <w:t>也需要提一下</w:t>
      </w:r>
    </w:p>
  </w:comment>
  <w:comment w:id="286" w:author="wang" w:date="2017-12-27T11:28:00Z" w:initials="w">
    <w:p w14:paraId="2D1252C7" w14:textId="59D59FC4" w:rsidR="003934C3" w:rsidRPr="003934C3" w:rsidRDefault="003934C3">
      <w:pPr>
        <w:pStyle w:val="a6"/>
        <w:rPr>
          <w:highlight w:val="yellow"/>
          <w:lang w:eastAsia="zh-CN"/>
        </w:rPr>
      </w:pPr>
      <w:r>
        <w:rPr>
          <w:rStyle w:val="a7"/>
        </w:rPr>
        <w:annotationRef/>
      </w:r>
      <w:r w:rsidRPr="003934C3">
        <w:rPr>
          <w:rFonts w:hint="eastAsia"/>
          <w:highlight w:val="yellow"/>
          <w:lang w:eastAsia="zh-CN"/>
        </w:rPr>
        <w:t>这里</w:t>
      </w:r>
      <w:r w:rsidRPr="003934C3">
        <w:rPr>
          <w:highlight w:val="yellow"/>
          <w:lang w:eastAsia="zh-CN"/>
        </w:rPr>
        <w:t>有点乱，如果当前指令为</w:t>
      </w:r>
      <w:r w:rsidRPr="003934C3">
        <w:rPr>
          <w:highlight w:val="yellow"/>
          <w:lang w:eastAsia="zh-CN"/>
        </w:rPr>
        <w:t>**</w:t>
      </w:r>
      <w:r w:rsidRPr="003934C3">
        <w:rPr>
          <w:highlight w:val="yellow"/>
          <w:lang w:eastAsia="zh-CN"/>
        </w:rPr>
        <w:t>，则当前片段为</w:t>
      </w:r>
      <w:r w:rsidRPr="003934C3">
        <w:rPr>
          <w:highlight w:val="yellow"/>
          <w:lang w:eastAsia="zh-CN"/>
        </w:rPr>
        <w:t>***</w:t>
      </w:r>
      <w:r w:rsidRPr="003934C3">
        <w:rPr>
          <w:highlight w:val="yellow"/>
          <w:lang w:eastAsia="zh-CN"/>
        </w:rPr>
        <w:t>。</w:t>
      </w:r>
    </w:p>
    <w:p w14:paraId="09720BF7" w14:textId="78250600" w:rsidR="003934C3" w:rsidRDefault="003934C3">
      <w:pPr>
        <w:pStyle w:val="a6"/>
        <w:rPr>
          <w:lang w:eastAsia="zh-CN"/>
        </w:rPr>
      </w:pPr>
      <w:r w:rsidRPr="003934C3">
        <w:rPr>
          <w:rFonts w:hint="eastAsia"/>
          <w:highlight w:val="yellow"/>
          <w:lang w:eastAsia="zh-CN"/>
        </w:rPr>
        <w:t>片段</w:t>
      </w:r>
      <w:r w:rsidRPr="003934C3">
        <w:rPr>
          <w:highlight w:val="yellow"/>
          <w:lang w:eastAsia="zh-CN"/>
        </w:rPr>
        <w:t>指的是什么呢？</w:t>
      </w:r>
      <w:r w:rsidR="009A0834">
        <w:rPr>
          <w:rFonts w:hint="eastAsia"/>
          <w:highlight w:val="yellow"/>
          <w:lang w:eastAsia="zh-CN"/>
        </w:rPr>
        <w:t>在</w:t>
      </w:r>
      <w:r w:rsidR="009A0834">
        <w:rPr>
          <w:highlight w:val="yellow"/>
          <w:lang w:eastAsia="zh-CN"/>
        </w:rPr>
        <w:t>critical gadget</w:t>
      </w:r>
      <w:r w:rsidR="009A0834">
        <w:rPr>
          <w:highlight w:val="yellow"/>
          <w:lang w:eastAsia="zh-CN"/>
        </w:rPr>
        <w:t>这里，就是指这条系统调用</w:t>
      </w:r>
      <w:r w:rsidRPr="003934C3">
        <w:rPr>
          <w:highlight w:val="yellow"/>
          <w:lang w:eastAsia="zh-CN"/>
        </w:rPr>
        <w:t>指令是吧？</w:t>
      </w:r>
    </w:p>
    <w:p w14:paraId="7E0521C2" w14:textId="1AFE28FD" w:rsidR="009A0834" w:rsidRDefault="009A0834">
      <w:pPr>
        <w:pStyle w:val="a6"/>
        <w:rPr>
          <w:lang w:eastAsia="zh-CN"/>
        </w:rPr>
      </w:pPr>
    </w:p>
    <w:p w14:paraId="1C3F4124" w14:textId="5CD65853" w:rsidR="009A0834" w:rsidRPr="004D13F0" w:rsidRDefault="009A0834">
      <w:pPr>
        <w:pStyle w:val="a6"/>
        <w:rPr>
          <w:highlight w:val="yellow"/>
          <w:lang w:eastAsia="zh-CN"/>
        </w:rPr>
      </w:pPr>
      <w:r w:rsidRPr="004D13F0">
        <w:rPr>
          <w:rFonts w:hint="eastAsia"/>
          <w:highlight w:val="yellow"/>
          <w:lang w:eastAsia="zh-CN"/>
        </w:rPr>
        <w:t>其他</w:t>
      </w:r>
      <w:r w:rsidRPr="004D13F0">
        <w:rPr>
          <w:highlight w:val="yellow"/>
          <w:lang w:eastAsia="zh-CN"/>
        </w:rPr>
        <w:t>地方也有类似问题。</w:t>
      </w:r>
    </w:p>
    <w:p w14:paraId="0C05A123" w14:textId="744DC8D7" w:rsidR="009A0834" w:rsidRPr="004D13F0" w:rsidRDefault="009A0834">
      <w:pPr>
        <w:pStyle w:val="a6"/>
        <w:rPr>
          <w:highlight w:val="yellow"/>
          <w:lang w:eastAsia="zh-CN"/>
        </w:rPr>
      </w:pPr>
      <w:r w:rsidRPr="004D13F0">
        <w:rPr>
          <w:rFonts w:hint="eastAsia"/>
          <w:highlight w:val="yellow"/>
          <w:lang w:eastAsia="zh-CN"/>
        </w:rPr>
        <w:t>例如</w:t>
      </w:r>
      <w:r w:rsidRPr="004D13F0">
        <w:rPr>
          <w:rFonts w:hint="eastAsia"/>
          <w:highlight w:val="yellow"/>
          <w:lang w:eastAsia="zh-CN"/>
        </w:rPr>
        <w:t>return</w:t>
      </w:r>
      <w:r w:rsidRPr="004D13F0">
        <w:rPr>
          <w:highlight w:val="yellow"/>
          <w:lang w:eastAsia="zh-CN"/>
        </w:rPr>
        <w:t>指令</w:t>
      </w:r>
      <w:r w:rsidRPr="004D13F0">
        <w:rPr>
          <w:rFonts w:hint="eastAsia"/>
          <w:highlight w:val="yellow"/>
          <w:lang w:eastAsia="zh-CN"/>
        </w:rPr>
        <w:t>那里</w:t>
      </w:r>
      <w:r w:rsidRPr="004D13F0">
        <w:rPr>
          <w:highlight w:val="yellow"/>
          <w:lang w:eastAsia="zh-CN"/>
        </w:rPr>
        <w:t>，是说</w:t>
      </w:r>
      <w:r w:rsidRPr="004D13F0">
        <w:rPr>
          <w:rFonts w:hint="eastAsia"/>
          <w:highlight w:val="yellow"/>
          <w:lang w:eastAsia="zh-CN"/>
        </w:rPr>
        <w:t>上一条</w:t>
      </w:r>
      <w:r w:rsidRPr="004D13F0">
        <w:rPr>
          <w:highlight w:val="yellow"/>
          <w:lang w:eastAsia="zh-CN"/>
        </w:rPr>
        <w:t>指令和</w:t>
      </w:r>
      <w:r w:rsidRPr="004D13F0">
        <w:rPr>
          <w:highlight w:val="yellow"/>
          <w:lang w:eastAsia="zh-CN"/>
        </w:rPr>
        <w:t>return</w:t>
      </w:r>
      <w:r w:rsidRPr="004D13F0">
        <w:rPr>
          <w:highlight w:val="yellow"/>
          <w:lang w:eastAsia="zh-CN"/>
        </w:rPr>
        <w:t>指令一起构成了一个疑似配件？</w:t>
      </w:r>
    </w:p>
    <w:p w14:paraId="3567A625" w14:textId="487CD802" w:rsidR="009A0834" w:rsidRPr="004D13F0" w:rsidRDefault="009A0834">
      <w:pPr>
        <w:pStyle w:val="a6"/>
        <w:rPr>
          <w:highlight w:val="yellow"/>
          <w:lang w:eastAsia="zh-CN"/>
        </w:rPr>
      </w:pPr>
      <w:r w:rsidRPr="004D13F0">
        <w:rPr>
          <w:rFonts w:hint="eastAsia"/>
          <w:highlight w:val="yellow"/>
          <w:lang w:eastAsia="zh-CN"/>
        </w:rPr>
        <w:t>我</w:t>
      </w:r>
      <w:r w:rsidRPr="004D13F0">
        <w:rPr>
          <w:highlight w:val="yellow"/>
          <w:lang w:eastAsia="zh-CN"/>
        </w:rPr>
        <w:t>感觉这些地方可以说的更明白一些。</w:t>
      </w:r>
    </w:p>
    <w:p w14:paraId="052FDBEF" w14:textId="497817E0" w:rsidR="009A0834" w:rsidRPr="009A0834" w:rsidRDefault="009A0834">
      <w:pPr>
        <w:pStyle w:val="a6"/>
        <w:rPr>
          <w:lang w:eastAsia="zh-CN"/>
        </w:rPr>
      </w:pPr>
      <w:r w:rsidRPr="004D13F0">
        <w:rPr>
          <w:rFonts w:hint="eastAsia"/>
          <w:highlight w:val="yellow"/>
          <w:lang w:eastAsia="zh-CN"/>
        </w:rPr>
        <w:t>而且</w:t>
      </w:r>
      <w:r w:rsidRPr="004D13F0">
        <w:rPr>
          <w:highlight w:val="yellow"/>
          <w:lang w:eastAsia="zh-CN"/>
        </w:rPr>
        <w:t>这里也关系到</w:t>
      </w:r>
      <w:r w:rsidRPr="004D13F0">
        <w:rPr>
          <w:rFonts w:hint="eastAsia"/>
          <w:highlight w:val="yellow"/>
          <w:lang w:eastAsia="zh-CN"/>
        </w:rPr>
        <w:t xml:space="preserve"> </w:t>
      </w:r>
      <w:r w:rsidRPr="004D13F0">
        <w:rPr>
          <w:rFonts w:hint="eastAsia"/>
          <w:highlight w:val="yellow"/>
          <w:lang w:eastAsia="zh-CN"/>
        </w:rPr>
        <w:t>配件</w:t>
      </w:r>
      <w:r w:rsidRPr="004D13F0">
        <w:rPr>
          <w:highlight w:val="yellow"/>
          <w:lang w:eastAsia="zh-CN"/>
        </w:rPr>
        <w:t>长度统计策略中的，</w:t>
      </w:r>
      <w:r w:rsidRPr="004D13F0">
        <w:rPr>
          <w:rFonts w:hint="eastAsia"/>
          <w:highlight w:val="yellow"/>
          <w:lang w:eastAsia="zh-CN"/>
        </w:rPr>
        <w:t xml:space="preserve"> </w:t>
      </w:r>
      <w:r w:rsidRPr="004D13F0">
        <w:rPr>
          <w:rFonts w:hint="eastAsia"/>
          <w:highlight w:val="yellow"/>
          <w:lang w:eastAsia="zh-CN"/>
        </w:rPr>
        <w:t>疑似</w:t>
      </w:r>
      <w:r w:rsidRPr="004D13F0">
        <w:rPr>
          <w:highlight w:val="yellow"/>
          <w:lang w:eastAsia="zh-CN"/>
        </w:rPr>
        <w:t>配件结尾，什么算是结尾呢？就是</w:t>
      </w:r>
      <w:r w:rsidRPr="004D13F0">
        <w:rPr>
          <w:rFonts w:hint="eastAsia"/>
          <w:highlight w:val="yellow"/>
          <w:lang w:eastAsia="zh-CN"/>
        </w:rPr>
        <w:t>这个</w:t>
      </w:r>
      <w:r w:rsidRPr="004D13F0">
        <w:rPr>
          <w:highlight w:val="yellow"/>
          <w:lang w:eastAsia="zh-CN"/>
        </w:rPr>
        <w:t>配件的最后一条指令吧。</w:t>
      </w:r>
    </w:p>
  </w:comment>
  <w:comment w:id="302" w:author="作者" w:date="2017-12-25T20:55:00Z" w:initials="">
    <w:p w14:paraId="6940D529" w14:textId="77777777" w:rsidR="009C677D" w:rsidRDefault="009C677D" w:rsidP="009C677D">
      <w:pPr>
        <w:pStyle w:val="a5"/>
      </w:pPr>
    </w:p>
    <w:p w14:paraId="773E66C6" w14:textId="77777777" w:rsidR="009C677D" w:rsidRDefault="009C677D" w:rsidP="009C677D">
      <w:pPr>
        <w:pStyle w:val="a5"/>
      </w:pPr>
      <w:r>
        <w:rPr>
          <w:rFonts w:ascii="Arial Unicode MS" w:hAnsi="Arial Unicode MS" w:cs="Arial Unicode MS" w:hint="eastAsia"/>
        </w:rPr>
        <w:t>该部分也可以</w:t>
      </w:r>
      <w:proofErr w:type="gramStart"/>
      <w:r>
        <w:rPr>
          <w:rFonts w:ascii="Arial Unicode MS" w:eastAsia="Arial Unicode MS" w:cs="Arial Unicode MS"/>
        </w:rPr>
        <w:t>”</w:t>
      </w:r>
      <w:proofErr w:type="gramEnd"/>
      <w:r>
        <w:rPr>
          <w:rFonts w:ascii="Arial Unicode MS" w:hAnsi="Arial Unicode MS" w:cs="Arial Unicode MS" w:hint="eastAsia"/>
        </w:rPr>
        <w:t>组织</w:t>
      </w:r>
      <w:r>
        <w:rPr>
          <w:rFonts w:ascii="Arial Unicode MS" w:eastAsia="Arial Unicode MS" w:cs="Arial Unicode MS"/>
        </w:rPr>
        <w:t>“</w:t>
      </w:r>
      <w:r>
        <w:rPr>
          <w:rFonts w:ascii="Arial Unicode MS" w:hAnsi="Arial Unicode MS" w:cs="Arial Unicode MS" w:hint="eastAsia"/>
        </w:rPr>
        <w:t>和</w:t>
      </w:r>
      <w:r>
        <w:rPr>
          <w:rFonts w:ascii="Arial Unicode MS" w:eastAsia="Arial Unicode MS" w:cs="Arial Unicode MS"/>
        </w:rPr>
        <w:t>”</w:t>
      </w:r>
      <w:r>
        <w:rPr>
          <w:rFonts w:ascii="Arial Unicode MS" w:hAnsi="Arial Unicode MS" w:cs="Arial Unicode MS" w:hint="eastAsia"/>
        </w:rPr>
        <w:t>提炼</w:t>
      </w:r>
      <w:r>
        <w:rPr>
          <w:rFonts w:ascii="Arial Unicode MS" w:eastAsia="Arial Unicode MS" w:cs="Arial Unicode MS"/>
        </w:rPr>
        <w:t>“</w:t>
      </w:r>
      <w:r>
        <w:rPr>
          <w:rFonts w:ascii="Arial Unicode MS" w:hAnsi="Arial Unicode MS" w:cs="Arial Unicode MS" w:hint="eastAsia"/>
        </w:rPr>
        <w:t>一下，给出一些概念、方法（算法）、定理（证明），也可以参考一下软件学报录用稿件的写法</w:t>
      </w:r>
    </w:p>
  </w:comment>
  <w:comment w:id="338" w:author="wang" w:date="2017-12-27T10:46:00Z" w:initials="w">
    <w:p w14:paraId="2FF9B4D0" w14:textId="77777777" w:rsidR="009C677D" w:rsidRPr="00390F53" w:rsidRDefault="009C677D" w:rsidP="009C677D">
      <w:pPr>
        <w:pStyle w:val="a6"/>
        <w:rPr>
          <w:highlight w:val="yellow"/>
          <w:lang w:eastAsia="zh-CN"/>
        </w:rPr>
      </w:pPr>
      <w:r>
        <w:rPr>
          <w:rStyle w:val="a7"/>
        </w:rPr>
        <w:annotationRef/>
      </w:r>
      <w:r w:rsidRPr="00390F53">
        <w:rPr>
          <w:rFonts w:hint="eastAsia"/>
          <w:highlight w:val="yellow"/>
          <w:lang w:eastAsia="zh-CN"/>
        </w:rPr>
        <w:t>核实</w:t>
      </w:r>
    </w:p>
    <w:p w14:paraId="199A6535" w14:textId="77777777" w:rsidR="009C677D" w:rsidRDefault="009C677D" w:rsidP="009C677D">
      <w:pPr>
        <w:pStyle w:val="a6"/>
        <w:rPr>
          <w:lang w:eastAsia="zh-CN"/>
        </w:rPr>
      </w:pPr>
      <w:r w:rsidRPr="00390F53">
        <w:rPr>
          <w:rFonts w:hint="eastAsia"/>
          <w:highlight w:val="yellow"/>
          <w:lang w:eastAsia="zh-CN"/>
        </w:rPr>
        <w:t>这里</w:t>
      </w:r>
      <w:r w:rsidRPr="00390F53">
        <w:rPr>
          <w:highlight w:val="yellow"/>
          <w:lang w:eastAsia="zh-CN"/>
        </w:rPr>
        <w:t>的配件长度，是用在</w:t>
      </w:r>
      <w:r w:rsidRPr="00390F53">
        <w:rPr>
          <w:rFonts w:hint="eastAsia"/>
          <w:highlight w:val="yellow"/>
          <w:lang w:eastAsia="zh-CN"/>
        </w:rPr>
        <w:t xml:space="preserve"> </w:t>
      </w:r>
      <w:r w:rsidRPr="00390F53">
        <w:rPr>
          <w:highlight w:val="yellow"/>
          <w:lang w:eastAsia="zh-CN"/>
        </w:rPr>
        <w:t>short basic sequence</w:t>
      </w:r>
      <w:r w:rsidRPr="00390F53">
        <w:rPr>
          <w:rFonts w:hint="eastAsia"/>
          <w:highlight w:val="yellow"/>
          <w:lang w:eastAsia="zh-CN"/>
        </w:rPr>
        <w:t>这里</w:t>
      </w:r>
      <w:r w:rsidRPr="00390F53">
        <w:rPr>
          <w:highlight w:val="yellow"/>
          <w:lang w:eastAsia="zh-CN"/>
        </w:rPr>
        <w:t>的？</w:t>
      </w:r>
      <w:r w:rsidRPr="00390F53">
        <w:rPr>
          <w:rFonts w:hint="eastAsia"/>
          <w:highlight w:val="yellow"/>
          <w:lang w:eastAsia="zh-CN"/>
        </w:rPr>
        <w:t>那么</w:t>
      </w:r>
      <w:r w:rsidRPr="00390F53">
        <w:rPr>
          <w:highlight w:val="yellow"/>
          <w:lang w:eastAsia="zh-CN"/>
        </w:rPr>
        <w:t>在这里的描述里面，是不是就可以换个说法，直接说配件长度低于一定</w:t>
      </w:r>
      <w:r w:rsidRPr="00390F53">
        <w:rPr>
          <w:rFonts w:hint="eastAsia"/>
          <w:highlight w:val="yellow"/>
          <w:lang w:eastAsia="zh-CN"/>
        </w:rPr>
        <w:t>阈值</w:t>
      </w:r>
      <w:r w:rsidRPr="00390F53">
        <w:rPr>
          <w:highlight w:val="yellow"/>
          <w:lang w:eastAsia="zh-CN"/>
        </w:rPr>
        <w:t>？</w:t>
      </w:r>
    </w:p>
    <w:p w14:paraId="53296D55" w14:textId="77777777" w:rsidR="009C677D" w:rsidRPr="00390F53" w:rsidRDefault="009C677D" w:rsidP="009C677D">
      <w:pPr>
        <w:pStyle w:val="a6"/>
        <w:rPr>
          <w:lang w:eastAsia="zh-CN"/>
        </w:rPr>
      </w:pPr>
    </w:p>
  </w:comment>
  <w:comment w:id="327" w:author="作者" w:date="2017-12-25T20:58:00Z" w:initials="">
    <w:p w14:paraId="77542FDD" w14:textId="77777777" w:rsidR="009C677D" w:rsidRDefault="009C677D" w:rsidP="009C677D">
      <w:pPr>
        <w:pStyle w:val="a5"/>
      </w:pPr>
    </w:p>
    <w:p w14:paraId="73BD3741" w14:textId="77777777" w:rsidR="009C677D" w:rsidRDefault="009C677D" w:rsidP="009C677D">
      <w:pPr>
        <w:pStyle w:val="a5"/>
      </w:pPr>
      <w:r>
        <w:rPr>
          <w:rFonts w:ascii="Arial Unicode MS" w:hAnsi="Arial Unicode MS" w:cs="Arial Unicode MS" w:hint="eastAsia"/>
        </w:rPr>
        <w:t>对于</w:t>
      </w:r>
      <w:r>
        <w:rPr>
          <w:rFonts w:eastAsia="Arial Unicode MS" w:hAnsi="Arial Unicode MS" w:cs="Arial Unicode MS"/>
        </w:rPr>
        <w:t>Gadget</w:t>
      </w:r>
      <w:r>
        <w:rPr>
          <w:rFonts w:ascii="Arial Unicode MS" w:hAnsi="Arial Unicode MS" w:cs="Arial Unicode MS" w:hint="eastAsia"/>
        </w:rPr>
        <w:t>的识别是否有创新？是否可以强调？</w:t>
      </w:r>
    </w:p>
  </w:comment>
  <w:comment w:id="434" w:author="wang" w:date="2017-12-27T10:30:00Z" w:initials="w">
    <w:p w14:paraId="3CFDB020" w14:textId="77777777" w:rsidR="009C677D" w:rsidRPr="00A40BD2" w:rsidRDefault="009C677D" w:rsidP="009C677D">
      <w:pPr>
        <w:pStyle w:val="a6"/>
        <w:rPr>
          <w:highlight w:val="yellow"/>
          <w:lang w:eastAsia="zh-CN"/>
        </w:rPr>
      </w:pPr>
      <w:r>
        <w:rPr>
          <w:rStyle w:val="a7"/>
        </w:rPr>
        <w:annotationRef/>
      </w:r>
      <w:r w:rsidRPr="00A40BD2">
        <w:rPr>
          <w:rFonts w:hint="eastAsia"/>
          <w:highlight w:val="yellow"/>
          <w:lang w:eastAsia="zh-CN"/>
        </w:rPr>
        <w:t>基本</w:t>
      </w:r>
      <w:r w:rsidRPr="00A40BD2">
        <w:rPr>
          <w:highlight w:val="yellow"/>
          <w:lang w:eastAsia="zh-CN"/>
        </w:rPr>
        <w:t>一致</w:t>
      </w:r>
      <w:r w:rsidRPr="00A40BD2">
        <w:rPr>
          <w:rFonts w:hint="eastAsia"/>
          <w:highlight w:val="yellow"/>
          <w:lang w:eastAsia="zh-CN"/>
        </w:rPr>
        <w:t xml:space="preserve"> </w:t>
      </w:r>
      <w:r w:rsidRPr="00A40BD2">
        <w:rPr>
          <w:rFonts w:hint="eastAsia"/>
          <w:highlight w:val="yellow"/>
          <w:lang w:eastAsia="zh-CN"/>
        </w:rPr>
        <w:t>是</w:t>
      </w:r>
      <w:r w:rsidRPr="00A40BD2">
        <w:rPr>
          <w:highlight w:val="yellow"/>
          <w:lang w:eastAsia="zh-CN"/>
        </w:rPr>
        <w:t>什么</w:t>
      </w:r>
      <w:r w:rsidRPr="00A40BD2">
        <w:rPr>
          <w:rFonts w:hint="eastAsia"/>
          <w:highlight w:val="yellow"/>
          <w:lang w:eastAsia="zh-CN"/>
        </w:rPr>
        <w:t>意思</w:t>
      </w:r>
      <w:r w:rsidRPr="00A40BD2">
        <w:rPr>
          <w:highlight w:val="yellow"/>
          <w:lang w:eastAsia="zh-CN"/>
        </w:rPr>
        <w:t>？</w:t>
      </w:r>
    </w:p>
    <w:p w14:paraId="6B5A8AAC" w14:textId="77777777" w:rsidR="009C677D" w:rsidRDefault="009C677D" w:rsidP="009C677D">
      <w:pPr>
        <w:pStyle w:val="a6"/>
        <w:rPr>
          <w:lang w:eastAsia="zh-CN"/>
        </w:rPr>
      </w:pPr>
      <w:r w:rsidRPr="00A40BD2">
        <w:rPr>
          <w:rFonts w:hint="eastAsia"/>
          <w:highlight w:val="yellow"/>
          <w:lang w:eastAsia="zh-CN"/>
        </w:rPr>
        <w:t>是不是</w:t>
      </w:r>
      <w:r w:rsidRPr="00A40BD2">
        <w:rPr>
          <w:highlight w:val="yellow"/>
          <w:lang w:eastAsia="zh-CN"/>
        </w:rPr>
        <w:t>就是</w:t>
      </w:r>
      <w:r w:rsidRPr="00A40BD2">
        <w:rPr>
          <w:rFonts w:hint="eastAsia"/>
          <w:highlight w:val="yellow"/>
          <w:lang w:eastAsia="zh-CN"/>
        </w:rPr>
        <w:t>完全</w:t>
      </w:r>
      <w:r w:rsidRPr="00A40BD2">
        <w:rPr>
          <w:highlight w:val="yellow"/>
          <w:lang w:eastAsia="zh-CN"/>
        </w:rPr>
        <w:t>一致？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3D369" w15:done="0"/>
  <w15:commentEx w15:paraId="3B920813" w15:done="0"/>
  <w15:commentEx w15:paraId="6C4C8E87" w15:done="0"/>
  <w15:commentEx w15:paraId="5F24E5F3" w15:done="0"/>
  <w15:commentEx w15:paraId="25968022" w15:done="0"/>
  <w15:commentEx w15:paraId="373E755B" w15:done="0"/>
  <w15:commentEx w15:paraId="72C4D52C" w15:done="0"/>
  <w15:commentEx w15:paraId="0432EEA0" w15:done="0"/>
  <w15:commentEx w15:paraId="61E010B8" w15:done="0"/>
  <w15:commentEx w15:paraId="538BB0A5" w15:done="0"/>
  <w15:commentEx w15:paraId="15406155" w15:done="0"/>
  <w15:commentEx w15:paraId="13095CFB" w15:done="0"/>
  <w15:commentEx w15:paraId="1479FD94" w15:done="0"/>
  <w15:commentEx w15:paraId="052FDBEF" w15:done="0"/>
  <w15:commentEx w15:paraId="773E66C6" w15:done="0"/>
  <w15:commentEx w15:paraId="53296D55" w15:done="0"/>
  <w15:commentEx w15:paraId="73BD3741" w15:done="0"/>
  <w15:commentEx w15:paraId="6B5A8A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7540A" w14:textId="77777777" w:rsidR="00264F06" w:rsidRDefault="00264F06" w:rsidP="009C677D">
      <w:r>
        <w:separator/>
      </w:r>
    </w:p>
  </w:endnote>
  <w:endnote w:type="continuationSeparator" w:id="0">
    <w:p w14:paraId="10D56B30" w14:textId="77777777" w:rsidR="00264F06" w:rsidRDefault="00264F06" w:rsidP="009C6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068BD" w14:textId="77777777" w:rsidR="00264F06" w:rsidRDefault="00264F06" w:rsidP="009C677D">
      <w:r>
        <w:separator/>
      </w:r>
    </w:p>
  </w:footnote>
  <w:footnote w:type="continuationSeparator" w:id="0">
    <w:p w14:paraId="465305B5" w14:textId="77777777" w:rsidR="00264F06" w:rsidRDefault="00264F06" w:rsidP="009C6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A590F"/>
    <w:multiLevelType w:val="hybridMultilevel"/>
    <w:tmpl w:val="538472C2"/>
    <w:lvl w:ilvl="0" w:tplc="04090001">
      <w:start w:val="1"/>
      <w:numFmt w:val="bullet"/>
      <w:lvlText w:val=""/>
      <w:lvlJc w:val="left"/>
      <w:pPr>
        <w:ind w:left="689" w:hanging="420"/>
      </w:pPr>
      <w:rPr>
        <w:rFonts w:ascii="Wingdings" w:hAnsi="Wingdings" w:hint="default"/>
      </w:rPr>
    </w:lvl>
    <w:lvl w:ilvl="1" w:tplc="04090003">
      <w:start w:val="1"/>
      <w:numFmt w:val="bullet"/>
      <w:lvlText w:val=""/>
      <w:lvlJc w:val="left"/>
      <w:pPr>
        <w:ind w:left="1109" w:hanging="420"/>
      </w:pPr>
      <w:rPr>
        <w:rFonts w:ascii="Wingdings" w:hAnsi="Wingdings" w:hint="default"/>
      </w:rPr>
    </w:lvl>
    <w:lvl w:ilvl="2" w:tplc="04090005" w:tentative="1">
      <w:start w:val="1"/>
      <w:numFmt w:val="bullet"/>
      <w:lvlText w:val=""/>
      <w:lvlJc w:val="left"/>
      <w:pPr>
        <w:ind w:left="1529" w:hanging="420"/>
      </w:pPr>
      <w:rPr>
        <w:rFonts w:ascii="Wingdings" w:hAnsi="Wingdings" w:hint="default"/>
      </w:rPr>
    </w:lvl>
    <w:lvl w:ilvl="3" w:tplc="04090001" w:tentative="1">
      <w:start w:val="1"/>
      <w:numFmt w:val="bullet"/>
      <w:lvlText w:val=""/>
      <w:lvlJc w:val="left"/>
      <w:pPr>
        <w:ind w:left="1949" w:hanging="420"/>
      </w:pPr>
      <w:rPr>
        <w:rFonts w:ascii="Wingdings" w:hAnsi="Wingdings" w:hint="default"/>
      </w:rPr>
    </w:lvl>
    <w:lvl w:ilvl="4" w:tplc="04090003" w:tentative="1">
      <w:start w:val="1"/>
      <w:numFmt w:val="bullet"/>
      <w:lvlText w:val=""/>
      <w:lvlJc w:val="left"/>
      <w:pPr>
        <w:ind w:left="2369" w:hanging="420"/>
      </w:pPr>
      <w:rPr>
        <w:rFonts w:ascii="Wingdings" w:hAnsi="Wingdings" w:hint="default"/>
      </w:rPr>
    </w:lvl>
    <w:lvl w:ilvl="5" w:tplc="04090005" w:tentative="1">
      <w:start w:val="1"/>
      <w:numFmt w:val="bullet"/>
      <w:lvlText w:val=""/>
      <w:lvlJc w:val="left"/>
      <w:pPr>
        <w:ind w:left="2789" w:hanging="420"/>
      </w:pPr>
      <w:rPr>
        <w:rFonts w:ascii="Wingdings" w:hAnsi="Wingdings" w:hint="default"/>
      </w:rPr>
    </w:lvl>
    <w:lvl w:ilvl="6" w:tplc="04090001" w:tentative="1">
      <w:start w:val="1"/>
      <w:numFmt w:val="bullet"/>
      <w:lvlText w:val=""/>
      <w:lvlJc w:val="left"/>
      <w:pPr>
        <w:ind w:left="3209" w:hanging="420"/>
      </w:pPr>
      <w:rPr>
        <w:rFonts w:ascii="Wingdings" w:hAnsi="Wingdings" w:hint="default"/>
      </w:rPr>
    </w:lvl>
    <w:lvl w:ilvl="7" w:tplc="04090003" w:tentative="1">
      <w:start w:val="1"/>
      <w:numFmt w:val="bullet"/>
      <w:lvlText w:val=""/>
      <w:lvlJc w:val="left"/>
      <w:pPr>
        <w:ind w:left="3629" w:hanging="420"/>
      </w:pPr>
      <w:rPr>
        <w:rFonts w:ascii="Wingdings" w:hAnsi="Wingdings" w:hint="default"/>
      </w:rPr>
    </w:lvl>
    <w:lvl w:ilvl="8" w:tplc="04090005" w:tentative="1">
      <w:start w:val="1"/>
      <w:numFmt w:val="bullet"/>
      <w:lvlText w:val=""/>
      <w:lvlJc w:val="left"/>
      <w:pPr>
        <w:ind w:left="4049" w:hanging="420"/>
      </w:pPr>
      <w:rPr>
        <w:rFonts w:ascii="Wingdings" w:hAnsi="Wingdings" w:hint="default"/>
      </w:rPr>
    </w:lvl>
  </w:abstractNum>
  <w:abstractNum w:abstractNumId="1">
    <w:nsid w:val="502F6C11"/>
    <w:multiLevelType w:val="hybridMultilevel"/>
    <w:tmpl w:val="487649E0"/>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2">
    <w:nsid w:val="514A54B4"/>
    <w:multiLevelType w:val="hybridMultilevel"/>
    <w:tmpl w:val="4BF45438"/>
    <w:lvl w:ilvl="0" w:tplc="050AB5A0">
      <w:start w:val="1"/>
      <w:numFmt w:val="decimal"/>
      <w:lvlText w:val="%1）"/>
      <w:lvlJc w:val="left"/>
      <w:pPr>
        <w:ind w:left="642" w:hanging="27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5AED0CB7"/>
    <w:multiLevelType w:val="multilevel"/>
    <w:tmpl w:val="1A8E0554"/>
    <w:styleLink w:val="51"/>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4">
    <w:nsid w:val="5DB663E6"/>
    <w:multiLevelType w:val="multilevel"/>
    <w:tmpl w:val="66962844"/>
    <w:styleLink w:val="List6"/>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5">
    <w:nsid w:val="5E1223AE"/>
    <w:multiLevelType w:val="multilevel"/>
    <w:tmpl w:val="F932993C"/>
    <w:styleLink w:val="3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66081899"/>
    <w:multiLevelType w:val="multilevel"/>
    <w:tmpl w:val="DBAAA6A6"/>
    <w:styleLink w:val="List1"/>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7">
    <w:nsid w:val="68820116"/>
    <w:multiLevelType w:val="hybridMultilevel"/>
    <w:tmpl w:val="23BC5AF0"/>
    <w:lvl w:ilvl="0" w:tplc="A030B960">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754113B5"/>
    <w:multiLevelType w:val="multilevel"/>
    <w:tmpl w:val="5C20CD66"/>
    <w:styleLink w:val="41"/>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6"/>
  </w:num>
  <w:num w:numId="2">
    <w:abstractNumId w:val="5"/>
  </w:num>
  <w:num w:numId="3">
    <w:abstractNumId w:val="8"/>
  </w:num>
  <w:num w:numId="4">
    <w:abstractNumId w:val="3"/>
  </w:num>
  <w:num w:numId="5">
    <w:abstractNumId w:val="4"/>
  </w:num>
  <w:num w:numId="6">
    <w:abstractNumId w:val="0"/>
  </w:num>
  <w:num w:numId="7">
    <w:abstractNumId w:val="1"/>
  </w:num>
  <w:num w:numId="8">
    <w:abstractNumId w:val="2"/>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w15:presenceInfo w15:providerId="None" w15:userId="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5C7"/>
    <w:rsid w:val="00000D95"/>
    <w:rsid w:val="001604A7"/>
    <w:rsid w:val="00264F06"/>
    <w:rsid w:val="003265C7"/>
    <w:rsid w:val="003934C3"/>
    <w:rsid w:val="004115F0"/>
    <w:rsid w:val="0048091F"/>
    <w:rsid w:val="004D13F0"/>
    <w:rsid w:val="005A76EF"/>
    <w:rsid w:val="005C1BD6"/>
    <w:rsid w:val="005D0857"/>
    <w:rsid w:val="0066111A"/>
    <w:rsid w:val="006F51A3"/>
    <w:rsid w:val="00747232"/>
    <w:rsid w:val="007F7A28"/>
    <w:rsid w:val="0099199F"/>
    <w:rsid w:val="009A0834"/>
    <w:rsid w:val="009C677D"/>
    <w:rsid w:val="00A21E1D"/>
    <w:rsid w:val="00A41AA7"/>
    <w:rsid w:val="00A47E04"/>
    <w:rsid w:val="00B711FD"/>
    <w:rsid w:val="00BF4F09"/>
    <w:rsid w:val="00D57C38"/>
    <w:rsid w:val="00E46897"/>
    <w:rsid w:val="00EF2939"/>
    <w:rsid w:val="00F272C1"/>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7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77D"/>
    <w:rPr>
      <w:sz w:val="18"/>
      <w:szCs w:val="18"/>
    </w:rPr>
  </w:style>
  <w:style w:type="paragraph" w:styleId="a4">
    <w:name w:val="footer"/>
    <w:basedOn w:val="a"/>
    <w:link w:val="Char0"/>
    <w:uiPriority w:val="99"/>
    <w:unhideWhenUsed/>
    <w:rsid w:val="009C677D"/>
    <w:pPr>
      <w:tabs>
        <w:tab w:val="center" w:pos="4153"/>
        <w:tab w:val="right" w:pos="8306"/>
      </w:tabs>
      <w:snapToGrid w:val="0"/>
      <w:jc w:val="left"/>
    </w:pPr>
    <w:rPr>
      <w:sz w:val="18"/>
      <w:szCs w:val="18"/>
    </w:rPr>
  </w:style>
  <w:style w:type="character" w:customStyle="1" w:styleId="Char0">
    <w:name w:val="页脚 Char"/>
    <w:basedOn w:val="a0"/>
    <w:link w:val="a4"/>
    <w:uiPriority w:val="99"/>
    <w:rsid w:val="009C677D"/>
    <w:rPr>
      <w:sz w:val="18"/>
      <w:szCs w:val="18"/>
    </w:rPr>
  </w:style>
  <w:style w:type="paragraph" w:customStyle="1" w:styleId="a5">
    <w:name w:val="默认"/>
    <w:rsid w:val="009C677D"/>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9C677D"/>
    <w:pPr>
      <w:numPr>
        <w:numId w:val="1"/>
      </w:numPr>
    </w:pPr>
  </w:style>
  <w:style w:type="numbering" w:customStyle="1" w:styleId="31">
    <w:name w:val="列表 31"/>
    <w:basedOn w:val="a2"/>
    <w:rsid w:val="009C677D"/>
    <w:pPr>
      <w:numPr>
        <w:numId w:val="2"/>
      </w:numPr>
    </w:pPr>
  </w:style>
  <w:style w:type="numbering" w:customStyle="1" w:styleId="41">
    <w:name w:val="列表 41"/>
    <w:basedOn w:val="a2"/>
    <w:rsid w:val="009C677D"/>
    <w:pPr>
      <w:numPr>
        <w:numId w:val="3"/>
      </w:numPr>
    </w:pPr>
  </w:style>
  <w:style w:type="numbering" w:customStyle="1" w:styleId="51">
    <w:name w:val="列表 51"/>
    <w:basedOn w:val="a2"/>
    <w:rsid w:val="009C677D"/>
    <w:pPr>
      <w:numPr>
        <w:numId w:val="4"/>
      </w:numPr>
    </w:pPr>
  </w:style>
  <w:style w:type="numbering" w:customStyle="1" w:styleId="List6">
    <w:name w:val="List 6"/>
    <w:basedOn w:val="a2"/>
    <w:rsid w:val="009C677D"/>
    <w:pPr>
      <w:numPr>
        <w:numId w:val="5"/>
      </w:numPr>
    </w:pPr>
  </w:style>
  <w:style w:type="paragraph" w:styleId="a6">
    <w:name w:val="annotation text"/>
    <w:basedOn w:val="a"/>
    <w:link w:val="Char1"/>
    <w:uiPriority w:val="99"/>
    <w:semiHidden/>
    <w:unhideWhenUsed/>
    <w:rsid w:val="009C677D"/>
    <w:pPr>
      <w:widowControl/>
      <w:pBdr>
        <w:top w:val="nil"/>
        <w:left w:val="nil"/>
        <w:bottom w:val="nil"/>
        <w:right w:val="nil"/>
        <w:between w:val="nil"/>
        <w:bar w:val="nil"/>
      </w:pBdr>
      <w:jc w:val="left"/>
    </w:pPr>
    <w:rPr>
      <w:rFonts w:ascii="Times New Roman" w:hAnsi="Times New Roman" w:cs="Times New Roman"/>
      <w:kern w:val="0"/>
      <w:sz w:val="24"/>
      <w:szCs w:val="24"/>
      <w:bdr w:val="nil"/>
      <w:lang w:eastAsia="en-US"/>
    </w:rPr>
  </w:style>
  <w:style w:type="character" w:customStyle="1" w:styleId="Char1">
    <w:name w:val="批注文字 Char"/>
    <w:basedOn w:val="a0"/>
    <w:link w:val="a6"/>
    <w:uiPriority w:val="99"/>
    <w:semiHidden/>
    <w:rsid w:val="009C677D"/>
    <w:rPr>
      <w:rFonts w:ascii="Times New Roman" w:hAnsi="Times New Roman" w:cs="Times New Roman"/>
      <w:kern w:val="0"/>
      <w:sz w:val="24"/>
      <w:szCs w:val="24"/>
      <w:bdr w:val="nil"/>
      <w:lang w:eastAsia="en-US"/>
    </w:rPr>
  </w:style>
  <w:style w:type="character" w:styleId="a7">
    <w:name w:val="annotation reference"/>
    <w:basedOn w:val="a0"/>
    <w:uiPriority w:val="99"/>
    <w:semiHidden/>
    <w:unhideWhenUsed/>
    <w:rsid w:val="009C677D"/>
    <w:rPr>
      <w:sz w:val="21"/>
      <w:szCs w:val="21"/>
    </w:rPr>
  </w:style>
  <w:style w:type="paragraph" w:styleId="a8">
    <w:name w:val="Balloon Text"/>
    <w:basedOn w:val="a"/>
    <w:link w:val="Char2"/>
    <w:uiPriority w:val="99"/>
    <w:semiHidden/>
    <w:unhideWhenUsed/>
    <w:rsid w:val="009C677D"/>
    <w:rPr>
      <w:sz w:val="18"/>
      <w:szCs w:val="18"/>
    </w:rPr>
  </w:style>
  <w:style w:type="character" w:customStyle="1" w:styleId="Char2">
    <w:name w:val="批注框文本 Char"/>
    <w:basedOn w:val="a0"/>
    <w:link w:val="a8"/>
    <w:uiPriority w:val="99"/>
    <w:semiHidden/>
    <w:rsid w:val="009C677D"/>
    <w:rPr>
      <w:sz w:val="18"/>
      <w:szCs w:val="18"/>
    </w:rPr>
  </w:style>
  <w:style w:type="paragraph" w:styleId="a9">
    <w:name w:val="annotation subject"/>
    <w:basedOn w:val="a6"/>
    <w:next w:val="a6"/>
    <w:link w:val="Char3"/>
    <w:uiPriority w:val="99"/>
    <w:semiHidden/>
    <w:unhideWhenUsed/>
    <w:rsid w:val="005C1BD6"/>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b/>
      <w:bCs/>
      <w:kern w:val="2"/>
      <w:sz w:val="21"/>
      <w:szCs w:val="22"/>
      <w:bdr w:val="none" w:sz="0" w:space="0" w:color="auto"/>
      <w:lang w:eastAsia="zh-CN"/>
    </w:rPr>
  </w:style>
  <w:style w:type="character" w:customStyle="1" w:styleId="Char3">
    <w:name w:val="批注主题 Char"/>
    <w:basedOn w:val="Char1"/>
    <w:link w:val="a9"/>
    <w:uiPriority w:val="99"/>
    <w:semiHidden/>
    <w:rsid w:val="005C1BD6"/>
    <w:rPr>
      <w:rFonts w:ascii="Times New Roman" w:hAnsi="Times New Roman" w:cs="Times New Roman"/>
      <w:b/>
      <w:bCs/>
      <w:kern w:val="0"/>
      <w:sz w:val="24"/>
      <w:szCs w:val="24"/>
      <w:bdr w:val="nil"/>
      <w:lang w:eastAsia="en-US"/>
    </w:rPr>
  </w:style>
  <w:style w:type="paragraph" w:styleId="aa">
    <w:name w:val="List Paragraph"/>
    <w:basedOn w:val="a"/>
    <w:uiPriority w:val="34"/>
    <w:qFormat/>
    <w:rsid w:val="004115F0"/>
    <w:pPr>
      <w:ind w:firstLineChars="200" w:firstLine="420"/>
    </w:pPr>
  </w:style>
  <w:style w:type="paragraph" w:styleId="ab">
    <w:name w:val="Revision"/>
    <w:hidden/>
    <w:uiPriority w:val="99"/>
    <w:semiHidden/>
    <w:rsid w:val="003934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7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677D"/>
    <w:rPr>
      <w:sz w:val="18"/>
      <w:szCs w:val="18"/>
    </w:rPr>
  </w:style>
  <w:style w:type="paragraph" w:styleId="a4">
    <w:name w:val="footer"/>
    <w:basedOn w:val="a"/>
    <w:link w:val="Char0"/>
    <w:uiPriority w:val="99"/>
    <w:unhideWhenUsed/>
    <w:rsid w:val="009C677D"/>
    <w:pPr>
      <w:tabs>
        <w:tab w:val="center" w:pos="4153"/>
        <w:tab w:val="right" w:pos="8306"/>
      </w:tabs>
      <w:snapToGrid w:val="0"/>
      <w:jc w:val="left"/>
    </w:pPr>
    <w:rPr>
      <w:sz w:val="18"/>
      <w:szCs w:val="18"/>
    </w:rPr>
  </w:style>
  <w:style w:type="character" w:customStyle="1" w:styleId="Char0">
    <w:name w:val="页脚 Char"/>
    <w:basedOn w:val="a0"/>
    <w:link w:val="a4"/>
    <w:uiPriority w:val="99"/>
    <w:rsid w:val="009C677D"/>
    <w:rPr>
      <w:sz w:val="18"/>
      <w:szCs w:val="18"/>
    </w:rPr>
  </w:style>
  <w:style w:type="paragraph" w:customStyle="1" w:styleId="a5">
    <w:name w:val="默认"/>
    <w:rsid w:val="009C677D"/>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9C677D"/>
    <w:pPr>
      <w:numPr>
        <w:numId w:val="1"/>
      </w:numPr>
    </w:pPr>
  </w:style>
  <w:style w:type="numbering" w:customStyle="1" w:styleId="31">
    <w:name w:val="列表 31"/>
    <w:basedOn w:val="a2"/>
    <w:rsid w:val="009C677D"/>
    <w:pPr>
      <w:numPr>
        <w:numId w:val="2"/>
      </w:numPr>
    </w:pPr>
  </w:style>
  <w:style w:type="numbering" w:customStyle="1" w:styleId="41">
    <w:name w:val="列表 41"/>
    <w:basedOn w:val="a2"/>
    <w:rsid w:val="009C677D"/>
    <w:pPr>
      <w:numPr>
        <w:numId w:val="3"/>
      </w:numPr>
    </w:pPr>
  </w:style>
  <w:style w:type="numbering" w:customStyle="1" w:styleId="51">
    <w:name w:val="列表 51"/>
    <w:basedOn w:val="a2"/>
    <w:rsid w:val="009C677D"/>
    <w:pPr>
      <w:numPr>
        <w:numId w:val="4"/>
      </w:numPr>
    </w:pPr>
  </w:style>
  <w:style w:type="numbering" w:customStyle="1" w:styleId="List6">
    <w:name w:val="List 6"/>
    <w:basedOn w:val="a2"/>
    <w:rsid w:val="009C677D"/>
    <w:pPr>
      <w:numPr>
        <w:numId w:val="5"/>
      </w:numPr>
    </w:pPr>
  </w:style>
  <w:style w:type="paragraph" w:styleId="a6">
    <w:name w:val="annotation text"/>
    <w:basedOn w:val="a"/>
    <w:link w:val="Char1"/>
    <w:uiPriority w:val="99"/>
    <w:semiHidden/>
    <w:unhideWhenUsed/>
    <w:rsid w:val="009C677D"/>
    <w:pPr>
      <w:widowControl/>
      <w:pBdr>
        <w:top w:val="nil"/>
        <w:left w:val="nil"/>
        <w:bottom w:val="nil"/>
        <w:right w:val="nil"/>
        <w:between w:val="nil"/>
        <w:bar w:val="nil"/>
      </w:pBdr>
      <w:jc w:val="left"/>
    </w:pPr>
    <w:rPr>
      <w:rFonts w:ascii="Times New Roman" w:hAnsi="Times New Roman" w:cs="Times New Roman"/>
      <w:kern w:val="0"/>
      <w:sz w:val="24"/>
      <w:szCs w:val="24"/>
      <w:bdr w:val="nil"/>
      <w:lang w:eastAsia="en-US"/>
    </w:rPr>
  </w:style>
  <w:style w:type="character" w:customStyle="1" w:styleId="Char1">
    <w:name w:val="批注文字 Char"/>
    <w:basedOn w:val="a0"/>
    <w:link w:val="a6"/>
    <w:uiPriority w:val="99"/>
    <w:semiHidden/>
    <w:rsid w:val="009C677D"/>
    <w:rPr>
      <w:rFonts w:ascii="Times New Roman" w:hAnsi="Times New Roman" w:cs="Times New Roman"/>
      <w:kern w:val="0"/>
      <w:sz w:val="24"/>
      <w:szCs w:val="24"/>
      <w:bdr w:val="nil"/>
      <w:lang w:eastAsia="en-US"/>
    </w:rPr>
  </w:style>
  <w:style w:type="character" w:styleId="a7">
    <w:name w:val="annotation reference"/>
    <w:basedOn w:val="a0"/>
    <w:uiPriority w:val="99"/>
    <w:semiHidden/>
    <w:unhideWhenUsed/>
    <w:rsid w:val="009C677D"/>
    <w:rPr>
      <w:sz w:val="21"/>
      <w:szCs w:val="21"/>
    </w:rPr>
  </w:style>
  <w:style w:type="paragraph" w:styleId="a8">
    <w:name w:val="Balloon Text"/>
    <w:basedOn w:val="a"/>
    <w:link w:val="Char2"/>
    <w:uiPriority w:val="99"/>
    <w:semiHidden/>
    <w:unhideWhenUsed/>
    <w:rsid w:val="009C677D"/>
    <w:rPr>
      <w:sz w:val="18"/>
      <w:szCs w:val="18"/>
    </w:rPr>
  </w:style>
  <w:style w:type="character" w:customStyle="1" w:styleId="Char2">
    <w:name w:val="批注框文本 Char"/>
    <w:basedOn w:val="a0"/>
    <w:link w:val="a8"/>
    <w:uiPriority w:val="99"/>
    <w:semiHidden/>
    <w:rsid w:val="009C677D"/>
    <w:rPr>
      <w:sz w:val="18"/>
      <w:szCs w:val="18"/>
    </w:rPr>
  </w:style>
  <w:style w:type="paragraph" w:styleId="a9">
    <w:name w:val="annotation subject"/>
    <w:basedOn w:val="a6"/>
    <w:next w:val="a6"/>
    <w:link w:val="Char3"/>
    <w:uiPriority w:val="99"/>
    <w:semiHidden/>
    <w:unhideWhenUsed/>
    <w:rsid w:val="005C1BD6"/>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hAnsiTheme="minorHAnsi" w:cstheme="minorBidi"/>
      <w:b/>
      <w:bCs/>
      <w:kern w:val="2"/>
      <w:sz w:val="21"/>
      <w:szCs w:val="22"/>
      <w:bdr w:val="none" w:sz="0" w:space="0" w:color="auto"/>
      <w:lang w:eastAsia="zh-CN"/>
    </w:rPr>
  </w:style>
  <w:style w:type="character" w:customStyle="1" w:styleId="Char3">
    <w:name w:val="批注主题 Char"/>
    <w:basedOn w:val="Char1"/>
    <w:link w:val="a9"/>
    <w:uiPriority w:val="99"/>
    <w:semiHidden/>
    <w:rsid w:val="005C1BD6"/>
    <w:rPr>
      <w:rFonts w:ascii="Times New Roman" w:hAnsi="Times New Roman" w:cs="Times New Roman"/>
      <w:b/>
      <w:bCs/>
      <w:kern w:val="0"/>
      <w:sz w:val="24"/>
      <w:szCs w:val="24"/>
      <w:bdr w:val="nil"/>
      <w:lang w:eastAsia="en-US"/>
    </w:rPr>
  </w:style>
  <w:style w:type="paragraph" w:styleId="aa">
    <w:name w:val="List Paragraph"/>
    <w:basedOn w:val="a"/>
    <w:uiPriority w:val="34"/>
    <w:qFormat/>
    <w:rsid w:val="004115F0"/>
    <w:pPr>
      <w:ind w:firstLineChars="200" w:firstLine="420"/>
    </w:pPr>
  </w:style>
  <w:style w:type="paragraph" w:styleId="ab">
    <w:name w:val="Revision"/>
    <w:hidden/>
    <w:uiPriority w:val="99"/>
    <w:semiHidden/>
    <w:rsid w:val="00393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lww</cp:lastModifiedBy>
  <cp:revision>14</cp:revision>
  <dcterms:created xsi:type="dcterms:W3CDTF">2017-12-27T15:53:00Z</dcterms:created>
  <dcterms:modified xsi:type="dcterms:W3CDTF">2017-12-28T17:07:00Z</dcterms:modified>
</cp:coreProperties>
</file>